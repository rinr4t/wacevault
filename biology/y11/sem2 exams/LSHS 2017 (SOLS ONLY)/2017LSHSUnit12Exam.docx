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F2C76" w:rsidDel="00762F4A" w:rsidRDefault="006C5FC7" w:rsidR="006C5FC7" w:rsidP="00F752B6" w14:paraId="56411857" w14:textId="2B7F6A69">
      <w:pPr>
        <w:pStyle w:val="ListParagraph"/>
        <w:numPr>
          <w:ilvl w:val="0"/>
          <w:numId w:val="1"/>
        </w:numPr>
        <w:ind w:hanging="436"/>
        <w:rPr>
          <w:del w:date="2017-10-18T12:29:00Z" w:author="Mark Hardley" w:id="0"/>
          <w:rFonts w:hAnsi="Arial" w:cs="Arial" w:ascii="Arial"/>
          <w:sz w:val="18"/>
          <w:szCs w:val="18"/>
        </w:rPr>
      </w:pPr>
      <w:del w:date="2017-10-18T12:29:00Z" w:author="Mark Hardley" w:id="1">
        <w:r w:rsidRPr="005F2C76" w:rsidDel="00762F4A">
          <w:rPr>
            <w:rFonts w:hAnsi="Arial" w:cs="Arial" w:ascii="Arial"/>
            <w:sz w:val="18"/>
            <w:szCs w:val="18"/>
          </w:rPr>
          <w:delText xml:space="preserve">Copyright for test papers and marking guides remains with </w:delText>
        </w:r>
        <w:r w:rsidRPr="005F2C76" w:rsidDel="00762F4A">
          <w:rPr>
            <w:rFonts w:hAnsi="Arial" w:cs="Arial" w:ascii="Arial"/>
            <w:i/>
            <w:sz w:val="18"/>
            <w:szCs w:val="18"/>
          </w:rPr>
          <w:delText>West Australian Test Papers</w:delText>
        </w:r>
        <w:r w:rsidRPr="005F2C76" w:rsidDel="00762F4A">
          <w:rPr>
            <w:rFonts w:hAnsi="Arial" w:cs="Arial" w:ascii="Arial"/>
            <w:sz w:val="18"/>
            <w:szCs w:val="18"/>
          </w:rPr>
          <w:delText>.</w:delText>
        </w:r>
      </w:del>
    </w:p>
    <w:p w:rsidRPr="005F2C76" w:rsidDel="00762F4A" w:rsidRDefault="006C5FC7" w:rsidR="006C5FC7" w:rsidP="006C5FC7" w14:paraId="1A4FB320" w14:textId="012A0E48">
      <w:pPr>
        <w:pStyle w:val="ListParagraph"/>
        <w:numPr>
          <w:ilvl w:val="0"/>
          <w:numId w:val="1"/>
        </w:numPr>
        <w:ind w:hanging="436"/>
        <w:rPr>
          <w:del w:date="2017-10-18T12:29:00Z" w:author="Mark Hardley" w:id="2"/>
          <w:rFonts w:hAnsi="Arial" w:cs="Arial" w:ascii="Arial"/>
          <w:sz w:val="18"/>
          <w:szCs w:val="18"/>
        </w:rPr>
      </w:pPr>
      <w:del w:date="2017-10-18T12:29:00Z" w:author="Mark Hardley" w:id="3">
        <w:r w:rsidRPr="005F2C76" w:rsidDel="00762F4A">
          <w:rPr>
            <w:rFonts w:hAnsi="Arial" w:cs="Arial" w:ascii="Arial"/>
            <w:sz w:val="18"/>
            <w:szCs w:val="18"/>
          </w:rPr>
          <w:delText>The papers may only be reproduced within the purchasing school according to the advertised conditions of sale.</w:delText>
        </w:r>
      </w:del>
    </w:p>
    <w:p w:rsidRPr="005F2C76" w:rsidDel="00762F4A" w:rsidRDefault="006C5FC7" w:rsidR="006C5FC7" w:rsidP="006C5FC7" w14:paraId="7E978D37" w14:textId="17E98835">
      <w:pPr>
        <w:pStyle w:val="ListParagraph"/>
        <w:numPr>
          <w:ilvl w:val="0"/>
          <w:numId w:val="1"/>
        </w:numPr>
        <w:ind w:hanging="436"/>
        <w:rPr>
          <w:del w:date="2017-10-18T12:29:00Z" w:author="Mark Hardley" w:id="4"/>
          <w:rFonts w:hAnsi="Arial" w:cs="Arial" w:ascii="Arial"/>
          <w:sz w:val="18"/>
          <w:szCs w:val="18"/>
        </w:rPr>
      </w:pPr>
      <w:del w:date="2017-10-18T12:29:00Z" w:author="Mark Hardley" w:id="5">
        <w:r w:rsidRPr="005F2C76" w:rsidDel="00762F4A">
          <w:rPr>
            <w:rFonts w:hAnsi="Arial" w:cs="Arial" w:ascii="Arial"/>
            <w:sz w:val="18"/>
            <w:szCs w:val="18"/>
          </w:rPr>
          <w:delText>Test papers must be withdrawn after use and stored s</w:delText>
        </w:r>
        <w:r w:rsidRPr="005F2C76" w:rsidDel="00762F4A" w:rsidR="006C3EB2">
          <w:rPr>
            <w:rFonts w:hAnsi="Arial" w:cs="Arial" w:ascii="Arial"/>
            <w:sz w:val="18"/>
            <w:szCs w:val="18"/>
          </w:rPr>
          <w:delText>ecurely in the school until October</w:delText>
        </w:r>
      </w:del>
      <w:ins w:date="2017-07-31T19:59:00Z" w:author="Bill" w:id="6">
        <w:del w:date="2017-10-18T12:29:00Z" w:author="Mark Hardley" w:id="7">
          <w:r w:rsidDel="00762F4A" w:rsidR="002B143B">
            <w:rPr>
              <w:rFonts w:hAnsi="Arial" w:cs="Arial" w:ascii="Arial"/>
              <w:sz w:val="18"/>
              <w:szCs w:val="18"/>
            </w:rPr>
            <w:delText xml:space="preserve"> 11</w:delText>
          </w:r>
          <w:r w:rsidRPr="002B143B" w:rsidDel="00762F4A" w:rsidR="002B143B">
            <w:rPr>
              <w:rFonts w:hAnsi="Arial" w:cs="Arial" w:ascii="Arial"/>
              <w:sz w:val="18"/>
              <w:szCs w:val="18"/>
              <w:vertAlign w:val="superscript"/>
              <w:rPrChange w:date="2017-07-31T19:59:00Z" w:author="Bill" w:id="8">
                <w:rPr>
                  <w:rFonts w:hAnsi="Arial" w:cs="Arial" w:ascii="Arial"/>
                  <w:sz w:val="18"/>
                  <w:szCs w:val="18"/>
                </w:rPr>
              </w:rPrChange>
            </w:rPr>
            <w:delText>th</w:delText>
          </w:r>
          <w:r w:rsidDel="00762F4A" w:rsidR="002B143B">
            <w:rPr>
              <w:rFonts w:hAnsi="Arial" w:cs="Arial" w:ascii="Arial"/>
              <w:sz w:val="18"/>
              <w:szCs w:val="18"/>
            </w:rPr>
            <w:delText>,</w:delText>
          </w:r>
        </w:del>
      </w:ins>
      <w:del w:date="2017-10-18T12:29:00Z" w:author="Mark Hardley" w:id="9">
        <w:r w:rsidRPr="005F2C76" w:rsidDel="00762F4A">
          <w:rPr>
            <w:rFonts w:hAnsi="Arial" w:cs="Arial" w:ascii="Arial"/>
            <w:sz w:val="18"/>
            <w:szCs w:val="18"/>
          </w:rPr>
          <w:delText xml:space="preserve"> 2017.</w:delText>
        </w:r>
      </w:del>
    </w:p>
    <w:p w:rsidRPr="005F2C76" w:rsidDel="00762F4A" w:rsidRDefault="003F1C89" w:rsidR="003F1C89" w:rsidP="006C5FC7" w14:paraId="171178D6" w14:textId="751B0C6D">
      <w:pPr>
        <w:ind w:right="-631"/>
        <w:rPr>
          <w:del w:date="2017-10-18T12:29:00Z" w:author="Mark Hardley" w:id="10"/>
          <w:rFonts w:hAnsi="Arial" w:cs="Arial" w:ascii="Arial"/>
        </w:rPr>
      </w:pPr>
    </w:p>
    <w:p w:rsidRPr="005F2C76" w:rsidDel="00762F4A" w:rsidRDefault="006C5FC7" w:rsidR="006C5FC7" w:rsidP="006C5FC7" w14:paraId="145554FB" w14:textId="29B8B420">
      <w:pPr>
        <w:ind w:right="-631"/>
        <w:rPr>
          <w:del w:date="2017-10-18T12:29:00Z" w:author="Mark Hardley" w:id="11"/>
          <w:rFonts w:hAnsi="Arial" w:cs="Arial" w:ascii="Arial"/>
        </w:rPr>
      </w:pPr>
    </w:p>
    <w:p w:rsidRPr="005F2C76" w:rsidDel="00762F4A" w:rsidRDefault="006C5FC7" w:rsidR="006C5FC7" w:rsidP="006C5FC7" w14:paraId="28A9CD3E" w14:textId="2DE2F349">
      <w:pPr>
        <w:rPr>
          <w:del w:date="2017-10-18T12:29:00Z" w:author="Mark Hardley" w:id="12"/>
          <w:rFonts w:hAnsi="Arial" w:cs="Arial" w:ascii="Arial"/>
          <w:b/>
          <w:sz w:val="28"/>
          <w:szCs w:val="28"/>
        </w:rPr>
      </w:pPr>
    </w:p>
    <w:p w:rsidRPr="005F2C76" w:rsidDel="00762F4A" w:rsidRDefault="006C5FC7" w:rsidR="006C5FC7" w:rsidP="006C5FC7" w14:paraId="153395DF" w14:textId="2BD9A6FB">
      <w:pPr>
        <w:rPr>
          <w:del w:date="2017-10-18T12:29:00Z" w:author="Mark Hardley" w:id="13"/>
          <w:rFonts w:hAnsi="Arial" w:cs="Arial" w:ascii="Arial"/>
          <w:b/>
          <w:sz w:val="28"/>
          <w:szCs w:val="28"/>
        </w:rPr>
      </w:pPr>
      <w:del w:date="2017-10-18T12:29:00Z" w:author="Mark Hardley" w:id="14">
        <w:r w:rsidRPr="005F2C76" w:rsidDel="00762F4A">
          <w:rPr>
            <w:rFonts w:hAnsi="Arial" w:cs="Arial" w:ascii="Arial"/>
            <w:b/>
            <w:noProof/>
            <w:sz w:val="22"/>
            <w:szCs w:val="22"/>
            <w:lang w:val="en-US"/>
          </w:rPr>
          <mc:AlternateContent>
            <mc:Choice Requires="wps">
              <w:drawing>
                <wp:anchor simplePos="0" distL="114300" behindDoc="0" allowOverlap="1" relativeHeight="251660288" layoutInCell="1" wp14:anchorId="3582C05D" distT="0" locked="0" distB="0" distR="114300" wp14:editId="741A8008">
                  <wp:simplePos x="0" y="0"/>
                  <wp:positionH relativeFrom="column">
                    <wp:posOffset>2400300</wp:posOffset>
                  </wp:positionH>
                  <wp:positionV relativeFrom="paragraph">
                    <wp:posOffset>146685</wp:posOffset>
                  </wp:positionV>
                  <wp:extent cx="3314700" cy="1828800"/>
                  <wp:effectExtent r="12700" b="0" t="0" l="0"/>
                  <wp:wrapTight wrapText="bothSides">
                    <wp:wrapPolygon edited="0">
                      <wp:start x="0" y="0"/>
                      <wp:lineTo x="0" y="21300"/>
                      <wp:lineTo x="21517" y="21300"/>
                      <wp:lineTo x="21517" y="0"/>
                      <wp:lineTo x="0" y="0"/>
                    </wp:wrapPolygon>
                  </wp:wrapTight>
                  <wp:docPr name="Text Box 1" id="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E4095F" w:rsidRDefault="00762F4A" w:rsidR="00762F4A" w:rsidP="006C5FC7" w14:paraId="47EE9778" w14:textId="77777777">
                              <w:pPr>
                                <w:jc w:val="center"/>
                                <w:rPr>
                                  <w:rFonts w:hAnsi="Times New Roman" w:ascii="Times New Roman"/>
                                  <w:b/>
                                  <w:sz w:val="44"/>
                                  <w:szCs w:val="44"/>
                                </w:rPr>
                              </w:pPr>
                              <w:r>
                                <w:rPr>
                                  <w:rFonts w:hAnsi="Times New Roman" w:ascii="Times New Roman"/>
                                  <w:b/>
                                  <w:sz w:val="44"/>
                                  <w:szCs w:val="44"/>
                                </w:rPr>
                                <w:t>BIOLOGY</w:t>
                              </w:r>
                            </w:p>
                            <w:p w:rsidRPr="00E4095F" w:rsidRDefault="00762F4A" w:rsidR="00762F4A" w:rsidP="006C5FC7" w14:paraId="2735BC5A" w14:textId="77777777">
                              <w:pPr>
                                <w:jc w:val="center"/>
                                <w:rPr>
                                  <w:rFonts w:hAnsi="Times New Roman" w:ascii="Times New Roman"/>
                                  <w:b/>
                                  <w:sz w:val="44"/>
                                  <w:szCs w:val="44"/>
                                </w:rPr>
                              </w:pPr>
                            </w:p>
                            <w:p w:rsidRPr="00E4095F" w:rsidRDefault="00762F4A" w:rsidR="00762F4A" w:rsidP="006C5FC7" w14:paraId="5387866F" w14:textId="77777777">
                              <w:pPr>
                                <w:jc w:val="center"/>
                                <w:rPr>
                                  <w:rFonts w:hAnsi="Times New Roman" w:ascii="Times New Roman"/>
                                  <w:b/>
                                  <w:sz w:val="44"/>
                                  <w:szCs w:val="44"/>
                                </w:rPr>
                              </w:pPr>
                              <w:r>
                                <w:rPr>
                                  <w:rFonts w:hAnsi="Times New Roman" w:ascii="Times New Roman"/>
                                  <w:b/>
                                  <w:sz w:val="44"/>
                                  <w:szCs w:val="44"/>
                                </w:rPr>
                                <w:t>UNIT 1 &amp; 2</w:t>
                              </w:r>
                            </w:p>
                            <w:p w:rsidRPr="00E4095F" w:rsidRDefault="00762F4A" w:rsidR="00762F4A" w:rsidP="006C5FC7" w14:paraId="113D43F1" w14:textId="77777777">
                              <w:pPr>
                                <w:jc w:val="center"/>
                                <w:rPr>
                                  <w:rFonts w:hAnsi="Times New Roman" w:ascii="Times New Roman"/>
                                  <w:b/>
                                  <w:sz w:val="44"/>
                                  <w:szCs w:val="44"/>
                                </w:rPr>
                              </w:pPr>
                            </w:p>
                            <w:p w:rsidRPr="008474CA" w:rsidRDefault="00762F4A" w:rsidR="00762F4A" w:rsidP="006C5FC7" w14:paraId="76643270" w14:textId="77777777">
                              <w:pPr>
                                <w:jc w:val="center"/>
                                <w:rPr>
                                  <w:rFonts w:hAnsi="Times New Roman" w:ascii="Times New Roman"/>
                                  <w:sz w:val="52"/>
                                </w:rPr>
                              </w:pPr>
                              <w:r>
                                <w:rPr>
                                  <w:rFonts w:hAnsi="Times New Roman" w:ascii="Times New Roman"/>
                                  <w:b/>
                                  <w:sz w:val="44"/>
                                  <w:szCs w:val="44"/>
                                </w:rPr>
                                <w:t>2017</w:t>
                              </w:r>
                            </w:p>
                          </w:txbxContent>
                        </wps:txbx>
                        <wps:bodyPr lIns="91440" bIns="45720" rot="0" vert="horz" anchor="t" rIns="91440" wrap="square" anchorCtr="0" upright="1" tIns="45720">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path="m0,0l0,21600,21600,21600,21600,0xe" w14:anchorId="3582C05D" o:spt="202" coordsize="21600,21600" id="_x0000_t202">
                  <v:stroke joinstyle="miter"/>
                  <v:path gradientshapeok="t" o:connecttype="rect"/>
                </v:shapetype>
                <v:shape stroked="f" style="position:absolute;margin-left:189pt;margin-top:11.55pt;width:261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tow80IQCAAAQBQAADgAAAGRycy9lMm9Eb2MueG1srFTJbtswEL0X6D8QvDtaIseWEDnIUhcF0gVI +gE0SVlEKZIlaUtp0H/vkLIddTkURXWQOJzh45t5M7q8GjqJ9tw6oVWNs7MUI66oZkJta/z5cT1b YuQ8UYxIrXiNn7jDV6vXry57U/Fct1oybhGAKFf1psat96ZKEkdb3hF3pg1X4Gy07YgH024TZkkP 6J1M8jS9SHptmbGacudg92504lXEbxpO/cemcdwjWWPg5uPbxvcmvJPVJam2lphW0AMN8g8sOiIU XHqCuiOeoJ0Vv0F1glrtdOPPqO4S3TSC8pgDZJOlv2Tz0BLDYy5QHGdOZXL/D5Z+2H+ySDDQDiNF OpDokQ8e3egBZaE6vXEVBD0YCPMDbIfIkKkz95p+cUjp25aoLb+2VvctJwzYxZPJ5OiI4wLIpn+v GVxDdl5HoKGxXQCEYiBAB5WeTsoEKhQ2z8+zYpGCi4IvW+bLJRjALiHV8bixzr/lukNhUWML0kd4 sr93fgw9hkT6Wgq2FlJGw243t9KiPYE2WcfngO6mYVKFYKXDsRFx3AGWcEfwBb5R9ucyy4v0Ji9n 64vlYlasi/msXKTLWZqVN+VFWpTF3fp7IJgVVSsY4+peKH5swaz4O4kPwzA2T2xC1Ne4nOfzUaMp ezdNMo3Pn5LshIeJlKKrMRQZnhBEqqDsG8Xi2hMhx3XyM/0oCNTg+I1ViX0QpB+bwA+bAVBCc2w0 e4KOsBr0Am3hNwKLVttvGPUwkjV2X3fEcozkOwVdVWZFEWY4GsV8kYNhp57N1EMUBagae4zG5a0f 535nrNi2cNPYx0pfQyc2IvbICytIIRgwdjGZwy8izPXUjlEvP7LVDwAAAP//AwBQSwMEFAAGAAgA AAAhANE6dGvfAAAACgEAAA8AAABkcnMvZG93bnJldi54bWxMj8FOwzAQRO9I/IO1lbggaqeFpg1x KkAC9drSD9jEbhI1Xkex26R/z3KC486MZt/k28l14mqH0HrSkMwVCEuVNy3VGo7fn09rECEiGew8 WQ03G2Bb3N/lmBk/0t5eD7EWXEIhQw1NjH0mZaga6zDMfW+JvZMfHEY+h1qaAUcud51cKLWSDlvi Dw329qOx1flwcRpOu/HxZTOWX/GY7p9X79impb9p/TCb3l5BRDvFvzD84jM6FMxU+guZIDoNy3TN W6KGxTIBwYGNUiyU7CRJArLI5f8JxQ8AAAD//wMAUEsBAi0AFAAGAAgAAAAhAOSZw8D7AAAA4QEA ABMAAAAAAAAAAAAAAAAAAAAAAFtDb250ZW50X1R5cGVzXS54bWxQSwECLQAUAAYACAAAACEAI7Jq 4dcAAACUAQAACwAAAAAAAAAAAAAAAAAsAQAAX3JlbHMvLnJlbHNQSwECLQAUAAYACAAAACEAtow8 0IQCAAAQBQAADgAAAAAAAAAAAAAAAAAsAgAAZHJzL2Uyb0RvYy54bWxQSwECLQAUAAYACAAAACEA 0Tp0a98AAAAKAQAADwAAAAAAAAAAAAAAAADcBAAAZHJzL2Rvd25yZXYueG1sUEsFBgAAAAAEAAQA 8wAAAOgFAAAAAA== " id="Text Box 1" type="#_x0000_t202" o:spid="_x0000_s1026">
                  <v:textbox>
                    <w:txbxContent>
                      <w:p w:rsidRPr="00E4095F" w:rsidRDefault="00762F4A" w:rsidR="00762F4A" w:rsidP="006C5FC7" w14:paraId="47EE9778" w14:textId="77777777">
                        <w:pPr>
                          <w:jc w:val="center"/>
                          <w:rPr>
                            <w:rFonts w:hAnsi="Times New Roman" w:ascii="Times New Roman"/>
                            <w:b/>
                            <w:sz w:val="44"/>
                            <w:szCs w:val="44"/>
                          </w:rPr>
                        </w:pPr>
                        <w:r>
                          <w:rPr>
                            <w:rFonts w:hAnsi="Times New Roman" w:ascii="Times New Roman"/>
                            <w:b/>
                            <w:sz w:val="44"/>
                            <w:szCs w:val="44"/>
                          </w:rPr>
                          <w:t>BIOLOGY</w:t>
                        </w:r>
                      </w:p>
                      <w:p w:rsidRPr="00E4095F" w:rsidRDefault="00762F4A" w:rsidR="00762F4A" w:rsidP="006C5FC7" w14:paraId="2735BC5A" w14:textId="77777777">
                        <w:pPr>
                          <w:jc w:val="center"/>
                          <w:rPr>
                            <w:rFonts w:hAnsi="Times New Roman" w:ascii="Times New Roman"/>
                            <w:b/>
                            <w:sz w:val="44"/>
                            <w:szCs w:val="44"/>
                          </w:rPr>
                        </w:pPr>
                      </w:p>
                      <w:p w:rsidRPr="00E4095F" w:rsidRDefault="00762F4A" w:rsidR="00762F4A" w:rsidP="006C5FC7" w14:paraId="5387866F" w14:textId="77777777">
                        <w:pPr>
                          <w:jc w:val="center"/>
                          <w:rPr>
                            <w:rFonts w:hAnsi="Times New Roman" w:ascii="Times New Roman"/>
                            <w:b/>
                            <w:sz w:val="44"/>
                            <w:szCs w:val="44"/>
                          </w:rPr>
                        </w:pPr>
                        <w:r>
                          <w:rPr>
                            <w:rFonts w:hAnsi="Times New Roman" w:ascii="Times New Roman"/>
                            <w:b/>
                            <w:sz w:val="44"/>
                            <w:szCs w:val="44"/>
                          </w:rPr>
                          <w:t>UNIT 1 &amp; 2</w:t>
                        </w:r>
                      </w:p>
                      <w:p w:rsidRPr="00E4095F" w:rsidRDefault="00762F4A" w:rsidR="00762F4A" w:rsidP="006C5FC7" w14:paraId="113D43F1" w14:textId="77777777">
                        <w:pPr>
                          <w:jc w:val="center"/>
                          <w:rPr>
                            <w:rFonts w:hAnsi="Times New Roman" w:ascii="Times New Roman"/>
                            <w:b/>
                            <w:sz w:val="44"/>
                            <w:szCs w:val="44"/>
                          </w:rPr>
                        </w:pPr>
                      </w:p>
                      <w:p w:rsidRPr="008474CA" w:rsidRDefault="00762F4A" w:rsidR="00762F4A" w:rsidP="006C5FC7" w14:paraId="76643270" w14:textId="77777777">
                        <w:pPr>
                          <w:jc w:val="center"/>
                          <w:rPr>
                            <w:rFonts w:hAnsi="Times New Roman" w:ascii="Times New Roman"/>
                            <w:sz w:val="52"/>
                          </w:rPr>
                        </w:pPr>
                        <w:r>
                          <w:rPr>
                            <w:rFonts w:hAnsi="Times New Roman" w:ascii="Times New Roman"/>
                            <w:b/>
                            <w:sz w:val="44"/>
                            <w:szCs w:val="44"/>
                          </w:rPr>
                          <w:t>2017</w:t>
                        </w:r>
                      </w:p>
                    </w:txbxContent>
                  </v:textbox>
                  <w10:wrap type="tight"/>
                </v:shape>
              </w:pict>
            </mc:Fallback>
          </mc:AlternateContent>
        </w:r>
      </w:del>
    </w:p>
    <w:p w:rsidRPr="005F2C76" w:rsidDel="00762F4A" w:rsidRDefault="006C5FC7" w:rsidR="006C5FC7" w:rsidP="006C5FC7" w14:paraId="77095763" w14:textId="5EAF8527">
      <w:pPr>
        <w:rPr>
          <w:del w:date="2017-10-18T12:29:00Z" w:author="Mark Hardley" w:id="15"/>
          <w:rFonts w:hAnsi="Arial" w:cs="Arial" w:ascii="Arial"/>
          <w:b/>
          <w:sz w:val="28"/>
          <w:szCs w:val="28"/>
        </w:rPr>
      </w:pPr>
      <w:del w:date="2017-10-18T12:29:00Z" w:author="Mark Hardley" w:id="16">
        <w:r w:rsidRPr="005F2C76" w:rsidDel="00762F4A">
          <w:rPr>
            <w:rFonts w:hAnsi="Arial" w:cs="Arial" w:ascii="Arial"/>
            <w:noProof/>
            <w:lang w:val="en-US"/>
          </w:rPr>
          <w:drawing>
            <wp:anchor simplePos="0" distL="114300" behindDoc="0" allowOverlap="1" relativeHeight="251658240" layoutInCell="1" wp14:anchorId="37AEA15A" distT="0" locked="0" distB="0" distR="114300" wp14:editId="4170C9A5">
              <wp:simplePos x="0" y="0"/>
              <wp:positionH relativeFrom="column">
                <wp:posOffset>685800</wp:posOffset>
              </wp:positionH>
              <wp:positionV relativeFrom="paragraph">
                <wp:posOffset>56515</wp:posOffset>
              </wp:positionV>
              <wp:extent cx="1029335" cy="1257300"/>
              <wp:effectExtent r="12065" b="12700" t="0" l="0"/>
              <wp:wrapTight wrapText="bothSides">
                <wp:wrapPolygon edited="0">
                  <wp:start x="0" y="0"/>
                  <wp:lineTo x="0" y="21382"/>
                  <wp:lineTo x="21320" y="21382"/>
                  <wp:lineTo x="21320" y="0"/>
                  <wp:lineTo x="0" y="0"/>
                </wp:wrapPolygon>
              </wp:wrapTight>
              <wp:docPr name="Picture 2" i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 i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9335" cy="1257300"/>
                      </a:xfrm>
                      <a:prstGeom prst="rect">
                        <a:avLst/>
                      </a:prstGeom>
                      <a:noFill/>
                      <a:ln>
                        <a:noFill/>
                      </a:ln>
                    </pic:spPr>
                  </pic:pic>
                </a:graphicData>
              </a:graphic>
              <wp14:sizeRelH relativeFrom="page">
                <wp14:pctWidth>0</wp14:pctWidth>
              </wp14:sizeRelH>
              <wp14:sizeRelV relativeFrom="page">
                <wp14:pctHeight>0</wp14:pctHeight>
              </wp14:sizeRelV>
            </wp:anchor>
          </w:drawing>
        </w:r>
      </w:del>
    </w:p>
    <w:p w:rsidRPr="005F2C76" w:rsidDel="00762F4A" w:rsidRDefault="006C5FC7" w:rsidR="006C5FC7" w:rsidP="006C5FC7" w14:paraId="3C6A66D4" w14:textId="121B6332">
      <w:pPr>
        <w:rPr>
          <w:del w:date="2017-10-18T12:29:00Z" w:author="Mark Hardley" w:id="17"/>
          <w:rFonts w:hAnsi="Arial" w:cs="Arial" w:ascii="Arial"/>
          <w:b/>
          <w:sz w:val="28"/>
          <w:szCs w:val="28"/>
        </w:rPr>
      </w:pPr>
    </w:p>
    <w:p w:rsidRPr="005F2C76" w:rsidDel="00762F4A" w:rsidRDefault="006C5FC7" w:rsidR="006C5FC7" w:rsidP="006C5FC7" w14:paraId="58F7A237" w14:textId="3FB93A06">
      <w:pPr>
        <w:rPr>
          <w:del w:date="2017-10-18T12:29:00Z" w:author="Mark Hardley" w:id="18"/>
          <w:rFonts w:hAnsi="Arial" w:cs="Arial" w:ascii="Arial"/>
          <w:b/>
          <w:sz w:val="28"/>
          <w:szCs w:val="28"/>
        </w:rPr>
      </w:pPr>
    </w:p>
    <w:p w:rsidRPr="005F2C76" w:rsidDel="00762F4A" w:rsidRDefault="006C5FC7" w:rsidR="006C5FC7" w:rsidP="006C5FC7" w14:paraId="2F16F199" w14:textId="3FF3CF3F">
      <w:pPr>
        <w:rPr>
          <w:del w:date="2017-10-18T12:29:00Z" w:author="Mark Hardley" w:id="19"/>
          <w:rFonts w:hAnsi="Arial" w:cs="Arial" w:ascii="Arial"/>
          <w:b/>
          <w:sz w:val="28"/>
          <w:szCs w:val="28"/>
        </w:rPr>
      </w:pPr>
    </w:p>
    <w:p w:rsidRPr="005F2C76" w:rsidDel="00762F4A" w:rsidRDefault="006C5FC7" w:rsidR="006C5FC7" w:rsidP="006C5FC7" w14:paraId="1E3F375A" w14:textId="07628047">
      <w:pPr>
        <w:rPr>
          <w:del w:date="2017-10-18T12:29:00Z" w:author="Mark Hardley" w:id="20"/>
          <w:rFonts w:hAnsi="Arial" w:cs="Arial" w:ascii="Arial"/>
          <w:b/>
          <w:sz w:val="28"/>
          <w:szCs w:val="28"/>
        </w:rPr>
      </w:pPr>
    </w:p>
    <w:p w:rsidRPr="005F2C76" w:rsidDel="00762F4A" w:rsidRDefault="006C5FC7" w:rsidR="006C5FC7" w:rsidP="006C5FC7" w14:paraId="7A3B3715" w14:textId="68DFD5D8">
      <w:pPr>
        <w:rPr>
          <w:del w:date="2017-10-18T12:29:00Z" w:author="Mark Hardley" w:id="21"/>
          <w:rFonts w:hAnsi="Arial" w:cs="Arial" w:ascii="Arial"/>
          <w:b/>
          <w:sz w:val="28"/>
          <w:szCs w:val="28"/>
        </w:rPr>
      </w:pPr>
    </w:p>
    <w:p w:rsidRPr="005F2C76" w:rsidDel="00762F4A" w:rsidRDefault="006C5FC7" w:rsidR="006C5FC7" w:rsidP="006C5FC7" w14:paraId="4CBD1418" w14:textId="6E1BA631">
      <w:pPr>
        <w:rPr>
          <w:del w:date="2017-10-18T12:29:00Z" w:author="Mark Hardley" w:id="22"/>
          <w:rFonts w:hAnsi="Arial" w:cs="Arial" w:ascii="Arial"/>
          <w:b/>
          <w:sz w:val="28"/>
          <w:szCs w:val="28"/>
        </w:rPr>
      </w:pPr>
    </w:p>
    <w:p w:rsidRPr="005F2C76" w:rsidDel="00762F4A" w:rsidRDefault="006C5FC7" w:rsidR="006C5FC7" w:rsidP="006C5FC7" w14:paraId="0CB8B31D" w14:textId="35C3A721">
      <w:pPr>
        <w:rPr>
          <w:del w:date="2017-10-18T12:29:00Z" w:author="Mark Hardley" w:id="23"/>
          <w:rFonts w:hAnsi="Arial" w:cs="Arial" w:ascii="Arial"/>
          <w:b/>
          <w:sz w:val="28"/>
          <w:szCs w:val="28"/>
        </w:rPr>
      </w:pPr>
    </w:p>
    <w:p w:rsidRPr="005F2C76" w:rsidDel="00762F4A" w:rsidRDefault="006C5FC7" w:rsidR="006C5FC7" w:rsidP="006C5FC7" w14:paraId="24BC2392" w14:textId="2DEF643F">
      <w:pPr>
        <w:rPr>
          <w:del w:date="2017-10-18T12:29:00Z" w:author="Mark Hardley" w:id="24"/>
          <w:rFonts w:hAnsi="Arial" w:cs="Arial" w:ascii="Arial"/>
          <w:b/>
          <w:sz w:val="28"/>
          <w:szCs w:val="28"/>
        </w:rPr>
      </w:pPr>
    </w:p>
    <w:p w:rsidRPr="005F2C76" w:rsidDel="00762F4A" w:rsidRDefault="006C5FC7" w:rsidR="006C5FC7" w:rsidP="006C5FC7" w14:paraId="60AD6F2E" w14:textId="53E594C2">
      <w:pPr>
        <w:rPr>
          <w:del w:date="2017-10-18T12:29:00Z" w:author="Mark Hardley" w:id="25"/>
          <w:rFonts w:hAnsi="Arial" w:cs="Arial" w:ascii="Arial"/>
          <w:b/>
          <w:sz w:val="28"/>
          <w:szCs w:val="28"/>
        </w:rPr>
      </w:pPr>
    </w:p>
    <w:p w:rsidRPr="005F2C76" w:rsidDel="00676A2D" w:rsidRDefault="006C5FC7" w:rsidR="006C5FC7" w:rsidP="006C5FC7" w14:paraId="788F1B10" w14:textId="77777777">
      <w:pPr>
        <w:rPr>
          <w:del w:date="2017-10-18T12:34:00Z" w:author="Mark Hardley" w:id="26"/>
          <w:rFonts w:hAnsi="Arial" w:cs="Arial" w:ascii="Arial"/>
          <w:b/>
          <w:sz w:val="28"/>
          <w:szCs w:val="28"/>
        </w:rPr>
      </w:pPr>
    </w:p>
    <w:p w:rsidRPr="005F2C76" w:rsidDel="00676A2D" w:rsidRDefault="006C5FC7" w:rsidR="006C5FC7" w:rsidP="006C5FC7" w14:paraId="250E2F79" w14:textId="77777777">
      <w:pPr>
        <w:rPr>
          <w:del w:date="2017-10-18T12:34:00Z" w:author="Mark Hardley" w:id="27"/>
          <w:rFonts w:hAnsi="Arial" w:cs="Arial" w:ascii="Arial"/>
          <w:b/>
          <w:sz w:val="28"/>
          <w:szCs w:val="28"/>
        </w:rPr>
      </w:pPr>
    </w:p>
    <w:p w:rsidRPr="005F2C76" w:rsidDel="00676A2D" w:rsidRDefault="006C5FC7" w:rsidR="006C5FC7" w:rsidP="006C5FC7" w14:paraId="2C3FF5C6" w14:textId="77777777">
      <w:pPr>
        <w:rPr>
          <w:del w:date="2017-10-18T12:34:00Z" w:author="Mark Hardley" w:id="28"/>
          <w:rFonts w:hAnsi="Arial" w:cs="Arial" w:ascii="Arial"/>
          <w:b/>
          <w:sz w:val="28"/>
          <w:szCs w:val="28"/>
        </w:rPr>
      </w:pPr>
    </w:p>
    <w:p w:rsidRPr="005F2C76" w:rsidDel="00676A2D" w:rsidRDefault="006C5FC7" w:rsidR="006C5FC7" w:rsidP="006C5FC7" w14:paraId="2CC464FA" w14:textId="5A6B1DFD">
      <w:pPr>
        <w:rPr>
          <w:del w:date="2017-10-18T12:34:00Z" w:author="Mark Hardley" w:id="29"/>
          <w:rFonts w:hAnsi="Arial" w:cs="Arial" w:ascii="Arial"/>
          <w:sz w:val="28"/>
          <w:szCs w:val="28"/>
        </w:rPr>
      </w:pPr>
      <w:del w:date="2017-10-18T12:34:00Z" w:author="Mark Hardley" w:id="30">
        <w:r w:rsidRPr="005F2C76" w:rsidDel="00676A2D">
          <w:rPr>
            <w:rFonts w:hAnsi="Arial" w:cs="Arial" w:ascii="Arial"/>
            <w:b/>
            <w:sz w:val="28"/>
            <w:szCs w:val="28"/>
          </w:rPr>
          <w:delText>Name:</w:delText>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del>
    </w:p>
    <w:p w:rsidRPr="005F2C76" w:rsidDel="00676A2D" w:rsidRDefault="006C5FC7" w:rsidR="006C5FC7" w:rsidP="006C5FC7" w14:paraId="05629F91" w14:textId="5A6A4D59">
      <w:pPr>
        <w:rPr>
          <w:del w:date="2017-10-18T12:34:00Z" w:author="Mark Hardley" w:id="31"/>
          <w:rFonts w:hAnsi="Arial" w:cs="Arial" w:ascii="Arial"/>
          <w:sz w:val="28"/>
          <w:szCs w:val="28"/>
        </w:rPr>
      </w:pPr>
    </w:p>
    <w:p w:rsidRPr="005F2C76" w:rsidDel="00676A2D" w:rsidRDefault="006C5FC7" w:rsidR="006C5FC7" w:rsidP="006C5FC7" w14:paraId="339041DD" w14:textId="02D93CFA">
      <w:pPr>
        <w:rPr>
          <w:del w:date="2017-10-18T12:34:00Z" w:author="Mark Hardley" w:id="32"/>
          <w:rFonts w:hAnsi="Arial" w:cs="Arial" w:ascii="Arial"/>
          <w:b/>
          <w:sz w:val="28"/>
          <w:szCs w:val="28"/>
          <w:u w:val="single"/>
        </w:rPr>
      </w:pPr>
      <w:del w:date="2017-10-18T12:34:00Z" w:author="Mark Hardley" w:id="33">
        <w:r w:rsidRPr="005F2C76" w:rsidDel="00676A2D">
          <w:rPr>
            <w:rFonts w:hAnsi="Arial" w:cs="Arial" w:ascii="Arial"/>
            <w:b/>
            <w:sz w:val="28"/>
            <w:szCs w:val="28"/>
          </w:rPr>
          <w:delText>Teacher:</w:delText>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r w:rsidRPr="005F2C76" w:rsidDel="00676A2D">
          <w:rPr>
            <w:rFonts w:hAnsi="Arial" w:cs="Arial" w:ascii="Arial"/>
            <w:sz w:val="28"/>
            <w:szCs w:val="28"/>
            <w:u w:val="single"/>
          </w:rPr>
          <w:tab/>
        </w:r>
      </w:del>
    </w:p>
    <w:p w:rsidRPr="005F2C76" w:rsidDel="00676A2D" w:rsidRDefault="006C5FC7" w:rsidR="006C5FC7" w:rsidP="006C5FC7" w14:paraId="403B7A00" w14:textId="6304F266">
      <w:pPr>
        <w:rPr>
          <w:del w:date="2017-10-18T12:34:00Z" w:author="Mark Hardley" w:id="34"/>
          <w:rFonts w:hAnsi="Arial" w:cs="Arial" w:ascii="Arial"/>
          <w:b/>
          <w:sz w:val="28"/>
          <w:szCs w:val="28"/>
        </w:rPr>
      </w:pPr>
    </w:p>
    <w:p w:rsidRPr="005F2C76" w:rsidDel="00676A2D" w:rsidRDefault="006C5FC7" w:rsidR="006C5FC7" w:rsidP="006C5FC7" w14:paraId="44C42D1D" w14:textId="4FD41A02">
      <w:pPr>
        <w:rPr>
          <w:del w:date="2017-10-18T12:34:00Z" w:author="Mark Hardley" w:id="35"/>
          <w:rFonts w:hAnsi="Arial" w:cs="Arial" w:ascii="Arial"/>
          <w:b/>
          <w:sz w:val="28"/>
          <w:szCs w:val="28"/>
        </w:rPr>
      </w:pPr>
    </w:p>
    <w:p w:rsidDel="00676A2D" w:rsidRDefault="0076260A" w:rsidR="0076260A" w:rsidP="0076260A" w14:paraId="79E7D7B3" w14:textId="0E4798D7">
      <w:pPr>
        <w:rPr>
          <w:del w:date="2017-10-18T12:34:00Z" w:author="Mark Hardley" w:id="36"/>
          <w:rFonts w:hAnsi="Arial" w:ascii="Arial"/>
          <w:b/>
          <w:sz w:val="28"/>
          <w:szCs w:val="28"/>
        </w:rPr>
      </w:pPr>
      <w:del w:date="2017-10-18T12:34:00Z" w:author="Mark Hardley" w:id="37">
        <w:r w:rsidRPr="008630F1" w:rsidDel="00676A2D">
          <w:rPr>
            <w:rFonts w:hAnsi="Arial" w:ascii="Arial"/>
            <w:b/>
            <w:sz w:val="28"/>
            <w:szCs w:val="28"/>
          </w:rPr>
          <w:delText xml:space="preserve">Time </w:delText>
        </w:r>
        <w:r w:rsidDel="00676A2D">
          <w:rPr>
            <w:rFonts w:hAnsi="Arial" w:ascii="Arial"/>
            <w:b/>
            <w:sz w:val="28"/>
            <w:szCs w:val="28"/>
          </w:rPr>
          <w:delText>allowed for this paper</w:delText>
        </w:r>
      </w:del>
    </w:p>
    <w:p w:rsidDel="00676A2D" w:rsidRDefault="0076260A" w:rsidR="0076260A" w:rsidP="0076260A" w14:paraId="4E4AD9C6" w14:textId="6BBF33FD">
      <w:pPr>
        <w:rPr>
          <w:del w:date="2017-10-18T12:34:00Z" w:author="Mark Hardley" w:id="38"/>
          <w:rFonts w:hAnsi="Arial" w:ascii="Arial"/>
          <w:sz w:val="22"/>
          <w:szCs w:val="22"/>
        </w:rPr>
      </w:pPr>
      <w:del w:date="2017-10-18T12:34:00Z" w:author="Mark Hardley" w:id="39">
        <w:r w:rsidDel="00676A2D">
          <w:rPr>
            <w:rFonts w:hAnsi="Arial" w:ascii="Arial"/>
            <w:sz w:val="22"/>
            <w:szCs w:val="22"/>
          </w:rPr>
          <w:delText>Reading time before commencing work:</w:delText>
        </w:r>
        <w:r w:rsidDel="00676A2D">
          <w:rPr>
            <w:rFonts w:hAnsi="Arial" w:ascii="Arial"/>
            <w:sz w:val="22"/>
            <w:szCs w:val="22"/>
          </w:rPr>
          <w:tab/>
          <w:delText>ten minutes</w:delText>
        </w:r>
      </w:del>
    </w:p>
    <w:p w:rsidDel="00676A2D" w:rsidRDefault="0076260A" w:rsidR="0076260A" w:rsidP="0076260A" w14:paraId="28916290" w14:textId="213A607B">
      <w:pPr>
        <w:rPr>
          <w:del w:date="2017-10-18T12:34:00Z" w:author="Mark Hardley" w:id="40"/>
          <w:rFonts w:hAnsi="Arial" w:ascii="Arial"/>
          <w:sz w:val="22"/>
          <w:szCs w:val="22"/>
        </w:rPr>
      </w:pPr>
      <w:del w:date="2017-10-18T12:34:00Z" w:author="Mark Hardley" w:id="41">
        <w:r w:rsidDel="00676A2D">
          <w:rPr>
            <w:rFonts w:hAnsi="Arial" w:ascii="Arial"/>
            <w:sz w:val="22"/>
            <w:szCs w:val="22"/>
          </w:rPr>
          <w:delText>Working time for paper:</w:delText>
        </w:r>
        <w:r w:rsidDel="00676A2D">
          <w:rPr>
            <w:rFonts w:hAnsi="Arial" w:ascii="Arial"/>
            <w:sz w:val="22"/>
            <w:szCs w:val="22"/>
          </w:rPr>
          <w:tab/>
        </w:r>
        <w:r w:rsidDel="00676A2D">
          <w:rPr>
            <w:rFonts w:hAnsi="Arial" w:ascii="Arial"/>
            <w:sz w:val="22"/>
            <w:szCs w:val="22"/>
          </w:rPr>
          <w:tab/>
        </w:r>
        <w:r w:rsidDel="00676A2D">
          <w:rPr>
            <w:rFonts w:hAnsi="Arial" w:ascii="Arial"/>
            <w:sz w:val="22"/>
            <w:szCs w:val="22"/>
          </w:rPr>
          <w:tab/>
          <w:delText>three hours</w:delText>
        </w:r>
      </w:del>
    </w:p>
    <w:p w:rsidDel="00676A2D" w:rsidRDefault="0076260A" w:rsidR="0076260A" w:rsidP="0076260A" w14:paraId="6C7EFBC9" w14:textId="579413FE">
      <w:pPr>
        <w:rPr>
          <w:del w:date="2017-10-18T12:34:00Z" w:author="Mark Hardley" w:id="42"/>
          <w:rFonts w:hAnsi="Arial" w:ascii="Arial"/>
          <w:sz w:val="22"/>
          <w:szCs w:val="22"/>
        </w:rPr>
      </w:pPr>
    </w:p>
    <w:p w:rsidDel="00676A2D" w:rsidRDefault="0076260A" w:rsidR="0076260A" w:rsidP="0076260A" w14:paraId="5E8E472D" w14:textId="66CFD1C9">
      <w:pPr>
        <w:rPr>
          <w:del w:date="2017-10-18T12:34:00Z" w:author="Mark Hardley" w:id="43"/>
          <w:rFonts w:hAnsi="Arial" w:ascii="Arial"/>
          <w:sz w:val="22"/>
          <w:szCs w:val="22"/>
        </w:rPr>
      </w:pPr>
    </w:p>
    <w:p w:rsidRPr="00895DFF" w:rsidDel="00676A2D" w:rsidRDefault="0076260A" w:rsidR="0076260A" w:rsidP="0076260A" w14:paraId="134D7E9D" w14:textId="727EDEA8">
      <w:pPr>
        <w:rPr>
          <w:del w:date="2017-10-18T12:34:00Z" w:author="Mark Hardley" w:id="44"/>
          <w:rFonts w:hAnsi="Arial" w:ascii="Arial"/>
          <w:b/>
          <w:sz w:val="28"/>
          <w:szCs w:val="28"/>
        </w:rPr>
      </w:pPr>
      <w:del w:date="2017-10-18T12:34:00Z" w:author="Mark Hardley" w:id="45">
        <w:r w:rsidRPr="00895DFF" w:rsidDel="00676A2D">
          <w:rPr>
            <w:rFonts w:hAnsi="Arial" w:ascii="Arial"/>
            <w:b/>
            <w:sz w:val="28"/>
            <w:szCs w:val="28"/>
          </w:rPr>
          <w:delText>Materials required/recommended for this paper</w:delText>
        </w:r>
      </w:del>
    </w:p>
    <w:p w:rsidRPr="008630F1" w:rsidDel="00676A2D" w:rsidRDefault="0076260A" w:rsidR="0076260A" w:rsidP="0076260A" w14:paraId="1EFF0AC7" w14:textId="0830CAFF">
      <w:pPr>
        <w:rPr>
          <w:del w:date="2017-10-18T12:34:00Z" w:author="Mark Hardley" w:id="46"/>
          <w:rFonts w:hAnsi="Arial" w:ascii="Arial"/>
          <w:b/>
          <w:i/>
          <w:sz w:val="22"/>
          <w:szCs w:val="22"/>
        </w:rPr>
      </w:pPr>
      <w:del w:date="2017-10-18T12:34:00Z" w:author="Mark Hardley" w:id="47">
        <w:r w:rsidRPr="008630F1" w:rsidDel="00676A2D">
          <w:rPr>
            <w:rFonts w:hAnsi="Arial" w:ascii="Arial"/>
            <w:b/>
            <w:i/>
            <w:sz w:val="22"/>
            <w:szCs w:val="22"/>
          </w:rPr>
          <w:delText>To be provided by the supervisor</w:delText>
        </w:r>
      </w:del>
    </w:p>
    <w:p w:rsidDel="00676A2D" w:rsidRDefault="0076260A" w:rsidR="0076260A" w:rsidP="0076260A" w14:paraId="394D418B" w14:textId="52E844C5">
      <w:pPr>
        <w:rPr>
          <w:del w:date="2017-10-18T12:34:00Z" w:author="Mark Hardley" w:id="48"/>
          <w:rFonts w:hAnsi="Arial" w:ascii="Arial"/>
          <w:sz w:val="22"/>
          <w:szCs w:val="22"/>
        </w:rPr>
      </w:pPr>
      <w:del w:date="2017-10-18T12:34:00Z" w:author="Mark Hardley" w:id="49">
        <w:r w:rsidDel="00676A2D">
          <w:rPr>
            <w:rFonts w:hAnsi="Arial" w:ascii="Arial"/>
            <w:sz w:val="22"/>
            <w:szCs w:val="22"/>
          </w:rPr>
          <w:delText>This Question/Answer booklet</w:delText>
        </w:r>
      </w:del>
    </w:p>
    <w:p w:rsidDel="00676A2D" w:rsidRDefault="0076260A" w:rsidR="0076260A" w:rsidP="0076260A" w14:paraId="63D855C0" w14:textId="33A312E2">
      <w:pPr>
        <w:rPr>
          <w:del w:date="2017-10-18T12:34:00Z" w:author="Mark Hardley" w:id="50"/>
          <w:rFonts w:hAnsi="Arial" w:ascii="Arial"/>
          <w:sz w:val="22"/>
          <w:szCs w:val="22"/>
        </w:rPr>
      </w:pPr>
      <w:del w:date="2017-10-18T12:34:00Z" w:author="Mark Hardley" w:id="51">
        <w:r w:rsidDel="00676A2D">
          <w:rPr>
            <w:rFonts w:hAnsi="Arial" w:ascii="Arial"/>
            <w:sz w:val="22"/>
            <w:szCs w:val="22"/>
          </w:rPr>
          <w:delText>Multiple-choice answer sheet</w:delText>
        </w:r>
      </w:del>
    </w:p>
    <w:p w:rsidDel="00676A2D" w:rsidRDefault="0076260A" w:rsidR="0076260A" w:rsidP="0076260A" w14:paraId="7D5E81EF" w14:textId="12182F5D">
      <w:pPr>
        <w:rPr>
          <w:del w:date="2017-10-18T12:34:00Z" w:author="Mark Hardley" w:id="52"/>
          <w:rFonts w:hAnsi="Arial" w:ascii="Arial"/>
          <w:sz w:val="22"/>
          <w:szCs w:val="22"/>
        </w:rPr>
      </w:pPr>
    </w:p>
    <w:p w:rsidRPr="008630F1" w:rsidDel="00676A2D" w:rsidRDefault="0076260A" w:rsidR="0076260A" w:rsidP="0076260A" w14:paraId="2DABB033" w14:textId="44DDAC4C">
      <w:pPr>
        <w:rPr>
          <w:del w:date="2017-10-18T12:34:00Z" w:author="Mark Hardley" w:id="53"/>
          <w:rFonts w:hAnsi="Arial" w:ascii="Arial"/>
          <w:b/>
          <w:i/>
          <w:sz w:val="22"/>
          <w:szCs w:val="22"/>
        </w:rPr>
      </w:pPr>
      <w:del w:date="2017-10-18T12:34:00Z" w:author="Mark Hardley" w:id="54">
        <w:r w:rsidRPr="008630F1" w:rsidDel="00676A2D">
          <w:rPr>
            <w:rFonts w:hAnsi="Arial" w:ascii="Arial"/>
            <w:b/>
            <w:i/>
            <w:sz w:val="22"/>
            <w:szCs w:val="22"/>
          </w:rPr>
          <w:delText>To be provided by the candidate</w:delText>
        </w:r>
      </w:del>
    </w:p>
    <w:p w:rsidDel="00676A2D" w:rsidRDefault="0076260A" w:rsidR="0076260A" w:rsidP="0076260A" w14:paraId="2E937077" w14:textId="17E01B06">
      <w:pPr>
        <w:ind w:left="2160" w:hanging="2160"/>
        <w:rPr>
          <w:del w:date="2017-10-18T12:34:00Z" w:author="Mark Hardley" w:id="55"/>
          <w:rFonts w:hAnsi="Arial" w:ascii="Arial"/>
          <w:sz w:val="22"/>
          <w:szCs w:val="22"/>
        </w:rPr>
      </w:pPr>
      <w:del w:date="2017-10-18T12:34:00Z" w:author="Mark Hardley" w:id="56">
        <w:r w:rsidDel="00676A2D">
          <w:rPr>
            <w:rFonts w:hAnsi="Arial" w:ascii="Arial"/>
            <w:sz w:val="22"/>
            <w:szCs w:val="22"/>
          </w:rPr>
          <w:delText>Standard items:</w:delText>
        </w:r>
        <w:r w:rsidDel="00676A2D">
          <w:rPr>
            <w:rFonts w:hAnsi="Arial" w:ascii="Arial"/>
            <w:sz w:val="22"/>
            <w:szCs w:val="22"/>
          </w:rPr>
          <w:tab/>
          <w:delText>pens (blue/black preferred), pencils (including coloured), sharpener, correction tape/fluid, eraser, ruler, highlighters</w:delText>
        </w:r>
      </w:del>
    </w:p>
    <w:p w:rsidDel="00676A2D" w:rsidRDefault="0076260A" w:rsidR="0076260A" w:rsidP="0076260A" w14:paraId="694E5A32" w14:textId="0B7977F2">
      <w:pPr>
        <w:ind w:left="2160" w:hanging="2160"/>
        <w:rPr>
          <w:del w:date="2017-10-18T12:34:00Z" w:author="Mark Hardley" w:id="57"/>
          <w:rFonts w:hAnsi="Arial" w:ascii="Arial"/>
          <w:sz w:val="22"/>
          <w:szCs w:val="22"/>
        </w:rPr>
      </w:pPr>
    </w:p>
    <w:p w:rsidDel="00676A2D" w:rsidRDefault="0076260A" w:rsidR="0076260A" w:rsidP="0076260A" w14:paraId="7DE72F9D" w14:textId="4DFB2C52">
      <w:pPr>
        <w:ind w:left="2160" w:hanging="2160"/>
        <w:rPr>
          <w:del w:date="2017-10-18T12:34:00Z" w:author="Mark Hardley" w:id="58"/>
          <w:rFonts w:hAnsi="Arial" w:ascii="Arial"/>
          <w:sz w:val="22"/>
          <w:szCs w:val="22"/>
        </w:rPr>
      </w:pPr>
      <w:del w:date="2017-10-18T12:34:00Z" w:author="Mark Hardley" w:id="59">
        <w:r w:rsidDel="00676A2D">
          <w:rPr>
            <w:rFonts w:hAnsi="Arial" w:ascii="Arial"/>
            <w:sz w:val="22"/>
            <w:szCs w:val="22"/>
          </w:rPr>
          <w:delText>Special items:</w:delText>
        </w:r>
        <w:r w:rsidDel="00676A2D">
          <w:rPr>
            <w:rFonts w:hAnsi="Arial" w:ascii="Arial"/>
            <w:sz w:val="22"/>
            <w:szCs w:val="22"/>
          </w:rPr>
          <w:tab/>
          <w:delText xml:space="preserve">non-programmable calculators approved for use in this examination </w:delText>
        </w:r>
      </w:del>
    </w:p>
    <w:p w:rsidDel="00676A2D" w:rsidRDefault="0076260A" w:rsidR="0076260A" w:rsidP="0076260A" w14:paraId="291A991E" w14:textId="37E0227A">
      <w:pPr>
        <w:ind w:left="2160" w:hanging="2160"/>
        <w:rPr>
          <w:del w:date="2017-10-18T12:34:00Z" w:author="Mark Hardley" w:id="60"/>
          <w:rFonts w:hAnsi="Arial" w:ascii="Arial"/>
          <w:sz w:val="22"/>
          <w:szCs w:val="22"/>
        </w:rPr>
      </w:pPr>
    </w:p>
    <w:p w:rsidDel="00676A2D" w:rsidRDefault="0076260A" w:rsidR="0076260A" w:rsidP="0076260A" w14:paraId="7C70C9C5" w14:textId="2C97703F">
      <w:pPr>
        <w:ind w:left="2160" w:hanging="2160"/>
        <w:rPr>
          <w:del w:date="2017-10-18T12:34:00Z" w:author="Mark Hardley" w:id="61"/>
          <w:rFonts w:hAnsi="Arial" w:ascii="Arial"/>
          <w:sz w:val="22"/>
          <w:szCs w:val="22"/>
        </w:rPr>
      </w:pPr>
    </w:p>
    <w:p w:rsidDel="00676A2D" w:rsidRDefault="0076260A" w:rsidR="0076260A" w:rsidP="0076260A" w14:paraId="0DF97B69" w14:textId="214A8974">
      <w:pPr>
        <w:ind w:left="2160" w:hanging="2160"/>
        <w:rPr>
          <w:del w:date="2017-10-18T12:34:00Z" w:author="Mark Hardley" w:id="62"/>
          <w:rFonts w:hAnsi="Arial" w:ascii="Arial"/>
          <w:sz w:val="28"/>
          <w:szCs w:val="28"/>
        </w:rPr>
      </w:pPr>
      <w:del w:date="2017-10-18T12:34:00Z" w:author="Mark Hardley" w:id="63">
        <w:r w:rsidDel="00676A2D">
          <w:rPr>
            <w:rFonts w:hAnsi="Arial" w:ascii="Arial"/>
            <w:b/>
            <w:sz w:val="28"/>
            <w:szCs w:val="28"/>
          </w:rPr>
          <w:delText>Important note to candidates</w:delText>
        </w:r>
      </w:del>
    </w:p>
    <w:p w:rsidDel="00676A2D" w:rsidRDefault="0076260A" w:rsidR="0076260A" w:rsidP="0076260A" w14:paraId="370033E7" w14:textId="49A0B85B">
      <w:pPr>
        <w:rPr>
          <w:del w:date="2017-10-18T12:34:00Z" w:author="Mark Hardley" w:id="64"/>
          <w:rFonts w:hAnsi="Arial" w:ascii="Arial"/>
          <w:sz w:val="22"/>
          <w:szCs w:val="22"/>
        </w:rPr>
      </w:pPr>
      <w:del w:date="2017-10-18T12:34:00Z" w:author="Mark Hardley" w:id="65">
        <w:r w:rsidDel="00676A2D">
          <w:rPr>
            <w:rFonts w:hAnsi="Arial" w:ascii="Arial"/>
            <w:sz w:val="22"/>
            <w:szCs w:val="22"/>
          </w:rPr>
          <w:delText xml:space="preserve">No other items may be taken into the examination room. It is </w:delText>
        </w:r>
        <w:r w:rsidRPr="008630F1" w:rsidDel="00676A2D">
          <w:rPr>
            <w:rFonts w:hAnsi="Arial" w:ascii="Arial"/>
            <w:b/>
            <w:sz w:val="22"/>
            <w:szCs w:val="22"/>
          </w:rPr>
          <w:delText>your</w:delText>
        </w:r>
        <w:r w:rsidDel="00676A2D">
          <w:rPr>
            <w:rFonts w:hAnsi="Arial" w:ascii="Arial"/>
            <w:sz w:val="22"/>
            <w:szCs w:val="22"/>
          </w:rPr>
          <w:delText xml:space="preserve"> responsibility to ensure that you do not have any unauthorised material. If you have any unauthorised material with you, hand it to the supervisor </w:delText>
        </w:r>
        <w:r w:rsidDel="00676A2D">
          <w:rPr>
            <w:rFonts w:hAnsi="Arial" w:ascii="Arial"/>
            <w:b/>
            <w:sz w:val="22"/>
            <w:szCs w:val="22"/>
          </w:rPr>
          <w:delText>before</w:delText>
        </w:r>
        <w:r w:rsidDel="00676A2D">
          <w:rPr>
            <w:rFonts w:hAnsi="Arial" w:ascii="Arial"/>
            <w:sz w:val="22"/>
            <w:szCs w:val="22"/>
          </w:rPr>
          <w:delText xml:space="preserve"> reading any further.</w:delText>
        </w:r>
      </w:del>
    </w:p>
    <w:p w:rsidRPr="005F2C76" w:rsidDel="00676A2D" w:rsidRDefault="006C5FC7" w:rsidR="006C5FC7" w:rsidP="006C5FC7" w14:paraId="3E1DEB4A" w14:textId="35CD4D1B">
      <w:pPr>
        <w:rPr>
          <w:del w:date="2017-10-18T12:34:00Z" w:author="Mark Hardley" w:id="66"/>
          <w:rFonts w:hAnsi="Arial" w:cs="Arial" w:ascii="Arial"/>
          <w:b/>
          <w:sz w:val="28"/>
          <w:szCs w:val="28"/>
        </w:rPr>
      </w:pPr>
    </w:p>
    <w:p w:rsidRPr="005F2C76" w:rsidDel="00676A2D" w:rsidRDefault="00EA1DFD" w:rsidR="00EA1DFD" w:rsidP="006C5FC7" w14:paraId="1CD85BF0" w14:textId="2013DAAE">
      <w:pPr>
        <w:rPr>
          <w:del w:date="2017-10-18T12:34:00Z" w:author="Mark Hardley" w:id="67"/>
          <w:rFonts w:hAnsi="Arial" w:cs="Arial" w:ascii="Arial"/>
          <w:b/>
          <w:sz w:val="28"/>
          <w:szCs w:val="28"/>
        </w:rPr>
      </w:pPr>
    </w:p>
    <w:p w:rsidDel="00676A2D" w:rsidRDefault="001239DA" w:rsidR="001239DA" w:rsidP="00781DC8" w14:paraId="1A07E561" w14:textId="34B8FED5">
      <w:pPr>
        <w:rPr>
          <w:del w:date="2017-10-18T12:34:00Z" w:author="Mark Hardley" w:id="68"/>
          <w:rFonts w:hAnsi="Arial" w:cs="Arial" w:ascii="Arial"/>
          <w:b/>
          <w:sz w:val="28"/>
          <w:szCs w:val="28"/>
        </w:rPr>
      </w:pPr>
    </w:p>
    <w:p w:rsidRPr="00F61DD1" w:rsidRDefault="00694370" w:rsidR="00781DC8" w:rsidP="00781DC8" w14:paraId="4BB2F83D" w14:textId="290A8112">
      <w:pPr>
        <w:rPr>
          <w:rFonts w:hAnsi="Arial" w:cs="Arial" w:ascii="Arial"/>
          <w:b/>
          <w:sz w:val="28"/>
          <w:szCs w:val="28"/>
        </w:rPr>
      </w:pPr>
      <w:r w:rsidRPr="005F2C76">
        <w:rPr>
          <w:rFonts w:hAnsi="Arial" w:cs="Arial" w:ascii="Arial"/>
          <w:b/>
          <w:sz w:val="28"/>
          <w:szCs w:val="28"/>
        </w:rPr>
        <w:t>Structure of this paper</w:t>
      </w:r>
    </w:p>
    <w:tbl>
      <w:tblPr>
        <w:tblStyle w:val="TableGrid"/>
        <w:tblpPr w:horzAnchor="page" w:tblpY="542" w:tblpX="1243" w:leftFromText="180" w:rightFromText="180" w:vertAnchor="text"/>
        <w:tblW w:w="9747" w:type="dxa"/>
        <w:tblLayout w:type="fixed"/>
        <w:tblLook w:firstRow="1" w:firstColumn="1" w:noHBand="0" w:val="04A0" w:lastRow="0" w:lastColumn="0" w:noVBand="1"/>
      </w:tblPr>
      <w:tblGrid>
        <w:gridCol w:w="1951"/>
        <w:gridCol w:w="1276"/>
        <w:gridCol w:w="1559"/>
        <w:gridCol w:w="1276"/>
        <w:gridCol w:w="1134"/>
        <w:gridCol w:w="1417"/>
        <w:gridCol w:w="1134"/>
      </w:tblGrid>
      <w:tr w:rsidRPr="00200D79" w:rsidTr="00514C4E" w:rsidR="00F61DD1" w14:paraId="4C09C18F" w14:textId="77777777">
        <w:trPr>
          <w:trHeight w:val="620"/>
        </w:trPr>
        <w:tc>
          <w:tcPr>
            <w:tcW w:w="1951" w:type="dxa"/>
          </w:tcPr>
          <w:p w:rsidRPr="00200D79" w:rsidRDefault="00F61DD1" w:rsidR="00F61DD1" w:rsidP="00514C4E" w14:paraId="5AD310E0" w14:textId="77777777">
            <w:pPr>
              <w:jc w:val="center"/>
              <w:rPr>
                <w:rFonts w:hAnsi="Arial" w:cs="Times New Roman" w:ascii="Arial"/>
                <w:b/>
                <w:sz w:val="22"/>
                <w:szCs w:val="22"/>
              </w:rPr>
            </w:pPr>
          </w:p>
          <w:p w:rsidRPr="00200D79" w:rsidRDefault="00F61DD1" w:rsidR="00F61DD1" w:rsidP="00514C4E" w14:paraId="6E3B38D0" w14:textId="77777777">
            <w:pPr>
              <w:jc w:val="center"/>
              <w:rPr>
                <w:rFonts w:hAnsi="Arial" w:cs="Times New Roman" w:ascii="Arial"/>
                <w:b/>
                <w:sz w:val="22"/>
                <w:szCs w:val="22"/>
              </w:rPr>
            </w:pPr>
            <w:r w:rsidRPr="00200D79">
              <w:rPr>
                <w:rFonts w:hAnsi="Arial" w:cs="Times New Roman" w:ascii="Arial"/>
                <w:b/>
                <w:sz w:val="22"/>
                <w:szCs w:val="22"/>
              </w:rPr>
              <w:t>Section</w:t>
            </w:r>
          </w:p>
        </w:tc>
        <w:tc>
          <w:tcPr>
            <w:tcW w:w="1276" w:type="dxa"/>
          </w:tcPr>
          <w:p w:rsidRPr="00200D79" w:rsidRDefault="00F61DD1" w:rsidR="00F61DD1" w:rsidP="00514C4E" w14:paraId="70FF82CA" w14:textId="77777777">
            <w:pPr>
              <w:jc w:val="center"/>
              <w:rPr>
                <w:rFonts w:hAnsi="Arial" w:cs="Times New Roman" w:ascii="Arial"/>
                <w:sz w:val="22"/>
                <w:szCs w:val="22"/>
              </w:rPr>
            </w:pPr>
            <w:r w:rsidRPr="00200D79">
              <w:rPr>
                <w:rFonts w:hAnsi="Arial" w:cs="Times New Roman" w:ascii="Arial"/>
                <w:sz w:val="22"/>
                <w:szCs w:val="22"/>
              </w:rPr>
              <w:t>Number of questions available</w:t>
            </w:r>
          </w:p>
        </w:tc>
        <w:tc>
          <w:tcPr>
            <w:tcW w:w="1559" w:type="dxa"/>
          </w:tcPr>
          <w:p w:rsidRPr="00200D79" w:rsidRDefault="00F61DD1" w:rsidR="00F61DD1" w:rsidP="00514C4E" w14:paraId="154969B6" w14:textId="77777777">
            <w:pPr>
              <w:jc w:val="center"/>
              <w:rPr>
                <w:rFonts w:hAnsi="Arial" w:cs="Times New Roman" w:ascii="Arial"/>
                <w:sz w:val="22"/>
                <w:szCs w:val="22"/>
              </w:rPr>
            </w:pPr>
            <w:r w:rsidRPr="00200D79">
              <w:rPr>
                <w:rFonts w:hAnsi="Arial" w:cs="Times New Roman" w:ascii="Arial"/>
                <w:sz w:val="22"/>
                <w:szCs w:val="22"/>
              </w:rPr>
              <w:t>Number of questions to be answered</w:t>
            </w:r>
          </w:p>
        </w:tc>
        <w:tc>
          <w:tcPr>
            <w:tcW w:w="1276" w:type="dxa"/>
          </w:tcPr>
          <w:p w:rsidRPr="00200D79" w:rsidRDefault="00F61DD1" w:rsidR="00F61DD1" w:rsidP="00514C4E" w14:paraId="3C691501" w14:textId="77777777">
            <w:pPr>
              <w:jc w:val="center"/>
              <w:rPr>
                <w:rFonts w:hAnsi="Arial" w:cs="Times New Roman" w:ascii="Arial"/>
                <w:sz w:val="22"/>
                <w:szCs w:val="22"/>
              </w:rPr>
            </w:pPr>
            <w:r w:rsidRPr="00200D79">
              <w:rPr>
                <w:rFonts w:hAnsi="Arial" w:cs="Times New Roman" w:ascii="Arial"/>
                <w:sz w:val="22"/>
                <w:szCs w:val="22"/>
              </w:rPr>
              <w:t>Suggested working time (mins)</w:t>
            </w:r>
          </w:p>
        </w:tc>
        <w:tc>
          <w:tcPr>
            <w:tcW w:w="1134" w:type="dxa"/>
          </w:tcPr>
          <w:p w:rsidRPr="00200D79" w:rsidRDefault="00F61DD1" w:rsidR="00F61DD1" w:rsidP="00514C4E" w14:paraId="26578F72" w14:textId="77777777">
            <w:pPr>
              <w:jc w:val="center"/>
              <w:rPr>
                <w:rFonts w:hAnsi="Arial" w:cs="Times New Roman" w:ascii="Arial"/>
                <w:sz w:val="22"/>
                <w:szCs w:val="22"/>
              </w:rPr>
            </w:pPr>
            <w:r w:rsidRPr="00200D79">
              <w:rPr>
                <w:rFonts w:hAnsi="Arial" w:cs="Times New Roman" w:ascii="Arial"/>
                <w:sz w:val="22"/>
                <w:szCs w:val="22"/>
              </w:rPr>
              <w:t>Marks available</w:t>
            </w:r>
          </w:p>
        </w:tc>
        <w:tc>
          <w:tcPr>
            <w:tcW w:w="1417" w:type="dxa"/>
          </w:tcPr>
          <w:p w:rsidRPr="00200D79" w:rsidRDefault="00F61DD1" w:rsidR="00F61DD1" w:rsidP="00514C4E" w14:paraId="0826D837" w14:textId="77777777">
            <w:pPr>
              <w:jc w:val="center"/>
              <w:rPr>
                <w:rFonts w:hAnsi="Arial" w:cs="Times New Roman" w:ascii="Arial"/>
                <w:sz w:val="22"/>
                <w:szCs w:val="22"/>
              </w:rPr>
            </w:pPr>
            <w:r w:rsidRPr="00200D79">
              <w:rPr>
                <w:rFonts w:hAnsi="Arial" w:cs="Times New Roman" w:ascii="Arial"/>
                <w:sz w:val="22"/>
                <w:szCs w:val="22"/>
              </w:rPr>
              <w:t>Percentage of exam</w:t>
            </w:r>
          </w:p>
        </w:tc>
        <w:tc>
          <w:tcPr>
            <w:tcW w:w="1134" w:type="dxa"/>
          </w:tcPr>
          <w:p w:rsidRPr="00200D79" w:rsidRDefault="00F61DD1" w:rsidR="00F61DD1" w:rsidP="00514C4E" w14:paraId="55417A9D" w14:textId="77777777">
            <w:pPr>
              <w:jc w:val="center"/>
              <w:rPr>
                <w:rFonts w:hAnsi="Arial" w:cs="Times New Roman" w:ascii="Arial"/>
                <w:sz w:val="22"/>
                <w:szCs w:val="22"/>
              </w:rPr>
            </w:pPr>
            <w:r w:rsidRPr="00200D79">
              <w:rPr>
                <w:rFonts w:hAnsi="Arial" w:cs="Times New Roman" w:ascii="Arial"/>
                <w:sz w:val="22"/>
                <w:szCs w:val="22"/>
              </w:rPr>
              <w:t>% achieved</w:t>
            </w:r>
          </w:p>
        </w:tc>
      </w:tr>
      <w:tr w:rsidRPr="00200D79" w:rsidTr="00514C4E" w:rsidR="00F61DD1" w14:paraId="21959315" w14:textId="77777777">
        <w:trPr>
          <w:trHeight w:val="645"/>
        </w:trPr>
        <w:tc>
          <w:tcPr>
            <w:tcW w:w="1951" w:type="dxa"/>
          </w:tcPr>
          <w:p w:rsidRPr="00200D79" w:rsidRDefault="00F61DD1" w:rsidR="00F61DD1" w:rsidP="00514C4E" w14:paraId="2D5373B3" w14:textId="77777777">
            <w:pPr>
              <w:rPr>
                <w:rFonts w:hAnsi="Arial" w:cs="Times New Roman" w:ascii="Arial"/>
                <w:sz w:val="22"/>
                <w:szCs w:val="22"/>
              </w:rPr>
            </w:pPr>
            <w:r w:rsidRPr="00200D79">
              <w:rPr>
                <w:rFonts w:hAnsi="Arial" w:cs="Times New Roman" w:ascii="Arial"/>
                <w:sz w:val="22"/>
                <w:szCs w:val="22"/>
              </w:rPr>
              <w:t>Section One:</w:t>
            </w:r>
          </w:p>
          <w:p w:rsidRPr="00200D79" w:rsidRDefault="00F61DD1" w:rsidR="00F61DD1" w:rsidP="00514C4E" w14:paraId="758A7151" w14:textId="77777777">
            <w:pPr>
              <w:rPr>
                <w:rFonts w:hAnsi="Arial" w:cs="Times New Roman" w:ascii="Arial"/>
                <w:b/>
                <w:sz w:val="22"/>
                <w:szCs w:val="22"/>
              </w:rPr>
            </w:pPr>
            <w:r w:rsidRPr="00200D79">
              <w:rPr>
                <w:rFonts w:hAnsi="Arial" w:cs="Times New Roman" w:ascii="Arial"/>
                <w:sz w:val="22"/>
                <w:szCs w:val="22"/>
              </w:rPr>
              <w:t>Multiple-choice</w:t>
            </w:r>
          </w:p>
        </w:tc>
        <w:tc>
          <w:tcPr>
            <w:tcW w:w="1276" w:type="dxa"/>
          </w:tcPr>
          <w:p w:rsidRPr="00200D79" w:rsidRDefault="00F61DD1" w:rsidR="00F61DD1" w:rsidP="00514C4E" w14:paraId="5B2A21B7" w14:textId="77777777">
            <w:pPr>
              <w:jc w:val="center"/>
              <w:rPr>
                <w:rFonts w:hAnsi="Arial" w:cs="Times New Roman" w:ascii="Arial"/>
                <w:b/>
                <w:sz w:val="22"/>
                <w:szCs w:val="22"/>
              </w:rPr>
            </w:pPr>
          </w:p>
          <w:p w:rsidRPr="00200D79" w:rsidRDefault="00F61DD1" w:rsidR="00F61DD1" w:rsidP="00514C4E" w14:paraId="7A5C5BE5" w14:textId="77777777">
            <w:pPr>
              <w:jc w:val="center"/>
              <w:rPr>
                <w:rFonts w:hAnsi="Arial" w:cs="Times New Roman" w:ascii="Arial"/>
                <w:b/>
                <w:sz w:val="22"/>
                <w:szCs w:val="22"/>
              </w:rPr>
            </w:pPr>
            <w:r w:rsidRPr="00200D79">
              <w:rPr>
                <w:rFonts w:hAnsi="Arial" w:cs="Times New Roman" w:ascii="Arial"/>
                <w:b/>
                <w:sz w:val="22"/>
                <w:szCs w:val="22"/>
              </w:rPr>
              <w:t>30</w:t>
            </w:r>
          </w:p>
        </w:tc>
        <w:tc>
          <w:tcPr>
            <w:tcW w:w="1559" w:type="dxa"/>
          </w:tcPr>
          <w:p w:rsidRPr="00200D79" w:rsidRDefault="00F61DD1" w:rsidR="00F61DD1" w:rsidP="00514C4E" w14:paraId="443E480B" w14:textId="77777777">
            <w:pPr>
              <w:jc w:val="center"/>
              <w:rPr>
                <w:rFonts w:hAnsi="Arial" w:cs="Times New Roman" w:ascii="Arial"/>
                <w:b/>
                <w:sz w:val="22"/>
                <w:szCs w:val="22"/>
              </w:rPr>
            </w:pPr>
          </w:p>
          <w:p w:rsidRPr="00200D79" w:rsidRDefault="00F61DD1" w:rsidR="00F61DD1" w:rsidP="00514C4E" w14:paraId="245E9E8C" w14:textId="77777777">
            <w:pPr>
              <w:jc w:val="center"/>
              <w:rPr>
                <w:rFonts w:hAnsi="Arial" w:cs="Times New Roman" w:ascii="Arial"/>
                <w:b/>
                <w:sz w:val="22"/>
                <w:szCs w:val="22"/>
              </w:rPr>
            </w:pPr>
            <w:r w:rsidRPr="00200D79">
              <w:rPr>
                <w:rFonts w:hAnsi="Arial" w:cs="Times New Roman" w:ascii="Arial"/>
                <w:b/>
                <w:sz w:val="22"/>
                <w:szCs w:val="22"/>
              </w:rPr>
              <w:t>30</w:t>
            </w:r>
          </w:p>
        </w:tc>
        <w:tc>
          <w:tcPr>
            <w:tcW w:w="1276" w:type="dxa"/>
          </w:tcPr>
          <w:p w:rsidRPr="00200D79" w:rsidRDefault="00F61DD1" w:rsidR="00F61DD1" w:rsidP="00514C4E" w14:paraId="5CF51E73" w14:textId="77777777">
            <w:pPr>
              <w:jc w:val="center"/>
              <w:rPr>
                <w:rFonts w:hAnsi="Arial" w:cs="Times New Roman" w:ascii="Arial"/>
                <w:b/>
                <w:sz w:val="22"/>
                <w:szCs w:val="22"/>
              </w:rPr>
            </w:pPr>
          </w:p>
          <w:p w:rsidRPr="00200D79" w:rsidRDefault="00F61DD1" w:rsidR="00F61DD1" w:rsidP="00514C4E" w14:paraId="429E0775" w14:textId="77777777">
            <w:pPr>
              <w:jc w:val="center"/>
              <w:rPr>
                <w:rFonts w:hAnsi="Arial" w:cs="Times New Roman" w:ascii="Arial"/>
                <w:b/>
                <w:sz w:val="22"/>
                <w:szCs w:val="22"/>
              </w:rPr>
            </w:pPr>
            <w:r w:rsidRPr="00200D79">
              <w:rPr>
                <w:rFonts w:hAnsi="Arial" w:cs="Times New Roman" w:ascii="Arial"/>
                <w:b/>
                <w:sz w:val="22"/>
                <w:szCs w:val="22"/>
              </w:rPr>
              <w:t>40</w:t>
            </w:r>
          </w:p>
        </w:tc>
        <w:tc>
          <w:tcPr>
            <w:tcW w:w="1134" w:type="dxa"/>
          </w:tcPr>
          <w:p w:rsidRPr="00200D79" w:rsidRDefault="00F61DD1" w:rsidR="00F61DD1" w:rsidP="00514C4E" w14:paraId="4390D9A3" w14:textId="77777777">
            <w:pPr>
              <w:jc w:val="center"/>
              <w:rPr>
                <w:rFonts w:hAnsi="Arial" w:cs="Times New Roman" w:ascii="Arial"/>
                <w:b/>
                <w:sz w:val="22"/>
                <w:szCs w:val="22"/>
              </w:rPr>
            </w:pPr>
          </w:p>
          <w:p w:rsidRPr="00200D79" w:rsidRDefault="00DC6B9D" w:rsidR="00F61DD1" w:rsidP="00514C4E" w14:paraId="26FA1CA8" w14:textId="3FDE3EC8">
            <w:pPr>
              <w:jc w:val="center"/>
              <w:rPr>
                <w:rFonts w:hAnsi="Arial" w:cs="Times New Roman" w:ascii="Arial"/>
                <w:b/>
                <w:sz w:val="22"/>
                <w:szCs w:val="22"/>
              </w:rPr>
            </w:pPr>
            <w:ins w:date="2017-10-18T12:44:00Z" w:author="Mark Hardley" w:id="69">
              <w:r>
                <w:rPr>
                  <w:rFonts w:hAnsi="Arial" w:cs="Times New Roman" w:ascii="Arial"/>
                  <w:b/>
                  <w:sz w:val="22"/>
                  <w:szCs w:val="22"/>
                </w:rPr>
                <w:t>6</w:t>
              </w:r>
            </w:ins>
            <w:del w:date="2017-10-18T12:44:00Z" w:author="Mark Hardley" w:id="70">
              <w:r w:rsidRPr="00200D79" w:rsidDel="00DC6B9D" w:rsidR="00F61DD1">
                <w:rPr>
                  <w:rFonts w:hAnsi="Arial" w:cs="Times New Roman" w:ascii="Arial"/>
                  <w:b/>
                  <w:sz w:val="22"/>
                  <w:szCs w:val="22"/>
                </w:rPr>
                <w:delText>3</w:delText>
              </w:r>
            </w:del>
            <w:r w:rsidRPr="00200D79" w:rsidR="00F61DD1">
              <w:rPr>
                <w:rFonts w:hAnsi="Arial" w:cs="Times New Roman" w:ascii="Arial"/>
                <w:b/>
                <w:sz w:val="22"/>
                <w:szCs w:val="22"/>
              </w:rPr>
              <w:t>0</w:t>
            </w:r>
          </w:p>
        </w:tc>
        <w:tc>
          <w:tcPr>
            <w:tcW w:w="1417" w:type="dxa"/>
          </w:tcPr>
          <w:p w:rsidRPr="00200D79" w:rsidRDefault="00F61DD1" w:rsidR="00F61DD1" w:rsidP="00514C4E" w14:paraId="642A15B9" w14:textId="77777777">
            <w:pPr>
              <w:jc w:val="center"/>
              <w:rPr>
                <w:rFonts w:hAnsi="Arial" w:cs="Times New Roman" w:ascii="Arial"/>
                <w:b/>
                <w:sz w:val="22"/>
                <w:szCs w:val="22"/>
              </w:rPr>
            </w:pPr>
          </w:p>
          <w:p w:rsidRPr="00200D79" w:rsidRDefault="00F61DD1" w:rsidR="00F61DD1" w:rsidP="00514C4E" w14:paraId="3D9038FE" w14:textId="77777777">
            <w:pPr>
              <w:jc w:val="center"/>
              <w:rPr>
                <w:rFonts w:hAnsi="Arial" w:cs="Times New Roman" w:ascii="Arial"/>
                <w:b/>
                <w:sz w:val="22"/>
                <w:szCs w:val="22"/>
              </w:rPr>
            </w:pPr>
            <w:r w:rsidRPr="00200D79">
              <w:rPr>
                <w:rFonts w:hAnsi="Arial" w:cs="Times New Roman" w:ascii="Arial"/>
                <w:b/>
                <w:sz w:val="22"/>
                <w:szCs w:val="22"/>
              </w:rPr>
              <w:t>30</w:t>
            </w:r>
          </w:p>
        </w:tc>
        <w:tc>
          <w:tcPr>
            <w:tcW w:w="1134" w:type="dxa"/>
          </w:tcPr>
          <w:p w:rsidRPr="00200D79" w:rsidRDefault="00F61DD1" w:rsidR="00F61DD1" w:rsidP="00514C4E" w14:paraId="60E7397E" w14:textId="77777777">
            <w:pPr>
              <w:jc w:val="center"/>
              <w:rPr>
                <w:rFonts w:hAnsi="Arial" w:cs="Times New Roman" w:ascii="Arial"/>
                <w:b/>
                <w:sz w:val="22"/>
                <w:szCs w:val="22"/>
              </w:rPr>
            </w:pPr>
          </w:p>
        </w:tc>
      </w:tr>
      <w:tr w:rsidRPr="00200D79" w:rsidTr="00514C4E" w:rsidR="00F61DD1" w14:paraId="1E3413EA" w14:textId="77777777">
        <w:trPr>
          <w:trHeight w:val="683"/>
        </w:trPr>
        <w:tc>
          <w:tcPr>
            <w:tcW w:w="1951" w:type="dxa"/>
            <w:tcBorders>
              <w:bottom w:val="single" w:sz="4" w:color="auto" w:space="0"/>
            </w:tcBorders>
          </w:tcPr>
          <w:p w:rsidRPr="00200D79" w:rsidRDefault="00F61DD1" w:rsidR="00F61DD1" w:rsidP="00514C4E" w14:paraId="02384D39" w14:textId="77777777">
            <w:pPr>
              <w:rPr>
                <w:rFonts w:hAnsi="Arial" w:cs="Times New Roman" w:ascii="Arial"/>
                <w:sz w:val="22"/>
                <w:szCs w:val="22"/>
              </w:rPr>
            </w:pPr>
            <w:r w:rsidRPr="00200D79">
              <w:rPr>
                <w:rFonts w:hAnsi="Arial" w:cs="Times New Roman" w:ascii="Arial"/>
                <w:sz w:val="22"/>
                <w:szCs w:val="22"/>
              </w:rPr>
              <w:t>Section Two:</w:t>
            </w:r>
          </w:p>
          <w:p w:rsidRPr="00200D79" w:rsidRDefault="00F61DD1" w:rsidR="00F61DD1" w:rsidP="00514C4E" w14:paraId="44F726D9" w14:textId="77777777">
            <w:pPr>
              <w:rPr>
                <w:rFonts w:hAnsi="Arial" w:cs="Times New Roman" w:ascii="Arial"/>
                <w:sz w:val="22"/>
                <w:szCs w:val="22"/>
              </w:rPr>
            </w:pPr>
            <w:r w:rsidRPr="00200D79">
              <w:rPr>
                <w:rFonts w:hAnsi="Arial" w:cs="Times New Roman" w:ascii="Arial"/>
                <w:sz w:val="22"/>
                <w:szCs w:val="22"/>
              </w:rPr>
              <w:t>Short answer</w:t>
            </w:r>
          </w:p>
        </w:tc>
        <w:tc>
          <w:tcPr>
            <w:tcW w:w="1276" w:type="dxa"/>
            <w:tcBorders>
              <w:bottom w:val="single" w:sz="4" w:color="auto" w:space="0"/>
            </w:tcBorders>
          </w:tcPr>
          <w:p w:rsidRPr="00200D79" w:rsidRDefault="00F61DD1" w:rsidR="00F61DD1" w:rsidP="00514C4E" w14:paraId="589A33F1" w14:textId="77777777">
            <w:pPr>
              <w:jc w:val="center"/>
              <w:rPr>
                <w:rFonts w:hAnsi="Arial" w:cs="Times New Roman" w:ascii="Arial"/>
                <w:b/>
                <w:sz w:val="22"/>
                <w:szCs w:val="22"/>
              </w:rPr>
            </w:pPr>
          </w:p>
          <w:p w:rsidRPr="00200D79" w:rsidRDefault="00F61DD1" w:rsidR="00F61DD1" w:rsidP="00514C4E" w14:paraId="2EC77E9E" w14:textId="77777777">
            <w:pPr>
              <w:jc w:val="center"/>
              <w:rPr>
                <w:rFonts w:hAnsi="Arial" w:cs="Times New Roman" w:ascii="Arial"/>
                <w:b/>
                <w:sz w:val="22"/>
                <w:szCs w:val="22"/>
              </w:rPr>
            </w:pPr>
            <w:r w:rsidRPr="00200D79">
              <w:rPr>
                <w:rFonts w:hAnsi="Arial" w:cs="Times New Roman" w:ascii="Arial"/>
                <w:b/>
                <w:sz w:val="22"/>
                <w:szCs w:val="22"/>
              </w:rPr>
              <w:t>5</w:t>
            </w:r>
          </w:p>
        </w:tc>
        <w:tc>
          <w:tcPr>
            <w:tcW w:w="1559" w:type="dxa"/>
            <w:tcBorders>
              <w:bottom w:val="single" w:sz="4" w:color="auto" w:space="0"/>
            </w:tcBorders>
          </w:tcPr>
          <w:p w:rsidRPr="00200D79" w:rsidRDefault="00F61DD1" w:rsidR="00F61DD1" w:rsidP="00514C4E" w14:paraId="3651339D" w14:textId="77777777">
            <w:pPr>
              <w:jc w:val="center"/>
              <w:rPr>
                <w:rFonts w:hAnsi="Arial" w:cs="Times New Roman" w:ascii="Arial"/>
                <w:b/>
                <w:sz w:val="22"/>
                <w:szCs w:val="22"/>
              </w:rPr>
            </w:pPr>
          </w:p>
          <w:p w:rsidRPr="00200D79" w:rsidRDefault="00F61DD1" w:rsidR="00F61DD1" w:rsidP="00514C4E" w14:paraId="6435DB0F" w14:textId="77777777">
            <w:pPr>
              <w:jc w:val="center"/>
              <w:rPr>
                <w:rFonts w:hAnsi="Arial" w:cs="Times New Roman" w:ascii="Arial"/>
                <w:b/>
                <w:sz w:val="22"/>
                <w:szCs w:val="22"/>
              </w:rPr>
            </w:pPr>
            <w:r w:rsidRPr="00200D79">
              <w:rPr>
                <w:rFonts w:hAnsi="Arial" w:cs="Times New Roman" w:ascii="Arial"/>
                <w:b/>
                <w:sz w:val="22"/>
                <w:szCs w:val="22"/>
              </w:rPr>
              <w:t>5</w:t>
            </w:r>
          </w:p>
        </w:tc>
        <w:tc>
          <w:tcPr>
            <w:tcW w:w="1276" w:type="dxa"/>
            <w:tcBorders>
              <w:bottom w:val="single" w:sz="4" w:color="auto" w:space="0"/>
            </w:tcBorders>
          </w:tcPr>
          <w:p w:rsidRPr="00200D79" w:rsidRDefault="00F61DD1" w:rsidR="00F61DD1" w:rsidP="00514C4E" w14:paraId="0121C42A" w14:textId="77777777">
            <w:pPr>
              <w:jc w:val="center"/>
              <w:rPr>
                <w:rFonts w:hAnsi="Arial" w:cs="Times New Roman" w:ascii="Arial"/>
                <w:b/>
                <w:sz w:val="22"/>
                <w:szCs w:val="22"/>
              </w:rPr>
            </w:pPr>
          </w:p>
          <w:p w:rsidRPr="00200D79" w:rsidRDefault="00F61DD1" w:rsidR="00F61DD1" w:rsidP="00514C4E" w14:paraId="076F4073" w14:textId="77777777">
            <w:pPr>
              <w:jc w:val="center"/>
              <w:rPr>
                <w:rFonts w:hAnsi="Arial" w:cs="Times New Roman" w:ascii="Arial"/>
                <w:b/>
                <w:sz w:val="22"/>
                <w:szCs w:val="22"/>
              </w:rPr>
            </w:pPr>
            <w:r w:rsidRPr="00200D79">
              <w:rPr>
                <w:rFonts w:hAnsi="Arial" w:cs="Times New Roman" w:ascii="Arial"/>
                <w:b/>
                <w:sz w:val="22"/>
                <w:szCs w:val="22"/>
              </w:rPr>
              <w:t>90</w:t>
            </w:r>
          </w:p>
        </w:tc>
        <w:tc>
          <w:tcPr>
            <w:tcW w:w="1134" w:type="dxa"/>
            <w:tcBorders>
              <w:bottom w:val="single" w:sz="4" w:color="auto" w:space="0"/>
            </w:tcBorders>
          </w:tcPr>
          <w:p w:rsidRPr="00200D79" w:rsidRDefault="00F61DD1" w:rsidR="00F61DD1" w:rsidP="00514C4E" w14:paraId="5208304D" w14:textId="77777777">
            <w:pPr>
              <w:jc w:val="center"/>
              <w:rPr>
                <w:rFonts w:hAnsi="Arial" w:cs="Times New Roman" w:ascii="Arial"/>
                <w:b/>
                <w:sz w:val="22"/>
                <w:szCs w:val="22"/>
              </w:rPr>
            </w:pPr>
          </w:p>
          <w:p w:rsidRPr="00200D79" w:rsidRDefault="00F61DD1" w:rsidR="00F61DD1" w:rsidP="00514C4E" w14:paraId="1F31EBFA" w14:textId="77777777">
            <w:pPr>
              <w:jc w:val="center"/>
              <w:rPr>
                <w:rFonts w:hAnsi="Arial" w:cs="Times New Roman" w:ascii="Arial"/>
                <w:b/>
                <w:sz w:val="22"/>
                <w:szCs w:val="22"/>
              </w:rPr>
            </w:pPr>
            <w:r w:rsidRPr="00200D79">
              <w:rPr>
                <w:rFonts w:hAnsi="Arial" w:cs="Times New Roman" w:ascii="Arial"/>
                <w:b/>
                <w:sz w:val="22"/>
                <w:szCs w:val="22"/>
              </w:rPr>
              <w:t>100</w:t>
            </w:r>
          </w:p>
        </w:tc>
        <w:tc>
          <w:tcPr>
            <w:tcW w:w="1417" w:type="dxa"/>
            <w:tcBorders>
              <w:bottom w:val="single" w:sz="4" w:color="auto" w:space="0"/>
            </w:tcBorders>
          </w:tcPr>
          <w:p w:rsidRPr="00200D79" w:rsidRDefault="00F61DD1" w:rsidR="00F61DD1" w:rsidP="00514C4E" w14:paraId="5936AA7D" w14:textId="77777777">
            <w:pPr>
              <w:jc w:val="center"/>
              <w:rPr>
                <w:rFonts w:hAnsi="Arial" w:cs="Times New Roman" w:ascii="Arial"/>
                <w:b/>
                <w:sz w:val="22"/>
                <w:szCs w:val="22"/>
              </w:rPr>
            </w:pPr>
          </w:p>
          <w:p w:rsidRPr="00200D79" w:rsidRDefault="00F61DD1" w:rsidR="00F61DD1" w:rsidP="00514C4E" w14:paraId="213760FE" w14:textId="77777777">
            <w:pPr>
              <w:jc w:val="center"/>
              <w:rPr>
                <w:rFonts w:hAnsi="Arial" w:cs="Times New Roman" w:ascii="Arial"/>
                <w:b/>
                <w:sz w:val="22"/>
                <w:szCs w:val="22"/>
              </w:rPr>
            </w:pPr>
            <w:r w:rsidRPr="00200D79">
              <w:rPr>
                <w:rFonts w:hAnsi="Arial" w:cs="Times New Roman" w:ascii="Arial"/>
                <w:b/>
                <w:sz w:val="22"/>
                <w:szCs w:val="22"/>
              </w:rPr>
              <w:t>50</w:t>
            </w:r>
          </w:p>
        </w:tc>
        <w:tc>
          <w:tcPr>
            <w:tcW w:w="1134" w:type="dxa"/>
            <w:tcBorders>
              <w:bottom w:val="single" w:sz="4" w:color="auto" w:space="0"/>
            </w:tcBorders>
          </w:tcPr>
          <w:p w:rsidRPr="00200D79" w:rsidRDefault="00F61DD1" w:rsidR="00F61DD1" w:rsidP="00514C4E" w14:paraId="6490B31C" w14:textId="77777777">
            <w:pPr>
              <w:jc w:val="center"/>
              <w:rPr>
                <w:rFonts w:hAnsi="Arial" w:cs="Times New Roman" w:ascii="Arial"/>
                <w:b/>
                <w:sz w:val="22"/>
                <w:szCs w:val="22"/>
              </w:rPr>
            </w:pPr>
          </w:p>
        </w:tc>
      </w:tr>
      <w:tr w:rsidRPr="00200D79" w:rsidTr="00514C4E" w:rsidR="00F61DD1" w14:paraId="7EAB6671" w14:textId="77777777">
        <w:trPr>
          <w:trHeight w:val="454"/>
        </w:trPr>
        <w:tc>
          <w:tcPr>
            <w:tcW w:w="1951" w:type="dxa"/>
            <w:tcBorders>
              <w:bottom w:val="nil"/>
            </w:tcBorders>
          </w:tcPr>
          <w:p w:rsidRPr="00200D79" w:rsidRDefault="00F61DD1" w:rsidR="00F61DD1" w:rsidP="00514C4E" w14:paraId="4EECAA36" w14:textId="77777777">
            <w:pPr>
              <w:rPr>
                <w:rFonts w:hAnsi="Arial" w:cs="Times New Roman" w:ascii="Arial"/>
                <w:sz w:val="22"/>
                <w:szCs w:val="22"/>
              </w:rPr>
            </w:pPr>
            <w:r w:rsidRPr="00200D79">
              <w:rPr>
                <w:rFonts w:hAnsi="Arial" w:cs="Times New Roman" w:ascii="Arial"/>
                <w:sz w:val="22"/>
                <w:szCs w:val="22"/>
              </w:rPr>
              <w:t>Section Three:</w:t>
            </w:r>
          </w:p>
          <w:p w:rsidRDefault="00F61DD1" w:rsidR="00F61DD1" w:rsidP="00514C4E" w14:paraId="684AA7EA" w14:textId="3F9B9597">
            <w:pPr>
              <w:rPr>
                <w:rFonts w:hAnsi="Arial" w:cs="Times New Roman" w:ascii="Arial"/>
                <w:b/>
                <w:sz w:val="22"/>
                <w:szCs w:val="22"/>
              </w:rPr>
            </w:pPr>
            <w:r w:rsidRPr="00200D79">
              <w:rPr>
                <w:rFonts w:hAnsi="Arial" w:cs="Times New Roman" w:ascii="Arial"/>
                <w:sz w:val="22"/>
                <w:szCs w:val="22"/>
              </w:rPr>
              <w:t>Extended answer</w:t>
            </w:r>
            <w:r>
              <w:rPr>
                <w:rFonts w:hAnsi="Arial" w:cs="Times New Roman" w:ascii="Arial"/>
                <w:b/>
                <w:sz w:val="22"/>
                <w:szCs w:val="22"/>
              </w:rPr>
              <w:t xml:space="preserve"> </w:t>
            </w:r>
            <w:r w:rsidRPr="002F1656">
              <w:rPr>
                <w:rFonts w:hAnsi="Arial" w:cs="Times New Roman" w:ascii="Arial"/>
                <w:sz w:val="22"/>
                <w:szCs w:val="22"/>
              </w:rPr>
              <w:t xml:space="preserve">Unit </w:t>
            </w:r>
            <w:r w:rsidR="006D1989">
              <w:rPr>
                <w:rFonts w:hAnsi="Arial" w:cs="Times New Roman" w:ascii="Arial"/>
                <w:sz w:val="22"/>
                <w:szCs w:val="22"/>
              </w:rPr>
              <w:t>1</w:t>
            </w:r>
          </w:p>
          <w:p w:rsidRPr="00200D79" w:rsidRDefault="00F61DD1" w:rsidR="00F61DD1" w:rsidP="00514C4E" w14:paraId="1318B518" w14:textId="77777777">
            <w:pPr>
              <w:rPr>
                <w:rFonts w:hAnsi="Arial" w:cs="Times New Roman" w:ascii="Arial"/>
                <w:sz w:val="22"/>
                <w:szCs w:val="22"/>
              </w:rPr>
            </w:pPr>
          </w:p>
        </w:tc>
        <w:tc>
          <w:tcPr>
            <w:tcW w:w="1276" w:type="dxa"/>
            <w:tcBorders>
              <w:bottom w:val="single" w:sz="4" w:color="auto" w:space="0"/>
            </w:tcBorders>
          </w:tcPr>
          <w:p w:rsidRPr="00200D79" w:rsidRDefault="00F61DD1" w:rsidR="00F61DD1" w:rsidP="00514C4E" w14:paraId="35E82193" w14:textId="77777777">
            <w:pPr>
              <w:jc w:val="center"/>
              <w:rPr>
                <w:rFonts w:hAnsi="Arial" w:cs="Times New Roman" w:ascii="Arial"/>
                <w:b/>
                <w:sz w:val="22"/>
                <w:szCs w:val="22"/>
              </w:rPr>
            </w:pPr>
          </w:p>
          <w:p w:rsidRDefault="00F61DD1" w:rsidR="00F61DD1" w:rsidP="00514C4E" w14:paraId="255CE5A9" w14:textId="77777777">
            <w:pPr>
              <w:jc w:val="center"/>
              <w:rPr>
                <w:rFonts w:hAnsi="Arial" w:cs="Times New Roman" w:ascii="Arial"/>
                <w:b/>
                <w:sz w:val="22"/>
                <w:szCs w:val="22"/>
              </w:rPr>
            </w:pPr>
          </w:p>
          <w:p w:rsidRPr="00200D79" w:rsidRDefault="00F61DD1" w:rsidR="00F61DD1" w:rsidP="00514C4E" w14:paraId="77E35564" w14:textId="77777777">
            <w:pPr>
              <w:jc w:val="center"/>
              <w:rPr>
                <w:rFonts w:hAnsi="Arial" w:cs="Times New Roman" w:ascii="Arial"/>
                <w:b/>
                <w:sz w:val="22"/>
                <w:szCs w:val="22"/>
              </w:rPr>
            </w:pPr>
            <w:r>
              <w:rPr>
                <w:rFonts w:hAnsi="Arial" w:cs="Times New Roman" w:ascii="Arial"/>
                <w:b/>
                <w:sz w:val="22"/>
                <w:szCs w:val="22"/>
              </w:rPr>
              <w:t>2</w:t>
            </w:r>
          </w:p>
        </w:tc>
        <w:tc>
          <w:tcPr>
            <w:tcW w:w="1559" w:type="dxa"/>
            <w:tcBorders>
              <w:bottom w:val="single" w:sz="4" w:color="auto" w:space="0"/>
            </w:tcBorders>
          </w:tcPr>
          <w:p w:rsidRPr="00200D79" w:rsidRDefault="00F61DD1" w:rsidR="00F61DD1" w:rsidP="00514C4E" w14:paraId="674FC4BA" w14:textId="77777777">
            <w:pPr>
              <w:jc w:val="center"/>
              <w:rPr>
                <w:rFonts w:hAnsi="Arial" w:cs="Times New Roman" w:ascii="Arial"/>
                <w:b/>
                <w:sz w:val="22"/>
                <w:szCs w:val="22"/>
              </w:rPr>
            </w:pPr>
          </w:p>
          <w:p w:rsidRDefault="00F61DD1" w:rsidR="00F61DD1" w:rsidP="00514C4E" w14:paraId="7A3B06E2" w14:textId="77777777">
            <w:pPr>
              <w:jc w:val="center"/>
              <w:rPr>
                <w:rFonts w:hAnsi="Arial" w:cs="Times New Roman" w:ascii="Arial"/>
                <w:b/>
                <w:sz w:val="22"/>
                <w:szCs w:val="22"/>
              </w:rPr>
            </w:pPr>
          </w:p>
          <w:p w:rsidRPr="00200D79" w:rsidRDefault="00F61DD1" w:rsidR="00F61DD1" w:rsidP="00514C4E" w14:paraId="4583FAD8" w14:textId="77777777">
            <w:pPr>
              <w:jc w:val="center"/>
              <w:rPr>
                <w:rFonts w:hAnsi="Arial" w:cs="Times New Roman" w:ascii="Arial"/>
                <w:b/>
                <w:sz w:val="22"/>
                <w:szCs w:val="22"/>
              </w:rPr>
            </w:pPr>
            <w:r>
              <w:rPr>
                <w:rFonts w:hAnsi="Arial" w:cs="Times New Roman" w:ascii="Arial"/>
                <w:b/>
                <w:sz w:val="22"/>
                <w:szCs w:val="22"/>
              </w:rPr>
              <w:t>1</w:t>
            </w:r>
          </w:p>
        </w:tc>
        <w:tc>
          <w:tcPr>
            <w:tcW w:w="1276" w:type="dxa"/>
            <w:tcBorders>
              <w:bottom w:val="nil"/>
            </w:tcBorders>
          </w:tcPr>
          <w:p w:rsidRPr="00200D79" w:rsidRDefault="00F61DD1" w:rsidR="00F61DD1" w:rsidP="00514C4E" w14:paraId="733B1C4A" w14:textId="77777777">
            <w:pPr>
              <w:rPr>
                <w:rFonts w:hAnsi="Arial" w:cs="Times New Roman" w:ascii="Arial"/>
                <w:b/>
                <w:sz w:val="22"/>
                <w:szCs w:val="22"/>
              </w:rPr>
            </w:pPr>
          </w:p>
          <w:p w:rsidRDefault="00F61DD1" w:rsidR="00F61DD1" w:rsidP="00514C4E" w14:paraId="3DB92B55" w14:textId="77777777">
            <w:pPr>
              <w:tabs>
                <w:tab w:val="left" w:pos="390"/>
                <w:tab w:val="center" w:pos="530"/>
              </w:tabs>
              <w:rPr>
                <w:rFonts w:hAnsi="Arial" w:cs="Times New Roman" w:ascii="Arial"/>
                <w:b/>
                <w:sz w:val="22"/>
                <w:szCs w:val="22"/>
              </w:rPr>
            </w:pPr>
            <w:r>
              <w:rPr>
                <w:rFonts w:hAnsi="Arial" w:cs="Times New Roman" w:ascii="Arial"/>
                <w:b/>
                <w:sz w:val="22"/>
                <w:szCs w:val="22"/>
              </w:rPr>
              <w:tab/>
            </w:r>
          </w:p>
          <w:p w:rsidRDefault="00F61DD1" w:rsidR="00F61DD1" w:rsidP="00514C4E" w14:paraId="03C03DD0" w14:textId="77777777">
            <w:pPr>
              <w:tabs>
                <w:tab w:val="left" w:pos="390"/>
                <w:tab w:val="center" w:pos="530"/>
              </w:tabs>
              <w:rPr>
                <w:rFonts w:hAnsi="Arial" w:cs="Times New Roman" w:ascii="Arial"/>
                <w:b/>
                <w:sz w:val="22"/>
                <w:szCs w:val="22"/>
              </w:rPr>
            </w:pPr>
          </w:p>
          <w:p w:rsidRPr="00200D79" w:rsidRDefault="00F61DD1" w:rsidR="00F61DD1" w:rsidP="00514C4E" w14:paraId="0110178D" w14:textId="77777777">
            <w:pPr>
              <w:tabs>
                <w:tab w:val="left" w:pos="390"/>
                <w:tab w:val="center" w:pos="530"/>
              </w:tabs>
              <w:rPr>
                <w:rFonts w:hAnsi="Arial" w:cs="Times New Roman" w:ascii="Arial"/>
                <w:b/>
                <w:sz w:val="22"/>
                <w:szCs w:val="22"/>
              </w:rPr>
            </w:pPr>
            <w:r>
              <w:rPr>
                <w:rFonts w:hAnsi="Arial" w:cs="Times New Roman" w:ascii="Arial"/>
                <w:b/>
                <w:sz w:val="22"/>
                <w:szCs w:val="22"/>
              </w:rPr>
              <w:tab/>
            </w:r>
            <w:r w:rsidRPr="00200D79">
              <w:rPr>
                <w:rFonts w:hAnsi="Arial" w:cs="Times New Roman" w:ascii="Arial"/>
                <w:b/>
                <w:sz w:val="22"/>
                <w:szCs w:val="22"/>
              </w:rPr>
              <w:t>50</w:t>
            </w:r>
          </w:p>
        </w:tc>
        <w:tc>
          <w:tcPr>
            <w:tcW w:w="1134" w:type="dxa"/>
            <w:tcBorders>
              <w:bottom w:val="nil"/>
            </w:tcBorders>
          </w:tcPr>
          <w:p w:rsidRPr="00200D79" w:rsidRDefault="00F61DD1" w:rsidR="00F61DD1" w:rsidP="00514C4E" w14:paraId="61643E88" w14:textId="77777777">
            <w:pPr>
              <w:jc w:val="center"/>
              <w:rPr>
                <w:rFonts w:hAnsi="Arial" w:cs="Times New Roman" w:ascii="Arial"/>
                <w:b/>
                <w:sz w:val="22"/>
                <w:szCs w:val="22"/>
              </w:rPr>
            </w:pPr>
          </w:p>
          <w:p w:rsidRDefault="00F61DD1" w:rsidR="00F61DD1" w:rsidP="00514C4E" w14:paraId="5DBFDE18" w14:textId="77777777">
            <w:pPr>
              <w:jc w:val="center"/>
              <w:rPr>
                <w:rFonts w:hAnsi="Arial" w:cs="Times New Roman" w:ascii="Arial"/>
                <w:b/>
                <w:sz w:val="22"/>
                <w:szCs w:val="22"/>
              </w:rPr>
            </w:pPr>
          </w:p>
          <w:p w:rsidRDefault="00F61DD1" w:rsidR="00F61DD1" w:rsidP="00514C4E" w14:paraId="24B8193C" w14:textId="77777777">
            <w:pPr>
              <w:jc w:val="center"/>
              <w:rPr>
                <w:rFonts w:hAnsi="Arial" w:cs="Times New Roman" w:ascii="Arial"/>
                <w:b/>
                <w:sz w:val="22"/>
                <w:szCs w:val="22"/>
              </w:rPr>
            </w:pPr>
          </w:p>
          <w:p w:rsidRPr="00200D79" w:rsidRDefault="00F61DD1" w:rsidR="00F61DD1" w:rsidP="00514C4E" w14:paraId="45ACD675" w14:textId="77777777">
            <w:pPr>
              <w:jc w:val="center"/>
              <w:rPr>
                <w:rFonts w:hAnsi="Arial" w:cs="Times New Roman" w:ascii="Arial"/>
                <w:b/>
                <w:sz w:val="22"/>
                <w:szCs w:val="22"/>
              </w:rPr>
            </w:pPr>
            <w:r w:rsidRPr="00200D79">
              <w:rPr>
                <w:rFonts w:hAnsi="Arial" w:cs="Times New Roman" w:ascii="Arial"/>
                <w:b/>
                <w:sz w:val="22"/>
                <w:szCs w:val="22"/>
              </w:rPr>
              <w:t>40</w:t>
            </w:r>
          </w:p>
        </w:tc>
        <w:tc>
          <w:tcPr>
            <w:tcW w:w="1417" w:type="dxa"/>
            <w:tcBorders>
              <w:bottom w:val="nil"/>
            </w:tcBorders>
          </w:tcPr>
          <w:p w:rsidRPr="00200D79" w:rsidRDefault="00F61DD1" w:rsidR="00F61DD1" w:rsidP="00514C4E" w14:paraId="12AC212C" w14:textId="77777777">
            <w:pPr>
              <w:rPr>
                <w:rFonts w:hAnsi="Arial" w:cs="Times New Roman" w:ascii="Arial"/>
                <w:b/>
                <w:sz w:val="22"/>
                <w:szCs w:val="22"/>
              </w:rPr>
            </w:pPr>
          </w:p>
          <w:p w:rsidRDefault="00F61DD1" w:rsidR="00F61DD1" w:rsidP="00514C4E" w14:paraId="70814037" w14:textId="77777777">
            <w:pPr>
              <w:jc w:val="center"/>
              <w:rPr>
                <w:rFonts w:hAnsi="Arial" w:cs="Times New Roman" w:ascii="Arial"/>
                <w:b/>
                <w:sz w:val="22"/>
                <w:szCs w:val="22"/>
              </w:rPr>
            </w:pPr>
          </w:p>
          <w:p w:rsidRDefault="00F61DD1" w:rsidR="00F61DD1" w:rsidP="00514C4E" w14:paraId="298976C4" w14:textId="77777777">
            <w:pPr>
              <w:jc w:val="center"/>
              <w:rPr>
                <w:rFonts w:hAnsi="Arial" w:cs="Times New Roman" w:ascii="Arial"/>
                <w:b/>
                <w:sz w:val="22"/>
                <w:szCs w:val="22"/>
              </w:rPr>
            </w:pPr>
          </w:p>
          <w:p w:rsidRPr="00200D79" w:rsidRDefault="00F61DD1" w:rsidR="00F61DD1" w:rsidP="00514C4E" w14:paraId="199E0F8D" w14:textId="77777777">
            <w:pPr>
              <w:jc w:val="center"/>
              <w:rPr>
                <w:rFonts w:hAnsi="Arial" w:cs="Times New Roman" w:ascii="Arial"/>
                <w:b/>
                <w:sz w:val="22"/>
                <w:szCs w:val="22"/>
              </w:rPr>
            </w:pPr>
            <w:r w:rsidRPr="00200D79">
              <w:rPr>
                <w:rFonts w:hAnsi="Arial" w:cs="Times New Roman" w:ascii="Arial"/>
                <w:b/>
                <w:sz w:val="22"/>
                <w:szCs w:val="22"/>
              </w:rPr>
              <w:t>20</w:t>
            </w:r>
          </w:p>
        </w:tc>
        <w:tc>
          <w:tcPr>
            <w:tcW w:w="1134" w:type="dxa"/>
            <w:tcBorders>
              <w:bottom w:val="nil"/>
            </w:tcBorders>
          </w:tcPr>
          <w:p w:rsidRPr="00200D79" w:rsidRDefault="00F61DD1" w:rsidR="00F61DD1" w:rsidP="00514C4E" w14:paraId="5FC75F99" w14:textId="77777777">
            <w:pPr>
              <w:jc w:val="center"/>
              <w:rPr>
                <w:rFonts w:hAnsi="Arial" w:cs="Times New Roman" w:ascii="Arial"/>
                <w:b/>
                <w:sz w:val="22"/>
                <w:szCs w:val="22"/>
              </w:rPr>
            </w:pPr>
          </w:p>
        </w:tc>
      </w:tr>
      <w:tr w:rsidRPr="00200D79" w:rsidTr="00514C4E" w:rsidR="00F61DD1" w14:paraId="37F251D5" w14:textId="77777777">
        <w:trPr>
          <w:trHeight w:val="298"/>
        </w:trPr>
        <w:tc>
          <w:tcPr>
            <w:tcW w:w="1951" w:type="dxa"/>
            <w:tcBorders>
              <w:top w:val="nil"/>
              <w:bottom w:val="nil"/>
            </w:tcBorders>
          </w:tcPr>
          <w:p w:rsidRDefault="00F61DD1" w:rsidR="00F61DD1" w:rsidP="00514C4E" w14:paraId="1085F28B" w14:textId="77777777">
            <w:pPr>
              <w:rPr>
                <w:rFonts w:hAnsi="Arial" w:cs="Times New Roman" w:ascii="Arial"/>
                <w:sz w:val="22"/>
                <w:szCs w:val="22"/>
              </w:rPr>
            </w:pPr>
          </w:p>
          <w:p w:rsidRPr="002F1656" w:rsidRDefault="006D1989" w:rsidR="00F61DD1" w:rsidP="00514C4E" w14:paraId="7DB66AC6" w14:textId="730D8F62">
            <w:pPr>
              <w:rPr>
                <w:rFonts w:hAnsi="Arial" w:cs="Times New Roman" w:ascii="Arial"/>
                <w:sz w:val="22"/>
                <w:szCs w:val="22"/>
              </w:rPr>
            </w:pPr>
            <w:r>
              <w:rPr>
                <w:rFonts w:hAnsi="Arial" w:cs="Times New Roman" w:ascii="Arial"/>
                <w:sz w:val="22"/>
                <w:szCs w:val="22"/>
              </w:rPr>
              <w:t>Unit 2</w:t>
            </w:r>
          </w:p>
        </w:tc>
        <w:tc>
          <w:tcPr>
            <w:tcW w:w="1276" w:type="dxa"/>
            <w:tcBorders>
              <w:top w:val="single" w:sz="4" w:color="auto" w:space="0"/>
              <w:bottom w:val="nil"/>
            </w:tcBorders>
          </w:tcPr>
          <w:p w:rsidRDefault="00F61DD1" w:rsidR="00F61DD1" w:rsidP="00514C4E" w14:paraId="5A2B3B8B" w14:textId="77777777">
            <w:pPr>
              <w:jc w:val="center"/>
              <w:rPr>
                <w:rFonts w:hAnsi="Arial" w:cs="Times New Roman" w:ascii="Arial"/>
                <w:b/>
                <w:sz w:val="22"/>
                <w:szCs w:val="22"/>
              </w:rPr>
            </w:pPr>
          </w:p>
          <w:p w:rsidRDefault="00F61DD1" w:rsidR="00F61DD1" w:rsidP="00514C4E" w14:paraId="47982906" w14:textId="77777777">
            <w:pPr>
              <w:jc w:val="center"/>
              <w:rPr>
                <w:rFonts w:hAnsi="Arial" w:cs="Times New Roman" w:ascii="Arial"/>
                <w:b/>
                <w:sz w:val="22"/>
                <w:szCs w:val="22"/>
              </w:rPr>
            </w:pPr>
            <w:r>
              <w:rPr>
                <w:rFonts w:hAnsi="Arial" w:cs="Times New Roman" w:ascii="Arial"/>
                <w:b/>
                <w:sz w:val="22"/>
                <w:szCs w:val="22"/>
              </w:rPr>
              <w:t>2</w:t>
            </w:r>
          </w:p>
          <w:p w:rsidRPr="00200D79" w:rsidRDefault="00F61DD1" w:rsidR="00F61DD1" w:rsidP="00514C4E" w14:paraId="336AA9BE" w14:textId="77777777">
            <w:pPr>
              <w:jc w:val="center"/>
              <w:rPr>
                <w:rFonts w:hAnsi="Arial" w:cs="Times New Roman" w:ascii="Arial"/>
                <w:b/>
                <w:sz w:val="22"/>
                <w:szCs w:val="22"/>
              </w:rPr>
            </w:pPr>
          </w:p>
        </w:tc>
        <w:tc>
          <w:tcPr>
            <w:tcW w:w="1559" w:type="dxa"/>
            <w:tcBorders>
              <w:top w:val="single" w:sz="4" w:color="auto" w:space="0"/>
              <w:bottom w:val="nil"/>
            </w:tcBorders>
          </w:tcPr>
          <w:p w:rsidRDefault="00F61DD1" w:rsidR="00F61DD1" w:rsidP="00514C4E" w14:paraId="1DFE9A58" w14:textId="77777777">
            <w:pPr>
              <w:jc w:val="center"/>
              <w:rPr>
                <w:rFonts w:hAnsi="Arial" w:cs="Times New Roman" w:ascii="Arial"/>
                <w:b/>
                <w:sz w:val="22"/>
                <w:szCs w:val="22"/>
              </w:rPr>
            </w:pPr>
          </w:p>
          <w:p w:rsidRDefault="00F61DD1" w:rsidR="00F61DD1" w:rsidP="00514C4E" w14:paraId="4B73DDE9" w14:textId="77777777">
            <w:pPr>
              <w:jc w:val="center"/>
              <w:rPr>
                <w:rFonts w:hAnsi="Arial" w:cs="Times New Roman" w:ascii="Arial"/>
                <w:b/>
                <w:sz w:val="22"/>
                <w:szCs w:val="22"/>
              </w:rPr>
            </w:pPr>
            <w:r>
              <w:rPr>
                <w:rFonts w:hAnsi="Arial" w:cs="Times New Roman" w:ascii="Arial"/>
                <w:b/>
                <w:sz w:val="22"/>
                <w:szCs w:val="22"/>
              </w:rPr>
              <w:t>1</w:t>
            </w:r>
          </w:p>
          <w:p w:rsidRPr="00200D79" w:rsidRDefault="00F61DD1" w:rsidR="00F61DD1" w:rsidP="00514C4E" w14:paraId="37151979" w14:textId="77777777">
            <w:pPr>
              <w:jc w:val="center"/>
              <w:rPr>
                <w:rFonts w:hAnsi="Arial" w:cs="Times New Roman" w:ascii="Arial"/>
                <w:b/>
                <w:sz w:val="22"/>
                <w:szCs w:val="22"/>
              </w:rPr>
            </w:pPr>
          </w:p>
        </w:tc>
        <w:tc>
          <w:tcPr>
            <w:tcW w:w="1276" w:type="dxa"/>
            <w:tcBorders>
              <w:top w:val="nil"/>
              <w:bottom w:val="nil"/>
            </w:tcBorders>
          </w:tcPr>
          <w:p w:rsidRPr="00200D79" w:rsidRDefault="00F61DD1" w:rsidR="00F61DD1" w:rsidP="00514C4E" w14:paraId="3F7F0B07" w14:textId="77777777">
            <w:pPr>
              <w:jc w:val="center"/>
              <w:rPr>
                <w:rFonts w:hAnsi="Arial" w:cs="Times New Roman" w:ascii="Arial"/>
                <w:b/>
                <w:sz w:val="22"/>
                <w:szCs w:val="22"/>
              </w:rPr>
            </w:pPr>
          </w:p>
        </w:tc>
        <w:tc>
          <w:tcPr>
            <w:tcW w:w="1134" w:type="dxa"/>
            <w:tcBorders>
              <w:top w:val="nil"/>
              <w:bottom w:val="nil"/>
            </w:tcBorders>
          </w:tcPr>
          <w:p w:rsidRPr="00200D79" w:rsidRDefault="00F61DD1" w:rsidR="00F61DD1" w:rsidP="00514C4E" w14:paraId="07D6DDBE" w14:textId="77777777">
            <w:pPr>
              <w:jc w:val="center"/>
              <w:rPr>
                <w:rFonts w:hAnsi="Arial" w:cs="Times New Roman" w:ascii="Arial"/>
                <w:b/>
                <w:sz w:val="22"/>
                <w:szCs w:val="22"/>
              </w:rPr>
            </w:pPr>
          </w:p>
        </w:tc>
        <w:tc>
          <w:tcPr>
            <w:tcW w:w="1417" w:type="dxa"/>
            <w:tcBorders>
              <w:top w:val="nil"/>
              <w:bottom w:val="nil"/>
            </w:tcBorders>
          </w:tcPr>
          <w:p w:rsidRPr="00200D79" w:rsidRDefault="00F61DD1" w:rsidR="00F61DD1" w:rsidP="00514C4E" w14:paraId="59057F77" w14:textId="77777777">
            <w:pPr>
              <w:jc w:val="center"/>
              <w:rPr>
                <w:rFonts w:hAnsi="Arial" w:cs="Times New Roman" w:ascii="Arial"/>
                <w:b/>
                <w:sz w:val="22"/>
                <w:szCs w:val="22"/>
              </w:rPr>
            </w:pPr>
          </w:p>
        </w:tc>
        <w:tc>
          <w:tcPr>
            <w:tcW w:w="1134" w:type="dxa"/>
            <w:tcBorders>
              <w:top w:val="nil"/>
              <w:bottom w:val="nil"/>
            </w:tcBorders>
          </w:tcPr>
          <w:p w:rsidRPr="00200D79" w:rsidRDefault="00F61DD1" w:rsidR="00F61DD1" w:rsidP="00514C4E" w14:paraId="42F7CFF9" w14:textId="77777777">
            <w:pPr>
              <w:jc w:val="center"/>
              <w:rPr>
                <w:rFonts w:hAnsi="Arial" w:cs="Times New Roman" w:ascii="Arial"/>
                <w:b/>
                <w:sz w:val="22"/>
                <w:szCs w:val="22"/>
              </w:rPr>
            </w:pPr>
          </w:p>
        </w:tc>
      </w:tr>
      <w:tr w:rsidRPr="00200D79" w:rsidTr="00514C4E" w:rsidR="00F61DD1" w14:paraId="5FC1CE0C" w14:textId="77777777">
        <w:trPr>
          <w:trHeight w:val="433"/>
        </w:trPr>
        <w:tc>
          <w:tcPr>
            <w:tcW w:w="1951" w:type="dxa"/>
            <w:tcBorders>
              <w:left w:val="nil"/>
              <w:bottom w:val="nil"/>
              <w:right w:val="nil"/>
            </w:tcBorders>
          </w:tcPr>
          <w:p w:rsidRPr="00200D79" w:rsidRDefault="00F61DD1" w:rsidR="00F61DD1" w:rsidP="00514C4E" w14:paraId="663A3211" w14:textId="77777777">
            <w:pPr>
              <w:rPr>
                <w:rFonts w:hAnsi="Arial" w:cs="Times New Roman" w:ascii="Arial"/>
                <w:sz w:val="22"/>
                <w:szCs w:val="22"/>
              </w:rPr>
            </w:pPr>
          </w:p>
        </w:tc>
        <w:tc>
          <w:tcPr>
            <w:tcW w:w="1276" w:type="dxa"/>
            <w:tcBorders>
              <w:top w:val="single" w:sz="4" w:color="auto" w:space="0"/>
              <w:left w:val="nil"/>
              <w:bottom w:val="nil"/>
              <w:right w:val="nil"/>
            </w:tcBorders>
          </w:tcPr>
          <w:p w:rsidRPr="00200D79" w:rsidRDefault="00F61DD1" w:rsidR="00F61DD1" w:rsidP="00514C4E" w14:paraId="619FA046" w14:textId="77777777">
            <w:pPr>
              <w:rPr>
                <w:rFonts w:hAnsi="Arial" w:cs="Times New Roman" w:ascii="Arial"/>
                <w:b/>
                <w:sz w:val="22"/>
                <w:szCs w:val="22"/>
              </w:rPr>
            </w:pPr>
          </w:p>
        </w:tc>
        <w:tc>
          <w:tcPr>
            <w:tcW w:w="1559" w:type="dxa"/>
            <w:tcBorders>
              <w:top w:val="single" w:sz="4" w:color="auto" w:space="0"/>
              <w:left w:val="nil"/>
              <w:bottom w:val="nil"/>
              <w:right w:val="nil"/>
            </w:tcBorders>
          </w:tcPr>
          <w:p w:rsidRPr="00200D79" w:rsidRDefault="00F61DD1" w:rsidR="00F61DD1" w:rsidP="00514C4E" w14:paraId="43D47F10" w14:textId="77777777">
            <w:pPr>
              <w:rPr>
                <w:rFonts w:hAnsi="Arial" w:cs="Times New Roman" w:ascii="Arial"/>
                <w:b/>
                <w:sz w:val="22"/>
                <w:szCs w:val="22"/>
              </w:rPr>
            </w:pPr>
          </w:p>
        </w:tc>
        <w:tc>
          <w:tcPr>
            <w:tcW w:w="1276" w:type="dxa"/>
            <w:tcBorders>
              <w:left w:val="nil"/>
              <w:bottom w:val="nil"/>
            </w:tcBorders>
          </w:tcPr>
          <w:p w:rsidRPr="00200D79" w:rsidRDefault="00F61DD1" w:rsidR="00F61DD1" w:rsidP="00514C4E" w14:paraId="4A1B564A" w14:textId="77777777">
            <w:pPr>
              <w:rPr>
                <w:rFonts w:hAnsi="Arial" w:cs="Times New Roman" w:ascii="Arial"/>
                <w:b/>
                <w:sz w:val="22"/>
                <w:szCs w:val="22"/>
              </w:rPr>
            </w:pPr>
          </w:p>
        </w:tc>
        <w:tc>
          <w:tcPr>
            <w:tcW w:w="1134" w:type="dxa"/>
            <w:vAlign w:val="center"/>
          </w:tcPr>
          <w:p w:rsidRPr="00200D79" w:rsidRDefault="00F61DD1" w:rsidR="00F61DD1" w:rsidP="00514C4E" w14:paraId="15CA27AE" w14:textId="77777777">
            <w:pPr>
              <w:jc w:val="center"/>
              <w:rPr>
                <w:rFonts w:hAnsi="Arial" w:cs="Times New Roman" w:ascii="Arial"/>
                <w:b/>
                <w:sz w:val="22"/>
                <w:szCs w:val="22"/>
              </w:rPr>
            </w:pPr>
            <w:r w:rsidRPr="00200D79">
              <w:rPr>
                <w:rFonts w:hAnsi="Arial" w:cs="Times New Roman" w:ascii="Arial"/>
                <w:b/>
                <w:sz w:val="22"/>
                <w:szCs w:val="22"/>
              </w:rPr>
              <w:t>Total</w:t>
            </w:r>
          </w:p>
        </w:tc>
        <w:tc>
          <w:tcPr>
            <w:tcW w:w="1417" w:type="dxa"/>
            <w:vAlign w:val="center"/>
          </w:tcPr>
          <w:p w:rsidRPr="00200D79" w:rsidRDefault="00F61DD1" w:rsidR="00F61DD1" w:rsidP="00514C4E" w14:paraId="07610D0A" w14:textId="77777777">
            <w:pPr>
              <w:jc w:val="center"/>
              <w:rPr>
                <w:rFonts w:hAnsi="Arial" w:cs="Times New Roman" w:ascii="Arial"/>
                <w:b/>
                <w:sz w:val="22"/>
                <w:szCs w:val="22"/>
              </w:rPr>
            </w:pPr>
            <w:r w:rsidRPr="00200D79">
              <w:rPr>
                <w:rFonts w:hAnsi="Arial" w:cs="Times New Roman" w:ascii="Arial"/>
                <w:b/>
                <w:sz w:val="22"/>
                <w:szCs w:val="22"/>
              </w:rPr>
              <w:t>100</w:t>
            </w:r>
          </w:p>
        </w:tc>
        <w:tc>
          <w:tcPr>
            <w:tcW w:w="1134" w:type="dxa"/>
            <w:vAlign w:val="center"/>
          </w:tcPr>
          <w:p w:rsidRPr="00200D79" w:rsidRDefault="00F61DD1" w:rsidR="00F61DD1" w:rsidP="00514C4E" w14:paraId="313DEF68" w14:textId="77777777">
            <w:pPr>
              <w:jc w:val="center"/>
              <w:rPr>
                <w:rFonts w:hAnsi="Arial" w:cs="Times New Roman" w:ascii="Arial"/>
                <w:b/>
                <w:sz w:val="22"/>
                <w:szCs w:val="22"/>
              </w:rPr>
            </w:pPr>
          </w:p>
          <w:p w:rsidRPr="00200D79" w:rsidRDefault="00F61DD1" w:rsidR="00F61DD1" w:rsidP="00514C4E" w14:paraId="30163A28" w14:textId="77777777">
            <w:pPr>
              <w:jc w:val="center"/>
              <w:rPr>
                <w:rFonts w:hAnsi="Arial" w:cs="Times New Roman" w:ascii="Arial"/>
                <w:b/>
                <w:sz w:val="22"/>
                <w:szCs w:val="22"/>
              </w:rPr>
            </w:pPr>
          </w:p>
        </w:tc>
      </w:tr>
    </w:tbl>
    <w:p w:rsidRPr="005F2C76" w:rsidRDefault="00F61DD1" w:rsidR="00F61DD1" w:rsidP="00781DC8" w14:paraId="03BBE87F" w14:textId="77777777">
      <w:pPr>
        <w:rPr>
          <w:rFonts w:hAnsi="Arial" w:cs="Arial" w:ascii="Arial"/>
          <w:sz w:val="22"/>
          <w:szCs w:val="22"/>
        </w:rPr>
      </w:pPr>
    </w:p>
    <w:p w:rsidRPr="005F2C76" w:rsidRDefault="00694370" w:rsidR="00694370" w:rsidP="00781DC8" w14:paraId="2BEA21EA" w14:textId="77777777">
      <w:pPr>
        <w:rPr>
          <w:rFonts w:hAnsi="Arial" w:cs="Arial" w:ascii="Arial"/>
          <w:b/>
          <w:sz w:val="28"/>
          <w:szCs w:val="28"/>
        </w:rPr>
      </w:pPr>
    </w:p>
    <w:p w:rsidRPr="005F2C76" w:rsidRDefault="00781DC8" w:rsidR="00781DC8" w:rsidP="00781DC8" w14:paraId="5023DB1C" w14:textId="77777777">
      <w:pPr>
        <w:rPr>
          <w:rFonts w:hAnsi="Arial" w:cs="Arial" w:ascii="Arial"/>
          <w:b/>
          <w:sz w:val="28"/>
          <w:szCs w:val="28"/>
        </w:rPr>
      </w:pPr>
      <w:r w:rsidRPr="005F2C76">
        <w:rPr>
          <w:rFonts w:hAnsi="Arial" w:cs="Arial" w:ascii="Arial"/>
          <w:b/>
          <w:sz w:val="28"/>
          <w:szCs w:val="28"/>
        </w:rPr>
        <w:t>Instructions to candidates</w:t>
      </w:r>
    </w:p>
    <w:p w:rsidRDefault="00781DC8" w:rsidR="00781DC8" w:rsidP="00781DC8" w14:paraId="0A99977E" w14:textId="77777777">
      <w:pPr>
        <w:rPr>
          <w:rFonts w:hAnsi="Arial" w:cs="Arial" w:ascii="Arial"/>
          <w:sz w:val="22"/>
          <w:szCs w:val="22"/>
        </w:rPr>
      </w:pPr>
    </w:p>
    <w:p w:rsidRDefault="00F61DD1" w:rsidR="00F61DD1" w:rsidP="00F61DD1" w14:paraId="352C4705" w14:textId="77777777">
      <w:pPr>
        <w:rPr>
          <w:rFonts w:hAnsi="Arial" w:ascii="Arial"/>
          <w:sz w:val="22"/>
          <w:szCs w:val="22"/>
        </w:rPr>
      </w:pPr>
    </w:p>
    <w:p w:rsidRPr="00922C6A" w:rsidRDefault="00F61DD1" w:rsidR="00F61DD1" w:rsidP="00F61DD1" w14:paraId="7EAD5C43" w14:textId="77777777">
      <w:pPr>
        <w:ind w:left="720" w:hanging="720"/>
        <w:rPr>
          <w:rFonts w:hAnsi="Arial" w:ascii="Arial"/>
        </w:rPr>
      </w:pPr>
      <w:r w:rsidRPr="00922C6A">
        <w:rPr>
          <w:rFonts w:hAnsi="Arial" w:ascii="Arial"/>
        </w:rPr>
        <w:t>1.</w:t>
      </w:r>
      <w:r w:rsidRPr="00922C6A">
        <w:rPr>
          <w:rFonts w:hAnsi="Arial" w:ascii="Arial"/>
        </w:rPr>
        <w:tab/>
        <w:t xml:space="preserve">The rules for the conduct of WACE examinations are detailed in the </w:t>
      </w:r>
      <w:r w:rsidRPr="00922C6A">
        <w:rPr>
          <w:rFonts w:hAnsi="Arial" w:ascii="Arial"/>
          <w:i/>
        </w:rPr>
        <w:t>Year 12 Information Handbook 2017</w:t>
      </w:r>
      <w:r w:rsidRPr="00922C6A">
        <w:rPr>
          <w:rFonts w:hAnsi="Arial" w:ascii="Arial"/>
        </w:rPr>
        <w:t>. Sitting this examination implies that you agree to abide by these rules.</w:t>
      </w:r>
    </w:p>
    <w:p w:rsidRPr="00922C6A" w:rsidRDefault="00F61DD1" w:rsidR="00F61DD1" w:rsidP="00F61DD1" w14:paraId="5BB96130" w14:textId="77777777">
      <w:pPr>
        <w:ind w:left="720" w:hanging="720"/>
        <w:rPr>
          <w:rFonts w:hAnsi="Arial" w:ascii="Arial"/>
        </w:rPr>
      </w:pPr>
    </w:p>
    <w:p w:rsidRPr="00922C6A" w:rsidRDefault="00F61DD1" w:rsidR="00F61DD1" w:rsidP="00F61DD1" w14:paraId="71D2492C" w14:textId="77777777">
      <w:pPr>
        <w:ind w:left="720" w:hanging="720"/>
        <w:rPr>
          <w:rFonts w:hAnsi="Arial" w:ascii="Arial"/>
        </w:rPr>
      </w:pPr>
      <w:r w:rsidRPr="00922C6A">
        <w:rPr>
          <w:rFonts w:hAnsi="Arial" w:ascii="Arial"/>
        </w:rPr>
        <w:t>2.</w:t>
      </w:r>
      <w:r w:rsidRPr="00922C6A">
        <w:rPr>
          <w:rFonts w:hAnsi="Arial" w:ascii="Arial"/>
        </w:rPr>
        <w:tab/>
        <w:t>Answer the questions according to the following instructions.</w:t>
      </w:r>
    </w:p>
    <w:p w:rsidRPr="00922C6A" w:rsidRDefault="00F61DD1" w:rsidR="00F61DD1" w:rsidP="00F61DD1" w14:paraId="2B4E1BEA" w14:textId="77777777">
      <w:pPr>
        <w:ind w:left="720" w:hanging="720"/>
        <w:rPr>
          <w:rFonts w:hAnsi="Arial" w:ascii="Arial"/>
        </w:rPr>
      </w:pPr>
    </w:p>
    <w:p w:rsidRPr="00922C6A" w:rsidRDefault="00F61DD1" w:rsidR="00F61DD1" w:rsidP="00F61DD1" w14:paraId="6E91AE75" w14:textId="77777777">
      <w:pPr>
        <w:ind w:left="720" w:hanging="720"/>
        <w:rPr>
          <w:rFonts w:hAnsi="Arial" w:ascii="Arial"/>
        </w:rPr>
      </w:pPr>
      <w:r w:rsidRPr="00922C6A">
        <w:rPr>
          <w:rFonts w:hAnsi="Arial" w:ascii="Arial"/>
        </w:rPr>
        <w:tab/>
        <w:t xml:space="preserve">Section One: Answer </w:t>
      </w:r>
      <w:r w:rsidRPr="00922C6A">
        <w:rPr>
          <w:rFonts w:hAnsi="Arial" w:ascii="Arial"/>
          <w:b/>
        </w:rPr>
        <w:t>all</w:t>
      </w:r>
      <w:r w:rsidRPr="00922C6A">
        <w:rPr>
          <w:rFonts w:hAnsi="Arial" w:ascii="Arial"/>
        </w:rPr>
        <w:t xml:space="preserve"> questions on the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922C6A" w:rsidRDefault="00F61DD1" w:rsidR="00F61DD1" w:rsidP="00F61DD1" w14:paraId="65DE9F29" w14:textId="77777777">
      <w:pPr>
        <w:ind w:left="720" w:hanging="720"/>
        <w:rPr>
          <w:rFonts w:hAnsi="Arial" w:ascii="Arial"/>
        </w:rPr>
      </w:pPr>
    </w:p>
    <w:p w:rsidRPr="00922C6A" w:rsidRDefault="00F61DD1" w:rsidR="00F61DD1" w:rsidP="00F61DD1" w14:paraId="288CCE06" w14:textId="77777777">
      <w:pPr>
        <w:ind w:left="720" w:hanging="720"/>
        <w:rPr>
          <w:rFonts w:hAnsi="Arial" w:ascii="Arial"/>
        </w:rPr>
      </w:pPr>
      <w:r w:rsidRPr="00922C6A">
        <w:rPr>
          <w:rFonts w:hAnsi="Arial" w:ascii="Arial"/>
        </w:rPr>
        <w:tab/>
        <w:t xml:space="preserve">Section Two: Write your answers in the spaces provided in this Question/Answer Booklet. Wherever possible, confine your answers to the line spaces provided. </w:t>
      </w:r>
    </w:p>
    <w:p w:rsidRPr="00922C6A" w:rsidRDefault="00F61DD1" w:rsidR="00F61DD1" w:rsidP="00F61DD1" w14:paraId="3CC885C3" w14:textId="77777777">
      <w:pPr>
        <w:ind w:left="720" w:hanging="720"/>
        <w:rPr>
          <w:rFonts w:hAnsi="Arial" w:ascii="Arial"/>
        </w:rPr>
      </w:pPr>
    </w:p>
    <w:p w:rsidRPr="00922C6A" w:rsidRDefault="00F61DD1" w:rsidR="00F61DD1" w:rsidP="00F61DD1" w14:paraId="73C04B8D" w14:textId="77777777">
      <w:pPr>
        <w:ind w:left="720" w:hanging="720"/>
        <w:rPr>
          <w:rFonts w:hAnsi="Arial" w:ascii="Arial"/>
        </w:rPr>
      </w:pPr>
      <w:r w:rsidRPr="00922C6A">
        <w:rPr>
          <w:rFonts w:hAnsi="Arial" w:ascii="Arial"/>
        </w:rPr>
        <w:tab/>
        <w:t xml:space="preserve">Section Three: Consists of two parts each with two questions. You must answer </w:t>
      </w:r>
      <w:r w:rsidRPr="00922C6A">
        <w:rPr>
          <w:rFonts w:hAnsi="Arial" w:ascii="Arial"/>
          <w:b/>
        </w:rPr>
        <w:t>one</w:t>
      </w:r>
      <w:r w:rsidRPr="00922C6A">
        <w:rPr>
          <w:rFonts w:hAnsi="Arial" w:ascii="Arial"/>
        </w:rPr>
        <w:t xml:space="preserve"> question from each part. Tick the box next to the question you are answering. </w:t>
      </w:r>
    </w:p>
    <w:p w:rsidRPr="00922C6A" w:rsidRDefault="00F61DD1" w:rsidR="00F61DD1" w:rsidP="00F61DD1" w14:paraId="331F4587" w14:textId="77777777">
      <w:pPr>
        <w:ind w:left="720" w:hanging="720"/>
        <w:rPr>
          <w:rFonts w:hAnsi="Arial" w:ascii="Arial"/>
        </w:rPr>
      </w:pPr>
    </w:p>
    <w:p w:rsidRPr="00922C6A" w:rsidRDefault="00F61DD1" w:rsidR="00F61DD1" w:rsidP="00F61DD1" w14:paraId="51BB15B2" w14:textId="77777777">
      <w:pPr>
        <w:ind w:left="720" w:hanging="720"/>
        <w:rPr>
          <w:rFonts w:hAnsi="Arial" w:ascii="Arial"/>
        </w:rPr>
      </w:pPr>
      <w:r w:rsidRPr="00922C6A">
        <w:rPr>
          <w:rFonts w:hAnsi="Arial" w:ascii="Arial"/>
        </w:rPr>
        <w:t>3.</w:t>
      </w:r>
      <w:r w:rsidRPr="00922C6A">
        <w:rPr>
          <w:rFonts w:hAnsi="Arial" w:ascii="Arial"/>
        </w:rPr>
        <w:tab/>
        <w:t>You must be careful to confine your responses to the specific questions asked and to follow any instructions that are specific to a particular question.</w:t>
      </w:r>
    </w:p>
    <w:p w:rsidRPr="00922C6A" w:rsidRDefault="00F61DD1" w:rsidR="00F61DD1" w:rsidP="00F61DD1" w14:paraId="113C3CB6" w14:textId="77777777">
      <w:pPr>
        <w:ind w:left="720" w:hanging="720"/>
        <w:rPr>
          <w:rFonts w:hAnsi="Arial" w:ascii="Arial"/>
        </w:rPr>
      </w:pPr>
    </w:p>
    <w:p w:rsidRPr="00922C6A" w:rsidRDefault="00F61DD1" w:rsidR="00F61DD1" w:rsidP="00F61DD1" w14:paraId="4EF1CCEF" w14:textId="77777777">
      <w:pPr>
        <w:ind w:left="720" w:hanging="720"/>
        <w:rPr>
          <w:rFonts w:hAnsi="Arial" w:ascii="Arial"/>
        </w:rPr>
      </w:pPr>
      <w:r w:rsidRPr="00922C6A">
        <w:rPr>
          <w:rFonts w:hAnsi="Arial" w:ascii="Arial"/>
        </w:rPr>
        <w:t>4.</w:t>
      </w:r>
      <w:r w:rsidRPr="00922C6A">
        <w:rPr>
          <w:rFonts w:hAnsi="Arial" w:ascii="Arial"/>
        </w:rPr>
        <w:tab/>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 working space page.</w:t>
      </w:r>
    </w:p>
    <w:p w:rsidRPr="00BB174F" w:rsidRDefault="00F61DD1" w:rsidR="00F61DD1" w:rsidP="00F61DD1" w14:paraId="2D4FDD38" w14:textId="77777777">
      <w:pPr>
        <w:rPr>
          <w:rFonts w:hAnsi="Arial" w:ascii="Arial"/>
          <w:sz w:val="22"/>
          <w:szCs w:val="22"/>
        </w:rPr>
      </w:pPr>
    </w:p>
    <w:p w:rsidRPr="005F2C76" w:rsidRDefault="00F61DD1" w:rsidR="00F61DD1" w:rsidP="00781DC8" w14:paraId="741A6F49" w14:textId="77777777">
      <w:pPr>
        <w:rPr>
          <w:rFonts w:hAnsi="Arial" w:cs="Arial" w:ascii="Arial"/>
          <w:sz w:val="22"/>
          <w:szCs w:val="22"/>
        </w:rPr>
      </w:pPr>
    </w:p>
    <w:p w:rsidRPr="00F61DD1" w:rsidRDefault="00CA7B87" w:rsidR="00CA7B87" w:rsidP="00CA7B87" w14:paraId="04FC8968" w14:textId="02C38B72">
      <w:pPr>
        <w:jc w:val="both"/>
        <w:rPr>
          <w:rFonts w:hAnsi="Arial" w:cs="Arial" w:ascii="Arial"/>
        </w:rPr>
      </w:pPr>
      <w:r w:rsidRPr="00F61DD1">
        <w:rPr>
          <w:rFonts w:hAnsi="Arial" w:cs="Arial" w:ascii="Arial"/>
          <w:b/>
        </w:rPr>
        <w:lastRenderedPageBreak/>
        <w:t>Section O</w:t>
      </w:r>
      <w:r w:rsidR="00F61DD1">
        <w:rPr>
          <w:rFonts w:hAnsi="Arial" w:cs="Arial" w:ascii="Arial"/>
          <w:b/>
        </w:rPr>
        <w:t>ne: Multiple-choice</w:t>
      </w:r>
      <w:r w:rsidR="00F61DD1">
        <w:rPr>
          <w:rFonts w:hAnsi="Arial" w:cs="Arial" w:ascii="Arial"/>
          <w:b/>
        </w:rPr>
        <w:tab/>
      </w:r>
      <w:r w:rsidR="00F61DD1">
        <w:rPr>
          <w:rFonts w:hAnsi="Arial" w:cs="Arial" w:ascii="Arial"/>
          <w:b/>
        </w:rPr>
        <w:tab/>
      </w:r>
      <w:r w:rsidR="00F61DD1">
        <w:rPr>
          <w:rFonts w:hAnsi="Arial" w:cs="Arial" w:ascii="Arial"/>
          <w:b/>
        </w:rPr>
        <w:tab/>
      </w:r>
      <w:r w:rsidR="00F61DD1">
        <w:rPr>
          <w:rFonts w:hAnsi="Arial" w:cs="Arial" w:ascii="Arial"/>
          <w:b/>
        </w:rPr>
        <w:tab/>
      </w:r>
      <w:r w:rsidR="00F61DD1">
        <w:rPr>
          <w:rFonts w:hAnsi="Arial" w:cs="Arial" w:ascii="Arial"/>
          <w:b/>
        </w:rPr>
        <w:tab/>
      </w:r>
      <w:r w:rsidR="00F61DD1">
        <w:rPr>
          <w:rFonts w:hAnsi="Arial" w:cs="Arial" w:ascii="Arial"/>
          <w:b/>
        </w:rPr>
        <w:tab/>
        <w:t xml:space="preserve">      </w:t>
      </w:r>
      <w:r w:rsidRPr="00F61DD1">
        <w:rPr>
          <w:rFonts w:hAnsi="Arial" w:cs="Arial" w:ascii="Arial"/>
          <w:b/>
        </w:rPr>
        <w:t xml:space="preserve">  30% (30 Marks)</w:t>
      </w:r>
    </w:p>
    <w:p w:rsidRPr="005F2C76" w:rsidRDefault="00CA7B87" w:rsidR="00CA7B87" w:rsidP="00CA7B87" w14:paraId="67301F6A" w14:textId="77777777">
      <w:pPr>
        <w:ind w:left="1080"/>
        <w:jc w:val="both"/>
        <w:rPr>
          <w:rFonts w:hAnsi="Arial" w:cs="Arial" w:ascii="Arial"/>
          <w:sz w:val="22"/>
          <w:szCs w:val="22"/>
        </w:rPr>
      </w:pPr>
    </w:p>
    <w:p w:rsidRPr="005F2C76" w:rsidRDefault="00D35C9C" w:rsidR="00CA7B87" w:rsidP="00CA7B87" w14:paraId="675131A7" w14:textId="50AB2EEB">
      <w:pPr>
        <w:jc w:val="both"/>
        <w:rPr>
          <w:rFonts w:hAnsi="Arial" w:cs="Arial" w:ascii="Arial"/>
          <w:sz w:val="22"/>
          <w:szCs w:val="22"/>
        </w:rPr>
      </w:pPr>
      <w:r>
        <w:rPr>
          <w:rFonts w:hAnsi="Arial" w:ascii="Arial"/>
          <w:sz w:val="22"/>
          <w:szCs w:val="22"/>
        </w:rPr>
        <w:t xml:space="preserve">This section has </w:t>
      </w:r>
      <w:r>
        <w:rPr>
          <w:rFonts w:hAnsi="Arial" w:ascii="Arial"/>
          <w:b/>
          <w:sz w:val="22"/>
          <w:szCs w:val="22"/>
        </w:rPr>
        <w:t>30</w:t>
      </w:r>
      <w:r>
        <w:rPr>
          <w:rFonts w:hAnsi="Arial" w:ascii="Arial"/>
          <w:sz w:val="22"/>
          <w:szCs w:val="22"/>
        </w:rPr>
        <w:t xml:space="preserve"> questions. Answer </w:t>
      </w:r>
      <w:r>
        <w:rPr>
          <w:rFonts w:hAnsi="Arial" w:ascii="Arial"/>
          <w:b/>
          <w:sz w:val="22"/>
          <w:szCs w:val="22"/>
        </w:rPr>
        <w:t>all</w:t>
      </w:r>
      <w:r>
        <w:rPr>
          <w:rFonts w:hAnsi="Arial" w:ascii="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Default="00D35C9C" w:rsidR="00D35C9C" w:rsidP="00CA7B87" w14:paraId="5233BB25" w14:textId="77777777">
      <w:pPr>
        <w:jc w:val="both"/>
        <w:rPr>
          <w:rFonts w:hAnsi="Arial" w:cs="Arial" w:ascii="Arial"/>
          <w:sz w:val="22"/>
          <w:szCs w:val="22"/>
        </w:rPr>
      </w:pPr>
    </w:p>
    <w:p w:rsidRPr="005F2C76" w:rsidRDefault="00CA7B87" w:rsidR="00CA7B87" w:rsidP="00CA7B87" w14:paraId="30EAD153" w14:textId="77777777">
      <w:pPr>
        <w:jc w:val="both"/>
        <w:rPr>
          <w:rFonts w:hAnsi="Arial" w:cs="Arial" w:ascii="Arial"/>
          <w:sz w:val="22"/>
          <w:szCs w:val="22"/>
        </w:rPr>
      </w:pPr>
      <w:r w:rsidRPr="005F2C76">
        <w:rPr>
          <w:rFonts w:hAnsi="Arial" w:cs="Arial" w:ascii="Arial"/>
          <w:sz w:val="22"/>
          <w:szCs w:val="22"/>
        </w:rPr>
        <w:t>Suggested working time: 40 minutes</w:t>
      </w:r>
    </w:p>
    <w:p w:rsidRPr="005F2C76" w:rsidRDefault="00CA7B87" w:rsidR="00CA7B87" w:rsidP="00CA7B87" w14:paraId="3B6D2815" w14:textId="77777777">
      <w:pPr>
        <w:ind w:right="-433"/>
        <w:rPr>
          <w:rFonts w:hAnsi="Arial" w:cs="Arial" w:ascii="Arial"/>
          <w:sz w:val="22"/>
          <w:szCs w:val="22"/>
        </w:rPr>
      </w:pP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FF1874" w:rsidR="00FF1874" w:rsidP="00DF586C" w14:paraId="65A779AE" w14:textId="77777777">
      <w:pPr>
        <w:spacing w:line="360" w:lineRule="auto"/>
        <w:ind w:right="-8"/>
        <w:rPr>
          <w:rFonts w:hAnsi="Arial" w:cs="Arial" w:ascii="Arial"/>
          <w:sz w:val="22"/>
          <w:szCs w:val="22"/>
        </w:rPr>
      </w:pPr>
    </w:p>
    <w:p w:rsidRPr="005F2C76" w:rsidRDefault="004F6C54" w:rsidR="00CA7B87" w:rsidP="000F6435" w14:paraId="64F3F00F" w14:textId="0D8A7B15">
      <w:pPr>
        <w:ind w:left="720" w:right="-8" w:hanging="720"/>
        <w:rPr>
          <w:rFonts w:hAnsi="Arial" w:cs="Arial" w:ascii="Arial"/>
          <w:sz w:val="22"/>
          <w:szCs w:val="22"/>
        </w:rPr>
      </w:pPr>
      <w:r w:rsidRPr="005F2C76">
        <w:rPr>
          <w:rFonts w:hAnsi="Arial" w:cs="Arial" w:ascii="Arial"/>
          <w:sz w:val="22"/>
          <w:szCs w:val="22"/>
        </w:rPr>
        <w:t>1.</w:t>
      </w:r>
      <w:r w:rsidRPr="005F2C76">
        <w:rPr>
          <w:rFonts w:hAnsi="Arial" w:cs="Arial" w:ascii="Arial"/>
          <w:sz w:val="22"/>
          <w:szCs w:val="22"/>
        </w:rPr>
        <w:tab/>
      </w:r>
      <w:r w:rsidRPr="005F2C76" w:rsidR="000F6435">
        <w:rPr>
          <w:rFonts w:hAnsi="Arial" w:cs="Arial" w:ascii="Arial"/>
          <w:sz w:val="22"/>
          <w:szCs w:val="22"/>
        </w:rPr>
        <w:t xml:space="preserve">The correct sequence, from the </w:t>
      </w:r>
      <w:r w:rsidR="0070572D">
        <w:rPr>
          <w:rFonts w:hAnsi="Arial" w:cs="Arial" w:ascii="Arial"/>
          <w:sz w:val="22"/>
          <w:szCs w:val="22"/>
        </w:rPr>
        <w:t>mos</w:t>
      </w:r>
      <w:r w:rsidR="00F61DD1">
        <w:rPr>
          <w:rFonts w:hAnsi="Arial" w:cs="Arial" w:ascii="Arial"/>
          <w:sz w:val="22"/>
          <w:szCs w:val="22"/>
        </w:rPr>
        <w:t>t</w:t>
      </w:r>
      <w:r w:rsidRPr="005F2C76" w:rsidR="000F6435">
        <w:rPr>
          <w:rFonts w:hAnsi="Arial" w:cs="Arial" w:ascii="Arial"/>
          <w:sz w:val="22"/>
          <w:szCs w:val="22"/>
        </w:rPr>
        <w:t xml:space="preserve"> to the </w:t>
      </w:r>
      <w:r w:rsidR="0070572D">
        <w:rPr>
          <w:rFonts w:hAnsi="Arial" w:cs="Arial" w:ascii="Arial"/>
          <w:sz w:val="22"/>
          <w:szCs w:val="22"/>
        </w:rPr>
        <w:t>least</w:t>
      </w:r>
      <w:r w:rsidRPr="005F2C76" w:rsidR="000F6435">
        <w:rPr>
          <w:rFonts w:hAnsi="Arial" w:cs="Arial" w:ascii="Arial"/>
          <w:sz w:val="22"/>
          <w:szCs w:val="22"/>
        </w:rPr>
        <w:t xml:space="preserve"> </w:t>
      </w:r>
      <w:r w:rsidRPr="005F2C76" w:rsidR="00466F29">
        <w:rPr>
          <w:rFonts w:hAnsi="Arial" w:cs="Arial" w:ascii="Arial"/>
          <w:sz w:val="22"/>
          <w:szCs w:val="22"/>
        </w:rPr>
        <w:t>descriptive</w:t>
      </w:r>
      <w:r w:rsidRPr="005F2C76" w:rsidR="000F6435">
        <w:rPr>
          <w:rFonts w:hAnsi="Arial" w:cs="Arial" w:ascii="Arial"/>
          <w:sz w:val="22"/>
          <w:szCs w:val="22"/>
        </w:rPr>
        <w:t>, of the taxonomic levels list</w:t>
      </w:r>
      <w:r w:rsidRPr="005F2C76" w:rsidR="00466F29">
        <w:rPr>
          <w:rFonts w:hAnsi="Arial" w:cs="Arial" w:ascii="Arial"/>
          <w:sz w:val="22"/>
          <w:szCs w:val="22"/>
        </w:rPr>
        <w:t>ed</w:t>
      </w:r>
      <w:r w:rsidRPr="005F2C76" w:rsidR="000F6435">
        <w:rPr>
          <w:rFonts w:hAnsi="Arial" w:cs="Arial" w:ascii="Arial"/>
          <w:sz w:val="22"/>
          <w:szCs w:val="22"/>
        </w:rPr>
        <w:t xml:space="preserve"> below is</w:t>
      </w:r>
    </w:p>
    <w:p w:rsidRPr="005F2C76" w:rsidRDefault="000F6435" w:rsidR="000F6435" w:rsidP="000F6435" w14:paraId="7D4D6635" w14:textId="77777777">
      <w:pPr>
        <w:ind w:left="720" w:right="-8" w:hanging="720"/>
        <w:rPr>
          <w:rFonts w:hAnsi="Arial" w:cs="Arial" w:ascii="Arial"/>
          <w:sz w:val="22"/>
          <w:szCs w:val="22"/>
        </w:rPr>
      </w:pPr>
    </w:p>
    <w:p w:rsidRPr="005F2C76" w:rsidRDefault="000F6435" w:rsidR="000F6435" w:rsidP="000F6435" w14:paraId="1D56FBA3" w14:textId="77777777">
      <w:pPr>
        <w:ind w:left="720" w:right="-8"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family, phylum, class, kingdom, order, species and genus.</w:t>
      </w:r>
    </w:p>
    <w:p w:rsidRPr="005F2C76" w:rsidRDefault="000F6435" w:rsidR="000F6435" w:rsidP="000F6435" w14:paraId="2D0063C6" w14:textId="28112C72">
      <w:pPr>
        <w:ind w:left="720" w:right="-8"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r>
      <w:r w:rsidR="00F61DD1">
        <w:rPr>
          <w:rFonts w:hAnsi="Arial" w:cs="Arial" w:ascii="Arial"/>
          <w:sz w:val="22"/>
          <w:szCs w:val="22"/>
        </w:rPr>
        <w:t xml:space="preserve">species, genus, family, </w:t>
      </w:r>
      <w:r w:rsidR="00424D57">
        <w:rPr>
          <w:rFonts w:hAnsi="Arial" w:cs="Arial" w:ascii="Arial"/>
          <w:sz w:val="22"/>
          <w:szCs w:val="22"/>
        </w:rPr>
        <w:t xml:space="preserve">order, class, phylum, </w:t>
      </w:r>
      <w:r w:rsidRPr="005F2C76">
        <w:rPr>
          <w:rFonts w:hAnsi="Arial" w:cs="Arial" w:ascii="Arial"/>
          <w:sz w:val="22"/>
          <w:szCs w:val="22"/>
        </w:rPr>
        <w:t>kingdo</w:t>
      </w:r>
      <w:r w:rsidR="00424D57">
        <w:rPr>
          <w:rFonts w:hAnsi="Arial" w:cs="Arial" w:ascii="Arial"/>
          <w:sz w:val="22"/>
          <w:szCs w:val="22"/>
        </w:rPr>
        <w:t>m</w:t>
      </w:r>
      <w:r w:rsidRPr="005F2C76" w:rsidR="00466F29">
        <w:rPr>
          <w:rFonts w:hAnsi="Arial" w:cs="Arial" w:ascii="Arial"/>
          <w:sz w:val="22"/>
          <w:szCs w:val="22"/>
        </w:rPr>
        <w:t>.</w:t>
      </w:r>
    </w:p>
    <w:p w:rsidRPr="005F2C76" w:rsidRDefault="00466F29" w:rsidR="00466F29" w:rsidP="000F6435" w14:paraId="03006851" w14:textId="77777777">
      <w:pPr>
        <w:ind w:left="720" w:right="-8"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kingdom, phylum, order, class, family, genus, species.</w:t>
      </w:r>
    </w:p>
    <w:p w:rsidRPr="005F2C76" w:rsidRDefault="00466F29" w:rsidR="00466F29" w:rsidP="000F6435" w14:paraId="41AEA68B" w14:textId="77777777">
      <w:pPr>
        <w:ind w:left="720" w:right="-8"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phylum, kingdom, order, genus, class, species, family.</w:t>
      </w:r>
    </w:p>
    <w:p w:rsidRPr="005F2C76" w:rsidRDefault="00466F29" w:rsidR="00466F29" w:rsidP="000F6435" w14:paraId="64380866" w14:textId="77777777">
      <w:pPr>
        <w:ind w:left="720" w:right="-8" w:hanging="720"/>
        <w:rPr>
          <w:rFonts w:hAnsi="Arial" w:cs="Arial" w:ascii="Arial"/>
          <w:sz w:val="22"/>
          <w:szCs w:val="22"/>
        </w:rPr>
      </w:pPr>
    </w:p>
    <w:p w:rsidRPr="005F2C76" w:rsidRDefault="00466F29" w:rsidR="00466F29" w:rsidP="000F6435" w14:paraId="54A72318" w14:textId="77777777">
      <w:pPr>
        <w:ind w:left="720" w:right="-8" w:hanging="720"/>
        <w:rPr>
          <w:rFonts w:hAnsi="Arial" w:cs="Arial" w:ascii="Arial"/>
          <w:sz w:val="22"/>
          <w:szCs w:val="22"/>
        </w:rPr>
      </w:pPr>
    </w:p>
    <w:p w:rsidRPr="005F2C76" w:rsidRDefault="00466F29" w:rsidR="00466F29" w:rsidP="000F6435" w14:paraId="2AFA3B18" w14:textId="77777777">
      <w:pPr>
        <w:ind w:left="720" w:right="-8" w:hanging="720"/>
        <w:rPr>
          <w:rFonts w:hAnsi="Arial" w:cs="Arial" w:ascii="Arial"/>
          <w:sz w:val="22"/>
          <w:szCs w:val="22"/>
        </w:rPr>
      </w:pPr>
      <w:r w:rsidRPr="005F2C76">
        <w:rPr>
          <w:rFonts w:hAnsi="Arial" w:cs="Arial" w:ascii="Arial"/>
          <w:sz w:val="22"/>
          <w:szCs w:val="22"/>
        </w:rPr>
        <w:t>2.</w:t>
      </w:r>
      <w:r w:rsidRPr="005F2C76">
        <w:rPr>
          <w:rFonts w:hAnsi="Arial" w:cs="Arial" w:ascii="Arial"/>
          <w:sz w:val="22"/>
          <w:szCs w:val="22"/>
        </w:rPr>
        <w:tab/>
      </w:r>
      <w:r w:rsidRPr="005F2C76" w:rsidR="00050512">
        <w:rPr>
          <w:rFonts w:hAnsi="Arial" w:cs="Arial" w:ascii="Arial"/>
          <w:sz w:val="22"/>
          <w:szCs w:val="22"/>
        </w:rPr>
        <w:t xml:space="preserve">Members of which kingdom have cell walls and are </w:t>
      </w:r>
      <w:r w:rsidRPr="005F2C76" w:rsidR="00050512">
        <w:rPr>
          <w:rFonts w:hAnsi="Arial" w:cs="Arial" w:ascii="Arial"/>
          <w:b/>
          <w:sz w:val="22"/>
          <w:szCs w:val="22"/>
        </w:rPr>
        <w:t xml:space="preserve">all </w:t>
      </w:r>
      <w:r w:rsidRPr="005F2C76" w:rsidR="00050512">
        <w:rPr>
          <w:rFonts w:hAnsi="Arial" w:cs="Arial" w:ascii="Arial"/>
          <w:sz w:val="22"/>
          <w:szCs w:val="22"/>
        </w:rPr>
        <w:t>heterotrophic?</w:t>
      </w:r>
    </w:p>
    <w:p w:rsidRPr="005F2C76" w:rsidRDefault="00781DC8" w:rsidR="00781DC8" w:rsidP="00050512" w14:paraId="5CB9C65B" w14:textId="77777777">
      <w:pPr>
        <w:rPr>
          <w:rFonts w:hAnsi="Arial" w:cs="Arial" w:ascii="Arial"/>
          <w:sz w:val="22"/>
          <w:szCs w:val="22"/>
        </w:rPr>
      </w:pPr>
    </w:p>
    <w:p w:rsidRPr="005F2C76" w:rsidRDefault="00050512" w:rsidR="00050512" w:rsidP="00050512" w14:paraId="5DFB8B91" w14:textId="77777777">
      <w:pPr>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Plantae</w:t>
      </w:r>
      <w:bookmarkStart w:id="71" w:name="_GoBack"/>
      <w:bookmarkEnd w:id="71"/>
    </w:p>
    <w:p w:rsidRPr="005F2C76" w:rsidRDefault="00050512" w:rsidR="00050512" w:rsidP="00050512" w14:paraId="162612D8" w14:textId="77777777">
      <w:pPr>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Fungi</w:t>
      </w:r>
    </w:p>
    <w:p w:rsidRPr="005F2C76" w:rsidRDefault="00050512" w:rsidR="00050512" w:rsidP="00050512" w14:paraId="4DADA1CA" w14:textId="77777777">
      <w:pPr>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Protista</w:t>
      </w:r>
    </w:p>
    <w:p w:rsidRPr="005F2C76" w:rsidRDefault="00050512" w:rsidR="00050512" w:rsidP="00050512" w14:paraId="19249A80" w14:textId="77777777">
      <w:pPr>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Animalia</w:t>
      </w:r>
    </w:p>
    <w:p w:rsidRPr="005F2C76" w:rsidRDefault="00050512" w:rsidR="00050512" w:rsidP="00050512" w14:paraId="2C47EB5B" w14:textId="77777777">
      <w:pPr>
        <w:rPr>
          <w:rFonts w:hAnsi="Arial" w:cs="Arial" w:ascii="Arial"/>
          <w:sz w:val="22"/>
          <w:szCs w:val="22"/>
        </w:rPr>
      </w:pPr>
    </w:p>
    <w:p w:rsidRPr="005F2C76" w:rsidRDefault="00050512" w:rsidR="00050512" w:rsidP="00050512" w14:paraId="5E1CC724" w14:textId="77777777">
      <w:pPr>
        <w:rPr>
          <w:rFonts w:hAnsi="Arial" w:cs="Arial" w:ascii="Arial"/>
          <w:sz w:val="22"/>
          <w:szCs w:val="22"/>
        </w:rPr>
      </w:pPr>
    </w:p>
    <w:p w:rsidRPr="00DC6B9D" w:rsidRDefault="00050512" w:rsidR="00050512" w:rsidP="00A67D2D" w14:paraId="11109C0E" w14:textId="77777777">
      <w:pPr>
        <w:ind w:left="720" w:hanging="720"/>
        <w:rPr>
          <w:rFonts w:hAnsi="Arial" w:cs="Arial" w:ascii="Arial"/>
          <w:color w:val="000000" w:themeColor="text1"/>
          <w:sz w:val="22"/>
          <w:szCs w:val="22"/>
          <w:rPrChange w:date="2017-10-18T12:42:00Z" w:author="Mark Hardley" w:id="72">
            <w:rPr>
              <w:rFonts w:hAnsi="Arial" w:cs="Arial" w:ascii="Arial"/>
              <w:sz w:val="22"/>
              <w:szCs w:val="22"/>
            </w:rPr>
          </w:rPrChange>
        </w:rPr>
      </w:pPr>
      <w:r w:rsidRPr="005F2C76">
        <w:rPr>
          <w:rFonts w:hAnsi="Arial" w:cs="Arial" w:ascii="Arial"/>
          <w:sz w:val="22"/>
          <w:szCs w:val="22"/>
        </w:rPr>
        <w:t>3.</w:t>
      </w:r>
      <w:r w:rsidRPr="005F2C76">
        <w:rPr>
          <w:rFonts w:hAnsi="Arial" w:cs="Arial" w:ascii="Arial"/>
          <w:sz w:val="22"/>
          <w:szCs w:val="22"/>
        </w:rPr>
        <w:tab/>
      </w:r>
      <w:r w:rsidRPr="00DC6B9D" w:rsidR="00A67D2D">
        <w:rPr>
          <w:rFonts w:hAnsi="Arial" w:cs="Arial" w:ascii="Arial"/>
          <w:color w:val="000000" w:themeColor="text1"/>
          <w:sz w:val="22"/>
          <w:szCs w:val="22"/>
          <w:rPrChange w:date="2017-10-18T12:42:00Z" w:author="Mark Hardley" w:id="73">
            <w:rPr>
              <w:rFonts w:hAnsi="Arial" w:cs="Arial" w:ascii="Arial"/>
              <w:sz w:val="22"/>
              <w:szCs w:val="22"/>
            </w:rPr>
          </w:rPrChange>
        </w:rPr>
        <w:t xml:space="preserve">Cell growth and reproduction requires the input of many different </w:t>
      </w:r>
      <w:r w:rsidRPr="00DC6B9D" w:rsidR="00704BC3">
        <w:rPr>
          <w:rFonts w:hAnsi="Arial" w:cs="Arial" w:ascii="Arial"/>
          <w:color w:val="000000" w:themeColor="text1"/>
          <w:sz w:val="22"/>
          <w:szCs w:val="22"/>
          <w:rPrChange w:date="2017-10-18T12:42:00Z" w:author="Mark Hardley" w:id="74">
            <w:rPr>
              <w:rFonts w:hAnsi="Arial" w:cs="Arial" w:ascii="Arial"/>
              <w:sz w:val="22"/>
              <w:szCs w:val="22"/>
            </w:rPr>
          </w:rPrChange>
        </w:rPr>
        <w:t>elements</w:t>
      </w:r>
      <w:r w:rsidRPr="00DC6B9D" w:rsidR="00A67D2D">
        <w:rPr>
          <w:rFonts w:hAnsi="Arial" w:cs="Arial" w:ascii="Arial"/>
          <w:color w:val="000000" w:themeColor="text1"/>
          <w:sz w:val="22"/>
          <w:szCs w:val="22"/>
          <w:rPrChange w:date="2017-10-18T12:42:00Z" w:author="Mark Hardley" w:id="75">
            <w:rPr>
              <w:rFonts w:hAnsi="Arial" w:cs="Arial" w:ascii="Arial"/>
              <w:sz w:val="22"/>
              <w:szCs w:val="22"/>
            </w:rPr>
          </w:rPrChange>
        </w:rPr>
        <w:t>. The synthesis of new nucleotides during cell division cannot occur in the absence of</w:t>
      </w:r>
    </w:p>
    <w:p w:rsidRPr="00DC6B9D" w:rsidRDefault="00050512" w:rsidR="00050512" w:rsidP="00050512" w14:paraId="453F6EBF" w14:textId="77777777">
      <w:pPr>
        <w:rPr>
          <w:rFonts w:hAnsi="Arial" w:cs="Arial" w:ascii="Arial"/>
          <w:color w:val="000000" w:themeColor="text1"/>
          <w:sz w:val="22"/>
          <w:szCs w:val="22"/>
          <w:rPrChange w:date="2017-10-18T12:42:00Z" w:author="Mark Hardley" w:id="76">
            <w:rPr>
              <w:rFonts w:hAnsi="Arial" w:cs="Arial" w:ascii="Arial"/>
              <w:sz w:val="22"/>
              <w:szCs w:val="22"/>
            </w:rPr>
          </w:rPrChange>
        </w:rPr>
      </w:pPr>
    </w:p>
    <w:p w:rsidRPr="00DC6B9D" w:rsidRDefault="00050512" w:rsidR="00050512" w:rsidP="00050512" w14:paraId="2D886EED" w14:textId="2F149C07">
      <w:pPr>
        <w:rPr>
          <w:rFonts w:hAnsi="Arial" w:cs="Arial" w:ascii="Arial"/>
          <w:color w:val="000000" w:themeColor="text1"/>
          <w:sz w:val="22"/>
          <w:szCs w:val="22"/>
          <w:rPrChange w:date="2017-10-18T12:42:00Z" w:author="Mark Hardley" w:id="77">
            <w:rPr>
              <w:rFonts w:hAnsi="Arial" w:cs="Arial" w:ascii="Arial"/>
              <w:sz w:val="22"/>
              <w:szCs w:val="22"/>
            </w:rPr>
          </w:rPrChange>
        </w:rPr>
      </w:pPr>
      <w:r w:rsidRPr="00DC6B9D">
        <w:rPr>
          <w:rFonts w:hAnsi="Arial" w:cs="Arial" w:ascii="Arial"/>
          <w:color w:val="000000" w:themeColor="text1"/>
          <w:sz w:val="22"/>
          <w:szCs w:val="22"/>
          <w:rPrChange w:date="2017-10-18T12:42:00Z" w:author="Mark Hardley" w:id="78">
            <w:rPr>
              <w:rFonts w:hAnsi="Arial" w:cs="Arial" w:ascii="Arial"/>
              <w:sz w:val="22"/>
              <w:szCs w:val="22"/>
            </w:rPr>
          </w:rPrChange>
        </w:rPr>
        <w:tab/>
        <w:t>(a)</w:t>
      </w:r>
      <w:r w:rsidRPr="00DC6B9D" w:rsidR="00704BC3">
        <w:rPr>
          <w:rFonts w:hAnsi="Arial" w:cs="Arial" w:ascii="Arial"/>
          <w:color w:val="000000" w:themeColor="text1"/>
          <w:sz w:val="22"/>
          <w:szCs w:val="22"/>
          <w:rPrChange w:date="2017-10-18T12:42:00Z" w:author="Mark Hardley" w:id="79">
            <w:rPr>
              <w:rFonts w:hAnsi="Arial" w:cs="Arial" w:ascii="Arial"/>
              <w:sz w:val="22"/>
              <w:szCs w:val="22"/>
            </w:rPr>
          </w:rPrChange>
        </w:rPr>
        <w:tab/>
      </w:r>
      <w:ins w:date="2017-10-18T12:41:00Z" w:author="Mark Hardley" w:id="80">
        <w:r w:rsidRPr="00DC6B9D" w:rsidR="00DC6B9D">
          <w:rPr>
            <w:rFonts w:hAnsi="Arial" w:cs="Arial" w:ascii="Arial"/>
            <w:color w:val="000000" w:themeColor="text1"/>
            <w:sz w:val="22"/>
            <w:szCs w:val="22"/>
            <w:rPrChange w:date="2017-10-18T12:42:00Z" w:author="Mark Hardley" w:id="81">
              <w:rPr>
                <w:rFonts w:hAnsi="Arial" w:cs="Arial" w:ascii="Arial"/>
                <w:color w:val="FF0000"/>
                <w:sz w:val="22"/>
                <w:szCs w:val="22"/>
              </w:rPr>
            </w:rPrChange>
          </w:rPr>
          <w:t>calcium</w:t>
        </w:r>
      </w:ins>
      <w:del w:date="2017-10-18T12:41:00Z" w:author="Mark Hardley" w:id="82">
        <w:r w:rsidRPr="00DC6B9D" w:rsidDel="00DC6B9D" w:rsidR="00704BC3">
          <w:rPr>
            <w:rFonts w:hAnsi="Arial" w:cs="Arial" w:ascii="Arial"/>
            <w:color w:val="000000" w:themeColor="text1"/>
            <w:sz w:val="22"/>
            <w:szCs w:val="22"/>
            <w:rPrChange w:date="2017-10-18T12:42:00Z" w:author="Mark Hardley" w:id="83">
              <w:rPr>
                <w:rFonts w:hAnsi="Arial" w:cs="Arial" w:ascii="Arial"/>
                <w:sz w:val="22"/>
                <w:szCs w:val="22"/>
              </w:rPr>
            </w:rPrChange>
          </w:rPr>
          <w:delText>carbon and oxygen</w:delText>
        </w:r>
      </w:del>
      <w:del w:date="2017-10-18T12:42:00Z" w:author="Mark Hardley" w:id="84">
        <w:r w:rsidRPr="00DC6B9D" w:rsidDel="00DC6B9D" w:rsidR="00A64F33">
          <w:rPr>
            <w:rFonts w:hAnsi="Arial" w:cs="Arial" w:ascii="Arial"/>
            <w:color w:val="000000" w:themeColor="text1"/>
            <w:sz w:val="22"/>
            <w:szCs w:val="22"/>
            <w:rPrChange w:date="2017-10-18T12:42:00Z" w:author="Mark Hardley" w:id="85">
              <w:rPr>
                <w:rFonts w:hAnsi="Arial" w:cs="Arial" w:ascii="Arial"/>
                <w:sz w:val="22"/>
                <w:szCs w:val="22"/>
              </w:rPr>
            </w:rPrChange>
          </w:rPr>
          <w:delText>.</w:delText>
        </w:r>
      </w:del>
    </w:p>
    <w:p w:rsidRPr="00DC6B9D" w:rsidRDefault="00050512" w:rsidR="00050512" w:rsidP="00050512" w14:paraId="66145642" w14:textId="44B297B4">
      <w:pPr>
        <w:rPr>
          <w:rFonts w:hAnsi="Arial" w:cs="Arial" w:ascii="Arial"/>
          <w:color w:val="000000" w:themeColor="text1"/>
          <w:sz w:val="22"/>
          <w:szCs w:val="22"/>
          <w:rPrChange w:date="2017-10-18T12:42:00Z" w:author="Mark Hardley" w:id="86">
            <w:rPr>
              <w:rFonts w:hAnsi="Arial" w:cs="Arial" w:ascii="Arial"/>
              <w:sz w:val="22"/>
              <w:szCs w:val="22"/>
            </w:rPr>
          </w:rPrChange>
        </w:rPr>
      </w:pPr>
      <w:r w:rsidRPr="00DC6B9D">
        <w:rPr>
          <w:rFonts w:hAnsi="Arial" w:cs="Arial" w:ascii="Arial"/>
          <w:color w:val="000000" w:themeColor="text1"/>
          <w:sz w:val="22"/>
          <w:szCs w:val="22"/>
          <w:rPrChange w:date="2017-10-18T12:42:00Z" w:author="Mark Hardley" w:id="87">
            <w:rPr>
              <w:rFonts w:hAnsi="Arial" w:cs="Arial" w:ascii="Arial"/>
              <w:sz w:val="22"/>
              <w:szCs w:val="22"/>
            </w:rPr>
          </w:rPrChange>
        </w:rPr>
        <w:tab/>
        <w:t>(b)</w:t>
      </w:r>
      <w:r w:rsidRPr="00DC6B9D">
        <w:rPr>
          <w:rFonts w:hAnsi="Arial" w:cs="Arial" w:ascii="Arial"/>
          <w:color w:val="000000" w:themeColor="text1"/>
          <w:sz w:val="22"/>
          <w:szCs w:val="22"/>
          <w:rPrChange w:date="2017-10-18T12:42:00Z" w:author="Mark Hardley" w:id="88">
            <w:rPr>
              <w:rFonts w:hAnsi="Arial" w:cs="Arial" w:ascii="Arial"/>
              <w:sz w:val="22"/>
              <w:szCs w:val="22"/>
            </w:rPr>
          </w:rPrChange>
        </w:rPr>
        <w:tab/>
      </w:r>
      <w:ins w:date="2017-10-18T12:42:00Z" w:author="Mark Hardley" w:id="89">
        <w:r w:rsidRPr="00DC6B9D" w:rsidR="00DC6B9D">
          <w:rPr>
            <w:rFonts w:hAnsi="Arial" w:cs="Arial" w:ascii="Arial"/>
            <w:color w:val="000000" w:themeColor="text1"/>
            <w:sz w:val="22"/>
            <w:szCs w:val="22"/>
            <w:rPrChange w:date="2017-10-18T12:42:00Z" w:author="Mark Hardley" w:id="90">
              <w:rPr>
                <w:rFonts w:hAnsi="Arial" w:cs="Arial" w:ascii="Arial"/>
                <w:color w:val="FF0000"/>
                <w:sz w:val="22"/>
                <w:szCs w:val="22"/>
              </w:rPr>
            </w:rPrChange>
          </w:rPr>
          <w:t>magnesium</w:t>
        </w:r>
      </w:ins>
      <w:del w:date="2017-10-18T12:41:00Z" w:author="Mark Hardley" w:id="91">
        <w:r w:rsidRPr="00DC6B9D" w:rsidDel="00DC6B9D" w:rsidR="00FB3D11">
          <w:rPr>
            <w:rFonts w:hAnsi="Arial" w:cs="Arial" w:ascii="Arial"/>
            <w:color w:val="000000" w:themeColor="text1"/>
            <w:sz w:val="22"/>
            <w:szCs w:val="22"/>
            <w:rPrChange w:date="2017-10-18T12:42:00Z" w:author="Mark Hardley" w:id="92">
              <w:rPr>
                <w:rFonts w:hAnsi="Arial" w:cs="Arial" w:ascii="Arial"/>
                <w:sz w:val="22"/>
                <w:szCs w:val="22"/>
              </w:rPr>
            </w:rPrChange>
          </w:rPr>
          <w:delText>carbon and nitrogen</w:delText>
        </w:r>
      </w:del>
      <w:del w:date="2017-10-18T12:42:00Z" w:author="Mark Hardley" w:id="93">
        <w:r w:rsidRPr="00DC6B9D" w:rsidDel="00DC6B9D" w:rsidR="00A64F33">
          <w:rPr>
            <w:rFonts w:hAnsi="Arial" w:cs="Arial" w:ascii="Arial"/>
            <w:color w:val="000000" w:themeColor="text1"/>
            <w:sz w:val="22"/>
            <w:szCs w:val="22"/>
            <w:rPrChange w:date="2017-10-18T12:42:00Z" w:author="Mark Hardley" w:id="94">
              <w:rPr>
                <w:rFonts w:hAnsi="Arial" w:cs="Arial" w:ascii="Arial"/>
                <w:sz w:val="22"/>
                <w:szCs w:val="22"/>
              </w:rPr>
            </w:rPrChange>
          </w:rPr>
          <w:delText>.</w:delText>
        </w:r>
      </w:del>
    </w:p>
    <w:p w:rsidRPr="00DC6B9D" w:rsidRDefault="00050512" w:rsidR="00050512" w:rsidP="00050512" w14:paraId="353E0BDA" w14:textId="16B09B36">
      <w:pPr>
        <w:rPr>
          <w:rFonts w:hAnsi="Arial" w:cs="Arial" w:ascii="Arial"/>
          <w:color w:val="000000" w:themeColor="text1"/>
          <w:sz w:val="22"/>
          <w:szCs w:val="22"/>
          <w:rPrChange w:date="2017-10-18T12:42:00Z" w:author="Mark Hardley" w:id="95">
            <w:rPr>
              <w:rFonts w:hAnsi="Arial" w:cs="Arial" w:ascii="Arial"/>
              <w:sz w:val="22"/>
              <w:szCs w:val="22"/>
            </w:rPr>
          </w:rPrChange>
        </w:rPr>
      </w:pPr>
      <w:r w:rsidRPr="00DC6B9D">
        <w:rPr>
          <w:rFonts w:hAnsi="Arial" w:cs="Arial" w:ascii="Arial"/>
          <w:color w:val="000000" w:themeColor="text1"/>
          <w:sz w:val="22"/>
          <w:szCs w:val="22"/>
          <w:rPrChange w:date="2017-10-18T12:42:00Z" w:author="Mark Hardley" w:id="96">
            <w:rPr>
              <w:rFonts w:hAnsi="Arial" w:cs="Arial" w:ascii="Arial"/>
              <w:sz w:val="22"/>
              <w:szCs w:val="22"/>
            </w:rPr>
          </w:rPrChange>
        </w:rPr>
        <w:tab/>
        <w:t>(c)</w:t>
      </w:r>
      <w:r w:rsidRPr="00DC6B9D">
        <w:rPr>
          <w:rFonts w:hAnsi="Arial" w:cs="Arial" w:ascii="Arial"/>
          <w:color w:val="000000" w:themeColor="text1"/>
          <w:sz w:val="22"/>
          <w:szCs w:val="22"/>
          <w:rPrChange w:date="2017-10-18T12:42:00Z" w:author="Mark Hardley" w:id="97">
            <w:rPr>
              <w:rFonts w:hAnsi="Arial" w:cs="Arial" w:ascii="Arial"/>
              <w:sz w:val="22"/>
              <w:szCs w:val="22"/>
            </w:rPr>
          </w:rPrChange>
        </w:rPr>
        <w:tab/>
      </w:r>
      <w:r w:rsidRPr="00DC6B9D" w:rsidR="00FB3D11">
        <w:rPr>
          <w:rFonts w:hAnsi="Arial" w:cs="Arial" w:ascii="Arial"/>
          <w:color w:val="000000" w:themeColor="text1"/>
          <w:sz w:val="22"/>
          <w:szCs w:val="22"/>
          <w:rPrChange w:date="2017-10-18T12:42:00Z" w:author="Mark Hardley" w:id="98">
            <w:rPr>
              <w:rFonts w:hAnsi="Arial" w:cs="Arial" w:ascii="Arial"/>
              <w:sz w:val="22"/>
              <w:szCs w:val="22"/>
            </w:rPr>
          </w:rPrChange>
        </w:rPr>
        <w:t>nitrogen</w:t>
      </w:r>
      <w:del w:date="2017-10-18T12:42:00Z" w:author="Mark Hardley" w:id="99">
        <w:r w:rsidRPr="00DC6B9D" w:rsidDel="00DC6B9D" w:rsidR="00FB3D11">
          <w:rPr>
            <w:rFonts w:hAnsi="Arial" w:cs="Arial" w:ascii="Arial"/>
            <w:color w:val="000000" w:themeColor="text1"/>
            <w:sz w:val="22"/>
            <w:szCs w:val="22"/>
            <w:rPrChange w:date="2017-10-18T12:42:00Z" w:author="Mark Hardley" w:id="100">
              <w:rPr>
                <w:rFonts w:hAnsi="Arial" w:cs="Arial" w:ascii="Arial"/>
                <w:sz w:val="22"/>
                <w:szCs w:val="22"/>
              </w:rPr>
            </w:rPrChange>
          </w:rPr>
          <w:delText xml:space="preserve"> and phosphorus</w:delText>
        </w:r>
        <w:r w:rsidRPr="00DC6B9D" w:rsidDel="00DC6B9D" w:rsidR="00A64F33">
          <w:rPr>
            <w:rFonts w:hAnsi="Arial" w:cs="Arial" w:ascii="Arial"/>
            <w:color w:val="000000" w:themeColor="text1"/>
            <w:sz w:val="22"/>
            <w:szCs w:val="22"/>
            <w:rPrChange w:date="2017-10-18T12:42:00Z" w:author="Mark Hardley" w:id="101">
              <w:rPr>
                <w:rFonts w:hAnsi="Arial" w:cs="Arial" w:ascii="Arial"/>
                <w:sz w:val="22"/>
                <w:szCs w:val="22"/>
              </w:rPr>
            </w:rPrChange>
          </w:rPr>
          <w:delText>.</w:delText>
        </w:r>
      </w:del>
      <w:r w:rsidRPr="00DC6B9D" w:rsidR="00FB3D11">
        <w:rPr>
          <w:rFonts w:hAnsi="Arial" w:cs="Arial" w:ascii="Arial"/>
          <w:color w:val="000000" w:themeColor="text1"/>
          <w:sz w:val="22"/>
          <w:szCs w:val="22"/>
          <w:rPrChange w:date="2017-10-18T12:42:00Z" w:author="Mark Hardley" w:id="102">
            <w:rPr>
              <w:rFonts w:hAnsi="Arial" w:cs="Arial" w:ascii="Arial"/>
              <w:sz w:val="22"/>
              <w:szCs w:val="22"/>
            </w:rPr>
          </w:rPrChange>
        </w:rPr>
        <w:t xml:space="preserve"> </w:t>
      </w:r>
    </w:p>
    <w:p w:rsidRPr="00DC6B9D" w:rsidRDefault="00050512" w:rsidR="00050512" w:rsidP="00050512" w14:paraId="285976EC" w14:textId="0F260017">
      <w:pPr>
        <w:rPr>
          <w:rFonts w:hAnsi="Arial" w:cs="Arial" w:ascii="Arial"/>
          <w:color w:val="000000" w:themeColor="text1"/>
          <w:sz w:val="22"/>
          <w:szCs w:val="22"/>
          <w:rPrChange w:date="2017-10-18T12:42:00Z" w:author="Mark Hardley" w:id="103">
            <w:rPr>
              <w:rFonts w:hAnsi="Arial" w:cs="Arial" w:ascii="Arial"/>
              <w:sz w:val="22"/>
              <w:szCs w:val="22"/>
            </w:rPr>
          </w:rPrChange>
        </w:rPr>
      </w:pPr>
      <w:r w:rsidRPr="00DC6B9D">
        <w:rPr>
          <w:rFonts w:hAnsi="Arial" w:cs="Arial" w:ascii="Arial"/>
          <w:color w:val="000000" w:themeColor="text1"/>
          <w:sz w:val="22"/>
          <w:szCs w:val="22"/>
          <w:rPrChange w:date="2017-10-18T12:42:00Z" w:author="Mark Hardley" w:id="104">
            <w:rPr>
              <w:rFonts w:hAnsi="Arial" w:cs="Arial" w:ascii="Arial"/>
              <w:sz w:val="22"/>
              <w:szCs w:val="22"/>
            </w:rPr>
          </w:rPrChange>
        </w:rPr>
        <w:tab/>
        <w:t>(d)</w:t>
      </w:r>
      <w:r w:rsidRPr="00DC6B9D">
        <w:rPr>
          <w:rFonts w:hAnsi="Arial" w:cs="Arial" w:ascii="Arial"/>
          <w:color w:val="000000" w:themeColor="text1"/>
          <w:sz w:val="22"/>
          <w:szCs w:val="22"/>
          <w:rPrChange w:date="2017-10-18T12:42:00Z" w:author="Mark Hardley" w:id="105">
            <w:rPr>
              <w:rFonts w:hAnsi="Arial" w:cs="Arial" w:ascii="Arial"/>
              <w:sz w:val="22"/>
              <w:szCs w:val="22"/>
            </w:rPr>
          </w:rPrChange>
        </w:rPr>
        <w:tab/>
      </w:r>
      <w:ins w:date="2017-10-18T12:42:00Z" w:author="Mark Hardley" w:id="106">
        <w:r w:rsidR="00DC6B9D">
          <w:rPr>
            <w:rFonts w:hAnsi="Arial" w:cs="Arial" w:ascii="Arial"/>
            <w:color w:val="000000" w:themeColor="text1"/>
            <w:sz w:val="22"/>
            <w:szCs w:val="22"/>
          </w:rPr>
          <w:t>sulphur</w:t>
        </w:r>
      </w:ins>
      <w:del w:date="2017-10-18T12:42:00Z" w:author="Mark Hardley" w:id="107">
        <w:r w:rsidRPr="00DC6B9D" w:rsidDel="00DC6B9D" w:rsidR="00704BC3">
          <w:rPr>
            <w:rFonts w:hAnsi="Arial" w:cs="Arial" w:ascii="Arial"/>
            <w:color w:val="000000" w:themeColor="text1"/>
            <w:sz w:val="22"/>
            <w:szCs w:val="22"/>
            <w:rPrChange w:date="2017-10-18T12:42:00Z" w:author="Mark Hardley" w:id="108">
              <w:rPr>
                <w:rFonts w:hAnsi="Arial" w:cs="Arial" w:ascii="Arial"/>
                <w:sz w:val="22"/>
                <w:szCs w:val="22"/>
              </w:rPr>
            </w:rPrChange>
          </w:rPr>
          <w:delText>phosphorus and calcium</w:delText>
        </w:r>
        <w:r w:rsidRPr="00DC6B9D" w:rsidDel="00DC6B9D" w:rsidR="00A64F33">
          <w:rPr>
            <w:rFonts w:hAnsi="Arial" w:cs="Arial" w:ascii="Arial"/>
            <w:color w:val="000000" w:themeColor="text1"/>
            <w:sz w:val="22"/>
            <w:szCs w:val="22"/>
            <w:rPrChange w:date="2017-10-18T12:42:00Z" w:author="Mark Hardley" w:id="109">
              <w:rPr>
                <w:rFonts w:hAnsi="Arial" w:cs="Arial" w:ascii="Arial"/>
                <w:sz w:val="22"/>
                <w:szCs w:val="22"/>
              </w:rPr>
            </w:rPrChange>
          </w:rPr>
          <w:delText>.</w:delText>
        </w:r>
      </w:del>
    </w:p>
    <w:p w:rsidRPr="00DC6B9D" w:rsidRDefault="00050512" w:rsidR="00050512" w:rsidP="00050512" w14:paraId="0B341594" w14:textId="77777777">
      <w:pPr>
        <w:rPr>
          <w:rFonts w:hAnsi="Arial" w:cs="Arial" w:ascii="Arial"/>
          <w:color w:val="000000" w:themeColor="text1"/>
          <w:sz w:val="22"/>
          <w:szCs w:val="22"/>
          <w:rPrChange w:date="2017-10-18T12:42:00Z" w:author="Mark Hardley" w:id="110">
            <w:rPr>
              <w:rFonts w:hAnsi="Arial" w:cs="Arial" w:ascii="Arial"/>
              <w:sz w:val="22"/>
              <w:szCs w:val="22"/>
            </w:rPr>
          </w:rPrChange>
        </w:rPr>
      </w:pPr>
    </w:p>
    <w:p w:rsidRPr="005F2C76" w:rsidRDefault="00050512" w:rsidR="00050512" w:rsidP="00050512" w14:paraId="682C7A12" w14:textId="77777777">
      <w:pPr>
        <w:rPr>
          <w:rFonts w:hAnsi="Arial" w:cs="Arial" w:ascii="Arial"/>
          <w:sz w:val="22"/>
          <w:szCs w:val="22"/>
        </w:rPr>
      </w:pPr>
    </w:p>
    <w:p w:rsidRPr="005F2C76" w:rsidRDefault="00050512" w:rsidR="00050512" w:rsidP="0055597F" w14:paraId="0D54044C" w14:textId="1566A0B3">
      <w:pPr>
        <w:ind w:left="720" w:hanging="720"/>
        <w:rPr>
          <w:rFonts w:hAnsi="Arial" w:cs="Arial" w:ascii="Arial"/>
          <w:sz w:val="22"/>
          <w:szCs w:val="22"/>
        </w:rPr>
      </w:pPr>
      <w:r w:rsidRPr="005F2C76">
        <w:rPr>
          <w:rFonts w:hAnsi="Arial" w:cs="Arial" w:ascii="Arial"/>
          <w:sz w:val="22"/>
          <w:szCs w:val="22"/>
        </w:rPr>
        <w:t>4.</w:t>
      </w:r>
      <w:r w:rsidRPr="005F2C76" w:rsidR="0055597F">
        <w:rPr>
          <w:rFonts w:hAnsi="Arial" w:cs="Arial" w:ascii="Arial"/>
          <w:sz w:val="22"/>
          <w:szCs w:val="22"/>
        </w:rPr>
        <w:tab/>
      </w:r>
      <w:r w:rsidRPr="005F2C76" w:rsidR="0033576A">
        <w:rPr>
          <w:rFonts w:hAnsi="Arial" w:cs="Arial" w:ascii="Arial"/>
          <w:sz w:val="22"/>
          <w:szCs w:val="22"/>
        </w:rPr>
        <w:t>Which definition best describes a living species?</w:t>
      </w:r>
    </w:p>
    <w:p w:rsidRPr="005F2C76" w:rsidRDefault="0055597F" w:rsidR="0055597F" w:rsidP="0055597F" w14:paraId="6B357F78" w14:textId="77777777">
      <w:pPr>
        <w:ind w:left="720" w:hanging="720"/>
        <w:rPr>
          <w:rFonts w:hAnsi="Arial" w:cs="Arial" w:ascii="Arial"/>
          <w:sz w:val="22"/>
          <w:szCs w:val="22"/>
        </w:rPr>
      </w:pPr>
    </w:p>
    <w:p w:rsidRPr="005F2C76" w:rsidRDefault="0055597F" w:rsidR="0055597F" w:rsidP="0055597F" w14:paraId="7E6810B5" w14:textId="68BF86D4">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r>
      <w:r w:rsidR="00A64F33">
        <w:rPr>
          <w:rFonts w:hAnsi="Arial" w:cs="Arial" w:ascii="Arial"/>
          <w:sz w:val="22"/>
          <w:szCs w:val="22"/>
        </w:rPr>
        <w:t>A</w:t>
      </w:r>
      <w:r w:rsidRPr="005F2C76" w:rsidR="0033576A">
        <w:rPr>
          <w:rFonts w:hAnsi="Arial" w:cs="Arial" w:ascii="Arial"/>
          <w:sz w:val="22"/>
          <w:szCs w:val="22"/>
        </w:rPr>
        <w:t>n organism that is alive</w:t>
      </w:r>
      <w:r w:rsidR="00A64F33">
        <w:rPr>
          <w:rFonts w:hAnsi="Arial" w:cs="Arial" w:ascii="Arial"/>
          <w:sz w:val="22"/>
          <w:szCs w:val="22"/>
        </w:rPr>
        <w:t>.</w:t>
      </w:r>
    </w:p>
    <w:p w:rsidRPr="005F2C76" w:rsidRDefault="0055597F" w:rsidR="0055597F" w:rsidP="0055597F" w14:paraId="7955E22B" w14:textId="6745B13C">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r>
      <w:r w:rsidR="00A64F33">
        <w:rPr>
          <w:rFonts w:hAnsi="Arial" w:cs="Arial" w:ascii="Arial"/>
          <w:sz w:val="22"/>
          <w:szCs w:val="22"/>
        </w:rPr>
        <w:t>A</w:t>
      </w:r>
      <w:r w:rsidRPr="005F2C76" w:rsidR="0033576A">
        <w:rPr>
          <w:rFonts w:hAnsi="Arial" w:cs="Arial" w:ascii="Arial"/>
          <w:sz w:val="22"/>
          <w:szCs w:val="22"/>
        </w:rPr>
        <w:t>n organism that can mate and produce offspring</w:t>
      </w:r>
      <w:r w:rsidR="00A64F33">
        <w:rPr>
          <w:rFonts w:hAnsi="Arial" w:cs="Arial" w:ascii="Arial"/>
          <w:sz w:val="22"/>
          <w:szCs w:val="22"/>
        </w:rPr>
        <w:t>.</w:t>
      </w:r>
    </w:p>
    <w:p w:rsidRPr="005F2C76" w:rsidRDefault="0055597F" w:rsidR="0055597F" w:rsidP="0055597F" w14:paraId="6ED2738B" w14:textId="77AD3CAF">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r>
      <w:r w:rsidR="00A64F33">
        <w:rPr>
          <w:rFonts w:hAnsi="Arial" w:cs="Arial" w:ascii="Arial"/>
          <w:sz w:val="22"/>
          <w:szCs w:val="22"/>
        </w:rPr>
        <w:t>A</w:t>
      </w:r>
      <w:r w:rsidRPr="005F2C76" w:rsidR="0033576A">
        <w:rPr>
          <w:rFonts w:hAnsi="Arial" w:cs="Arial" w:ascii="Arial"/>
          <w:sz w:val="22"/>
          <w:szCs w:val="22"/>
        </w:rPr>
        <w:t xml:space="preserve"> group of organisms that can mate and produce fertile offspring</w:t>
      </w:r>
      <w:r w:rsidR="00A64F33">
        <w:rPr>
          <w:rFonts w:hAnsi="Arial" w:cs="Arial" w:ascii="Arial"/>
          <w:sz w:val="22"/>
          <w:szCs w:val="22"/>
        </w:rPr>
        <w:t>.</w:t>
      </w:r>
    </w:p>
    <w:p w:rsidRPr="005F2C76" w:rsidRDefault="0055597F" w:rsidR="0055597F" w:rsidP="0055597F" w14:paraId="1AA7994E" w14:textId="4BFE095F">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r>
      <w:r w:rsidR="00A64F33">
        <w:rPr>
          <w:rFonts w:hAnsi="Arial" w:cs="Arial" w:ascii="Arial"/>
          <w:sz w:val="22"/>
          <w:szCs w:val="22"/>
        </w:rPr>
        <w:t>A</w:t>
      </w:r>
      <w:r w:rsidRPr="005F2C76" w:rsidR="0033576A">
        <w:rPr>
          <w:rFonts w:hAnsi="Arial" w:cs="Arial" w:ascii="Arial"/>
          <w:sz w:val="22"/>
          <w:szCs w:val="22"/>
        </w:rPr>
        <w:t xml:space="preserve"> group of identical organisms that can mate and produce fertile offspring</w:t>
      </w:r>
      <w:r w:rsidR="00A64F33">
        <w:rPr>
          <w:rFonts w:hAnsi="Arial" w:cs="Arial" w:ascii="Arial"/>
          <w:sz w:val="22"/>
          <w:szCs w:val="22"/>
        </w:rPr>
        <w:t>.</w:t>
      </w:r>
    </w:p>
    <w:p w:rsidRPr="005F2C76" w:rsidRDefault="00EA1DFD" w:rsidR="00EA1DFD" w:rsidP="006C5FC7" w14:paraId="2AB0F7EA" w14:textId="77777777">
      <w:pPr>
        <w:rPr>
          <w:rFonts w:hAnsi="Arial" w:cs="Arial" w:ascii="Arial"/>
          <w:sz w:val="22"/>
          <w:szCs w:val="22"/>
        </w:rPr>
      </w:pPr>
    </w:p>
    <w:p w:rsidRPr="005F2C76" w:rsidRDefault="0055597F" w:rsidR="0055597F" w:rsidP="006C5FC7" w14:paraId="622396C9" w14:textId="77777777">
      <w:pPr>
        <w:ind w:right="-631"/>
        <w:rPr>
          <w:rFonts w:hAnsi="Arial" w:cs="Arial" w:ascii="Arial"/>
          <w:sz w:val="22"/>
          <w:szCs w:val="22"/>
        </w:rPr>
      </w:pPr>
    </w:p>
    <w:p w:rsidRPr="005F2C76" w:rsidRDefault="0055597F" w:rsidR="006C5FC7" w:rsidP="006C5FC7" w14:paraId="0A5C8181" w14:textId="77777777">
      <w:pPr>
        <w:ind w:right="-631"/>
        <w:rPr>
          <w:rFonts w:hAnsi="Arial" w:cs="Arial" w:ascii="Arial"/>
          <w:sz w:val="22"/>
          <w:szCs w:val="22"/>
        </w:rPr>
      </w:pPr>
      <w:r w:rsidRPr="005F2C76">
        <w:rPr>
          <w:rFonts w:hAnsi="Arial" w:cs="Arial" w:ascii="Arial"/>
          <w:sz w:val="22"/>
          <w:szCs w:val="22"/>
        </w:rPr>
        <w:t>5.</w:t>
      </w:r>
      <w:r w:rsidRPr="005F2C76">
        <w:rPr>
          <w:rFonts w:hAnsi="Arial" w:cs="Arial" w:ascii="Arial"/>
          <w:sz w:val="22"/>
          <w:szCs w:val="22"/>
        </w:rPr>
        <w:tab/>
        <w:t>A group of potentially interbreeding individuals present at the same location is a/an</w:t>
      </w:r>
    </w:p>
    <w:p w:rsidRPr="005F2C76" w:rsidRDefault="0055597F" w:rsidR="0055597F" w:rsidP="006C5FC7" w14:paraId="19E0D53B" w14:textId="77777777">
      <w:pPr>
        <w:ind w:right="-631"/>
        <w:rPr>
          <w:rFonts w:hAnsi="Arial" w:cs="Arial" w:ascii="Arial"/>
          <w:sz w:val="22"/>
          <w:szCs w:val="22"/>
        </w:rPr>
      </w:pPr>
    </w:p>
    <w:p w:rsidRPr="005F2C76" w:rsidRDefault="0055597F" w:rsidR="0055597F" w:rsidP="006C5FC7" w14:paraId="61610815" w14:textId="6BBA6ED4">
      <w:pPr>
        <w:ind w:right="-631"/>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ecosystem</w:t>
      </w:r>
      <w:r w:rsidR="00A64F33">
        <w:rPr>
          <w:rFonts w:hAnsi="Arial" w:cs="Arial" w:ascii="Arial"/>
          <w:sz w:val="22"/>
          <w:szCs w:val="22"/>
        </w:rPr>
        <w:t>.</w:t>
      </w:r>
    </w:p>
    <w:p w:rsidRPr="005F2C76" w:rsidRDefault="0055597F" w:rsidR="0055597F" w:rsidP="006C5FC7" w14:paraId="627FEAB0" w14:textId="6A3ABBBD">
      <w:pPr>
        <w:ind w:right="-631"/>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community</w:t>
      </w:r>
      <w:r w:rsidR="00A64F33">
        <w:rPr>
          <w:rFonts w:hAnsi="Arial" w:cs="Arial" w:ascii="Arial"/>
          <w:sz w:val="22"/>
          <w:szCs w:val="22"/>
        </w:rPr>
        <w:t>.</w:t>
      </w:r>
    </w:p>
    <w:p w:rsidRPr="005F2C76" w:rsidRDefault="0055597F" w:rsidR="0055597F" w:rsidP="006C5FC7" w14:paraId="605B52B4" w14:textId="6A414442">
      <w:pPr>
        <w:ind w:right="-631"/>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r>
      <w:r w:rsidRPr="005F2C76" w:rsidR="007E1BBD">
        <w:rPr>
          <w:rFonts w:hAnsi="Arial" w:cs="Arial" w:ascii="Arial"/>
          <w:sz w:val="22"/>
          <w:szCs w:val="22"/>
        </w:rPr>
        <w:t>niche</w:t>
      </w:r>
      <w:r w:rsidR="00A64F33">
        <w:rPr>
          <w:rFonts w:hAnsi="Arial" w:cs="Arial" w:ascii="Arial"/>
          <w:sz w:val="22"/>
          <w:szCs w:val="22"/>
        </w:rPr>
        <w:t>.</w:t>
      </w:r>
    </w:p>
    <w:p w:rsidRPr="005F2C76" w:rsidRDefault="007E1BBD" w:rsidR="007E1BBD" w:rsidP="006C5FC7" w14:paraId="2A80AB65" w14:textId="64E488D1">
      <w:pPr>
        <w:ind w:right="-631"/>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population</w:t>
      </w:r>
      <w:r w:rsidR="00A64F33">
        <w:rPr>
          <w:rFonts w:hAnsi="Arial" w:cs="Arial" w:ascii="Arial"/>
          <w:sz w:val="22"/>
          <w:szCs w:val="22"/>
        </w:rPr>
        <w:t>.</w:t>
      </w:r>
    </w:p>
    <w:p w:rsidRPr="005F2C76" w:rsidRDefault="007E1BBD" w:rsidR="007E1BBD" w:rsidP="006C5FC7" w14:paraId="253BF9AA" w14:textId="77777777">
      <w:pPr>
        <w:ind w:right="-631"/>
        <w:rPr>
          <w:rFonts w:hAnsi="Arial" w:cs="Arial" w:ascii="Arial"/>
          <w:sz w:val="22"/>
          <w:szCs w:val="22"/>
        </w:rPr>
      </w:pPr>
    </w:p>
    <w:p w:rsidRPr="005F2C76" w:rsidRDefault="007E1BBD" w:rsidR="007E1BBD" w:rsidP="006C5FC7" w14:paraId="08E5BC89" w14:textId="77777777">
      <w:pPr>
        <w:ind w:right="-631"/>
        <w:rPr>
          <w:rFonts w:hAnsi="Arial" w:cs="Arial" w:ascii="Arial"/>
          <w:sz w:val="22"/>
          <w:szCs w:val="22"/>
        </w:rPr>
      </w:pPr>
    </w:p>
    <w:p w:rsidRPr="005F2C76" w:rsidRDefault="007E1BBD" w:rsidR="007E1BBD" w:rsidP="006C5FC7" w14:paraId="707E9C13" w14:textId="77777777">
      <w:pPr>
        <w:ind w:right="-631"/>
        <w:rPr>
          <w:rFonts w:hAnsi="Arial" w:cs="Arial" w:ascii="Arial"/>
        </w:rPr>
      </w:pPr>
    </w:p>
    <w:p w:rsidRPr="005F2C76" w:rsidRDefault="007E1BBD" w:rsidR="007E1BBD" w:rsidP="007E1BBD" w14:paraId="4436699B" w14:textId="77777777">
      <w:pPr>
        <w:widowControl w:val="0"/>
        <w:autoSpaceDE w:val="0"/>
        <w:autoSpaceDN w:val="0"/>
        <w:adjustRightInd w:val="0"/>
        <w:rPr>
          <w:rFonts w:hAnsi="Arial" w:cs="Arial" w:ascii="Arial"/>
          <w:sz w:val="22"/>
          <w:szCs w:val="22"/>
          <w:lang w:val="en-US"/>
        </w:rPr>
      </w:pPr>
      <w:r w:rsidRPr="005F2C76">
        <w:rPr>
          <w:rFonts w:hAnsi="Arial" w:cs="Arial" w:ascii="Arial"/>
          <w:sz w:val="22"/>
          <w:szCs w:val="22"/>
          <w:lang w:val="en-US"/>
        </w:rPr>
        <w:t xml:space="preserve"> </w:t>
      </w:r>
    </w:p>
    <w:p w:rsidRDefault="005F2C76" w:rsidR="005F2C76" w:rsidP="007E1BBD" w14:paraId="56F4FFFD" w14:textId="77777777">
      <w:pPr>
        <w:widowControl w:val="0"/>
        <w:autoSpaceDE w:val="0"/>
        <w:autoSpaceDN w:val="0"/>
        <w:adjustRightInd w:val="0"/>
        <w:rPr>
          <w:rFonts w:hAnsi="Arial" w:cs="Arial" w:ascii="Arial"/>
          <w:sz w:val="22"/>
          <w:szCs w:val="22"/>
          <w:lang w:val="en-US"/>
        </w:rPr>
      </w:pPr>
    </w:p>
    <w:p w:rsidRPr="005F2C76" w:rsidRDefault="007E1BBD" w:rsidR="007E1BBD" w:rsidP="007E1BBD" w14:paraId="767E3DF1" w14:textId="77777777">
      <w:pPr>
        <w:widowControl w:val="0"/>
        <w:autoSpaceDE w:val="0"/>
        <w:autoSpaceDN w:val="0"/>
        <w:adjustRightInd w:val="0"/>
        <w:rPr>
          <w:rFonts w:hAnsi="Arial" w:cs="Arial" w:ascii="Arial"/>
          <w:sz w:val="22"/>
          <w:szCs w:val="22"/>
          <w:lang w:val="en-US"/>
        </w:rPr>
      </w:pPr>
      <w:r w:rsidRPr="005F2C76">
        <w:rPr>
          <w:rFonts w:hAnsi="Arial" w:cs="Arial" w:ascii="Arial"/>
          <w:sz w:val="22"/>
          <w:szCs w:val="22"/>
          <w:lang w:val="en-US"/>
        </w:rPr>
        <w:lastRenderedPageBreak/>
        <w:t>Question 6 refers to the following graph</w:t>
      </w:r>
    </w:p>
    <w:p w:rsidRDefault="007E1BBD" w:rsidR="007E1BBD" w:rsidP="006C5FC7" w14:paraId="641B3033" w14:textId="77777777">
      <w:pPr>
        <w:ind w:right="-631"/>
        <w:rPr>
          <w:rFonts w:hAnsi="Arial" w:cs="Arial" w:ascii="Arial"/>
        </w:rPr>
      </w:pPr>
    </w:p>
    <w:p w:rsidRPr="005F2C76" w:rsidRDefault="005B0C55" w:rsidR="007D1E7C" w:rsidP="006C5FC7" w14:paraId="0B62E100" w14:textId="2B6E3E93">
      <w:pPr>
        <w:ind w:right="-631"/>
        <w:rPr>
          <w:rFonts w:hAnsi="Arial" w:cs="Arial" w:ascii="Arial"/>
        </w:rPr>
      </w:pPr>
      <w:r w:rsidRPr="005F2C76">
        <w:rPr>
          <w:rFonts w:hAnsi="Arial" w:cs="Arial" w:ascii="Arial"/>
          <w:noProof/>
          <w:lang w:val="en-US"/>
        </w:rPr>
        <w:drawing>
          <wp:anchor simplePos="0" distL="114300" behindDoc="0" allowOverlap="1" relativeHeight="251661312" layoutInCell="1" wp14:anchorId="1EF49184" distT="0" locked="0" distB="0" distR="114300" wp14:editId="482306B6">
            <wp:simplePos x="0" y="0"/>
            <wp:positionH relativeFrom="column">
              <wp:posOffset>1025525</wp:posOffset>
            </wp:positionH>
            <wp:positionV relativeFrom="paragraph">
              <wp:posOffset>6985</wp:posOffset>
            </wp:positionV>
            <wp:extent cx="3545840" cy="2286000"/>
            <wp:effectExtent r="10160" b="0" t="0" l="0"/>
            <wp:wrapTight wrapText="bothSides">
              <wp:wrapPolygon edited="0">
                <wp:start x="0" y="0"/>
                <wp:lineTo x="0" y="21360"/>
                <wp:lineTo x="21507" y="21360"/>
                <wp:lineTo x="21507" y="0"/>
                <wp:lineTo x="0" y="0"/>
              </wp:wrapPolygon>
            </wp:wrapTight>
            <wp:docPr name="Picture 1"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84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F2C76" w:rsidRDefault="007E1BBD" w:rsidR="007E1BBD" w:rsidP="006C5FC7" w14:paraId="0214F2DE" w14:textId="50F03D58">
      <w:pPr>
        <w:ind w:right="-631"/>
        <w:rPr>
          <w:rFonts w:hAnsi="Arial" w:cs="Arial" w:ascii="Arial"/>
        </w:rPr>
      </w:pPr>
    </w:p>
    <w:p w:rsidRPr="005F2C76" w:rsidRDefault="007E1BBD" w:rsidR="007E1BBD" w:rsidP="006C5FC7" w14:paraId="78B5D60F" w14:textId="27F465BD">
      <w:pPr>
        <w:ind w:right="-631"/>
        <w:rPr>
          <w:rFonts w:hAnsi="Arial" w:cs="Arial" w:ascii="Arial"/>
        </w:rPr>
      </w:pPr>
    </w:p>
    <w:p w:rsidRPr="005F2C76" w:rsidRDefault="007E1BBD" w:rsidR="007E1BBD" w:rsidP="006C5FC7" w14:paraId="72E1EC1E" w14:textId="51B727D9">
      <w:pPr>
        <w:ind w:right="-631"/>
        <w:rPr>
          <w:rFonts w:hAnsi="Arial" w:cs="Arial" w:ascii="Arial"/>
        </w:rPr>
      </w:pPr>
    </w:p>
    <w:p w:rsidRPr="005F2C76" w:rsidRDefault="007E1BBD" w:rsidR="007E1BBD" w:rsidP="006C5FC7" w14:paraId="602C369A" w14:textId="77777777">
      <w:pPr>
        <w:ind w:right="-631"/>
        <w:rPr>
          <w:rFonts w:hAnsi="Arial" w:cs="Arial" w:ascii="Arial"/>
        </w:rPr>
      </w:pPr>
    </w:p>
    <w:p w:rsidRPr="005F2C76" w:rsidRDefault="007E1BBD" w:rsidR="007E1BBD" w:rsidP="006C5FC7" w14:paraId="1B37ADF4" w14:textId="77777777">
      <w:pPr>
        <w:ind w:right="-631"/>
        <w:rPr>
          <w:rFonts w:hAnsi="Arial" w:cs="Arial" w:ascii="Arial"/>
        </w:rPr>
      </w:pPr>
    </w:p>
    <w:p w:rsidRPr="005F2C76" w:rsidRDefault="007E1BBD" w:rsidR="007E1BBD" w:rsidP="006C5FC7" w14:paraId="421934B8" w14:textId="77777777">
      <w:pPr>
        <w:ind w:right="-631"/>
        <w:rPr>
          <w:rFonts w:hAnsi="Arial" w:cs="Arial" w:ascii="Arial"/>
        </w:rPr>
      </w:pPr>
    </w:p>
    <w:p w:rsidRPr="005F2C76" w:rsidRDefault="007E1BBD" w:rsidR="007E1BBD" w:rsidP="006C5FC7" w14:paraId="5C0850D5" w14:textId="69B98CA4">
      <w:pPr>
        <w:ind w:right="-631"/>
        <w:rPr>
          <w:rFonts w:hAnsi="Arial" w:cs="Arial" w:ascii="Arial"/>
        </w:rPr>
      </w:pPr>
    </w:p>
    <w:p w:rsidRPr="005F2C76" w:rsidRDefault="007E1BBD" w:rsidR="007E1BBD" w:rsidP="006C5FC7" w14:paraId="4611DAFD" w14:textId="02DC7F7A">
      <w:pPr>
        <w:ind w:right="-631"/>
        <w:rPr>
          <w:rFonts w:hAnsi="Arial" w:cs="Arial" w:ascii="Arial"/>
        </w:rPr>
      </w:pPr>
    </w:p>
    <w:p w:rsidRPr="005F2C76" w:rsidRDefault="007E1BBD" w:rsidR="007E1BBD" w:rsidP="006C5FC7" w14:paraId="360AED0F" w14:textId="0E556418">
      <w:pPr>
        <w:ind w:right="-631"/>
        <w:rPr>
          <w:rFonts w:hAnsi="Arial" w:cs="Arial" w:ascii="Arial"/>
        </w:rPr>
      </w:pPr>
    </w:p>
    <w:p w:rsidRPr="005F2C76" w:rsidRDefault="007E1BBD" w:rsidR="007E1BBD" w:rsidP="006C5FC7" w14:paraId="5C35276C" w14:textId="77777777">
      <w:pPr>
        <w:ind w:right="-631"/>
        <w:rPr>
          <w:rFonts w:hAnsi="Arial" w:cs="Arial" w:ascii="Arial"/>
        </w:rPr>
      </w:pPr>
    </w:p>
    <w:p w:rsidRPr="005F2C76" w:rsidRDefault="007E1BBD" w:rsidR="007E1BBD" w:rsidP="006C5FC7" w14:paraId="7E36454E" w14:textId="77777777">
      <w:pPr>
        <w:ind w:right="-631"/>
        <w:rPr>
          <w:rFonts w:hAnsi="Arial" w:cs="Arial" w:ascii="Arial"/>
        </w:rPr>
      </w:pPr>
    </w:p>
    <w:p w:rsidRPr="005F2C76" w:rsidRDefault="007E1BBD" w:rsidR="007E1BBD" w:rsidP="006C5FC7" w14:paraId="030DB0D5" w14:textId="77777777">
      <w:pPr>
        <w:ind w:right="-631"/>
        <w:rPr>
          <w:rFonts w:hAnsi="Arial" w:cs="Arial" w:ascii="Arial"/>
        </w:rPr>
      </w:pPr>
    </w:p>
    <w:p w:rsidRPr="005F2C76" w:rsidRDefault="007E1BBD" w:rsidR="007E1BBD" w:rsidP="006C5FC7" w14:paraId="3F4599A5" w14:textId="77777777">
      <w:pPr>
        <w:ind w:right="-631"/>
        <w:rPr>
          <w:rFonts w:hAnsi="Arial" w:cs="Arial" w:ascii="Arial"/>
        </w:rPr>
      </w:pPr>
    </w:p>
    <w:p w:rsidRPr="005F2C76" w:rsidRDefault="007E1BBD" w:rsidR="007E1BBD" w:rsidP="006C5FC7" w14:paraId="41EA0D15" w14:textId="77777777">
      <w:pPr>
        <w:ind w:right="-631"/>
        <w:rPr>
          <w:rFonts w:hAnsi="Arial" w:cs="Arial" w:ascii="Arial"/>
          <w:sz w:val="22"/>
          <w:szCs w:val="22"/>
        </w:rPr>
      </w:pPr>
    </w:p>
    <w:p w:rsidRPr="005F2C76" w:rsidRDefault="007E1BBD" w:rsidR="007E1BBD" w:rsidP="006C5FC7" w14:paraId="4B04B35F" w14:textId="77777777">
      <w:pPr>
        <w:ind w:right="-631"/>
        <w:rPr>
          <w:rFonts w:hAnsi="Arial" w:cs="Arial" w:ascii="Arial"/>
          <w:sz w:val="22"/>
          <w:szCs w:val="22"/>
        </w:rPr>
      </w:pPr>
      <w:r w:rsidRPr="005F2C76">
        <w:rPr>
          <w:rFonts w:hAnsi="Arial" w:cs="Arial" w:ascii="Arial"/>
          <w:sz w:val="22"/>
          <w:szCs w:val="22"/>
        </w:rPr>
        <w:t>6.</w:t>
      </w:r>
      <w:r w:rsidRPr="005F2C76">
        <w:rPr>
          <w:rFonts w:hAnsi="Arial" w:cs="Arial" w:ascii="Arial"/>
          <w:sz w:val="22"/>
          <w:szCs w:val="22"/>
        </w:rPr>
        <w:tab/>
        <w:t>At which point on the graph is population growth the highest?</w:t>
      </w:r>
    </w:p>
    <w:p w:rsidRPr="005F2C76" w:rsidRDefault="007E1BBD" w:rsidR="007E1BBD" w:rsidP="006C5FC7" w14:paraId="0E622E10" w14:textId="77777777">
      <w:pPr>
        <w:ind w:right="-631"/>
        <w:rPr>
          <w:rFonts w:hAnsi="Arial" w:cs="Arial" w:ascii="Arial"/>
          <w:sz w:val="22"/>
          <w:szCs w:val="22"/>
        </w:rPr>
      </w:pPr>
      <w:r w:rsidRPr="005F2C76">
        <w:rPr>
          <w:rFonts w:hAnsi="Arial" w:cs="Arial" w:ascii="Arial"/>
          <w:sz w:val="22"/>
          <w:szCs w:val="22"/>
        </w:rPr>
        <w:tab/>
      </w:r>
    </w:p>
    <w:p w:rsidRPr="005F2C76" w:rsidRDefault="007E1BBD" w:rsidR="007E1BBD" w:rsidP="006C5FC7" w14:paraId="678DDA87" w14:textId="652D0E9B">
      <w:pPr>
        <w:ind w:right="-631"/>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r>
      <w:r w:rsidR="005B0C55">
        <w:rPr>
          <w:rFonts w:hAnsi="Arial" w:cs="Arial" w:ascii="Arial"/>
          <w:sz w:val="22"/>
          <w:szCs w:val="22"/>
        </w:rPr>
        <w:t>A</w:t>
      </w:r>
    </w:p>
    <w:p w:rsidRPr="005F2C76" w:rsidRDefault="007E1BBD" w:rsidR="007E1BBD" w:rsidP="006C5FC7" w14:paraId="48054828" w14:textId="7C0EEC1C">
      <w:pPr>
        <w:ind w:right="-631"/>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r>
      <w:r w:rsidR="005B0C55">
        <w:rPr>
          <w:rFonts w:hAnsi="Arial" w:cs="Arial" w:ascii="Arial"/>
          <w:sz w:val="22"/>
          <w:szCs w:val="22"/>
        </w:rPr>
        <w:t>B</w:t>
      </w:r>
    </w:p>
    <w:p w:rsidRPr="005F2C76" w:rsidRDefault="007E1BBD" w:rsidR="007E1BBD" w:rsidP="006C5FC7" w14:paraId="0DADFB94" w14:textId="7B49E6C2">
      <w:pPr>
        <w:ind w:right="-631"/>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r>
      <w:r w:rsidR="005B0C55">
        <w:rPr>
          <w:rFonts w:hAnsi="Arial" w:cs="Arial" w:ascii="Arial"/>
          <w:sz w:val="22"/>
          <w:szCs w:val="22"/>
        </w:rPr>
        <w:t>C</w:t>
      </w:r>
    </w:p>
    <w:p w:rsidRPr="005F2C76" w:rsidRDefault="007E1BBD" w:rsidR="007E1BBD" w:rsidP="006C5FC7" w14:paraId="66991675" w14:textId="2BFDBB68">
      <w:pPr>
        <w:ind w:right="-631"/>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r>
      <w:r w:rsidR="005B0C55">
        <w:rPr>
          <w:rFonts w:hAnsi="Arial" w:cs="Arial" w:ascii="Arial"/>
          <w:sz w:val="22"/>
          <w:szCs w:val="22"/>
        </w:rPr>
        <w:t>D</w:t>
      </w:r>
    </w:p>
    <w:p w:rsidRPr="005F2C76" w:rsidRDefault="007E1BBD" w:rsidR="007E1BBD" w:rsidP="006C5FC7" w14:paraId="19FF8177" w14:textId="77777777">
      <w:pPr>
        <w:ind w:right="-631"/>
        <w:rPr>
          <w:rFonts w:hAnsi="Arial" w:cs="Arial" w:ascii="Arial"/>
          <w:sz w:val="22"/>
          <w:szCs w:val="22"/>
        </w:rPr>
      </w:pPr>
    </w:p>
    <w:p w:rsidRPr="005F2C76" w:rsidRDefault="007E1BBD" w:rsidR="007E1BBD" w:rsidP="006C5FC7" w14:paraId="7A16687A" w14:textId="77777777">
      <w:pPr>
        <w:ind w:right="-631"/>
        <w:rPr>
          <w:rFonts w:hAnsi="Arial" w:cs="Arial" w:ascii="Arial"/>
          <w:sz w:val="22"/>
          <w:szCs w:val="22"/>
        </w:rPr>
      </w:pPr>
    </w:p>
    <w:p w:rsidRPr="005F2C76" w:rsidRDefault="007E1BBD" w:rsidR="003643B3" w:rsidP="003643B3" w14:paraId="48B2FDA4" w14:textId="36CB206E">
      <w:pPr>
        <w:ind w:left="720" w:right="-631" w:hanging="720"/>
        <w:rPr>
          <w:rFonts w:hAnsi="Arial" w:cs="Arial" w:ascii="Arial"/>
          <w:sz w:val="22"/>
          <w:szCs w:val="22"/>
        </w:rPr>
      </w:pPr>
      <w:r w:rsidRPr="005F2C76">
        <w:rPr>
          <w:rFonts w:hAnsi="Arial" w:cs="Arial" w:ascii="Arial"/>
          <w:sz w:val="22"/>
          <w:szCs w:val="22"/>
        </w:rPr>
        <w:t>7.</w:t>
      </w:r>
      <w:r w:rsidRPr="005F2C76">
        <w:rPr>
          <w:rFonts w:hAnsi="Arial" w:cs="Arial" w:ascii="Arial"/>
          <w:sz w:val="22"/>
          <w:szCs w:val="22"/>
        </w:rPr>
        <w:tab/>
      </w:r>
      <w:r w:rsidRPr="005F2C76" w:rsidR="00160CF4">
        <w:rPr>
          <w:rFonts w:hAnsi="Arial" w:cs="Arial" w:ascii="Arial"/>
          <w:sz w:val="22"/>
          <w:szCs w:val="22"/>
        </w:rPr>
        <w:t xml:space="preserve">Net primary productivity in terrestrial ecosystems increases with proximity to the </w:t>
      </w:r>
      <w:r w:rsidRPr="005F2C76" w:rsidR="003643B3">
        <w:rPr>
          <w:rFonts w:hAnsi="Arial" w:cs="Arial" w:ascii="Arial"/>
          <w:sz w:val="22"/>
          <w:szCs w:val="22"/>
        </w:rPr>
        <w:t>tropical latitudes. The best explanation for this phenomenon is</w:t>
      </w:r>
      <w:r w:rsidR="0076630D">
        <w:rPr>
          <w:rFonts w:hAnsi="Arial" w:cs="Arial" w:ascii="Arial"/>
          <w:sz w:val="22"/>
          <w:szCs w:val="22"/>
        </w:rPr>
        <w:t xml:space="preserve"> </w:t>
      </w:r>
      <w:r w:rsidR="007D1E7C">
        <w:rPr>
          <w:rFonts w:hAnsi="Arial" w:cs="Arial" w:ascii="Arial"/>
          <w:sz w:val="22"/>
          <w:szCs w:val="22"/>
        </w:rPr>
        <w:t>that</w:t>
      </w:r>
    </w:p>
    <w:p w:rsidRPr="005F2C76" w:rsidRDefault="003643B3" w:rsidR="003643B3" w:rsidP="003643B3" w14:paraId="15B95705" w14:textId="77777777">
      <w:pPr>
        <w:ind w:left="720" w:right="-631" w:hanging="720"/>
        <w:rPr>
          <w:rFonts w:hAnsi="Arial" w:cs="Arial" w:ascii="Arial"/>
          <w:sz w:val="22"/>
          <w:szCs w:val="22"/>
        </w:rPr>
      </w:pPr>
    </w:p>
    <w:p w:rsidRPr="005F2C76" w:rsidRDefault="003643B3" w:rsidR="007E1BBD" w:rsidP="003643B3" w14:paraId="024C1783" w14:textId="2AB8D4B7">
      <w:pPr>
        <w:ind w:left="720" w:right="-631"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r>
      <w:r w:rsidR="007D1E7C">
        <w:rPr>
          <w:rFonts w:hAnsi="Arial" w:cs="Arial" w:ascii="Arial"/>
          <w:sz w:val="22"/>
          <w:szCs w:val="22"/>
        </w:rPr>
        <w:t>th</w:t>
      </w:r>
      <w:r w:rsidRPr="005F2C76">
        <w:rPr>
          <w:rFonts w:hAnsi="Arial" w:cs="Arial" w:ascii="Arial"/>
          <w:sz w:val="22"/>
          <w:szCs w:val="22"/>
        </w:rPr>
        <w:t>e tropics have a greater availability of newly weathered inorganic nutrient.</w:t>
      </w:r>
    </w:p>
    <w:p w:rsidRPr="005F2C76" w:rsidRDefault="007D1E7C" w:rsidR="003643B3" w:rsidP="003643B3" w14:paraId="3C2EB503" w14:textId="1E65019A">
      <w:pPr>
        <w:ind w:left="720" w:right="-631" w:hanging="720"/>
        <w:rPr>
          <w:rFonts w:hAnsi="Arial" w:cs="Arial" w:ascii="Arial"/>
          <w:sz w:val="22"/>
          <w:szCs w:val="22"/>
        </w:rPr>
      </w:pPr>
      <w:r>
        <w:rPr>
          <w:rFonts w:hAnsi="Arial" w:cs="Arial" w:ascii="Arial"/>
          <w:sz w:val="22"/>
          <w:szCs w:val="22"/>
        </w:rPr>
        <w:tab/>
        <w:t>(b)</w:t>
      </w:r>
      <w:r>
        <w:rPr>
          <w:rFonts w:hAnsi="Arial" w:cs="Arial" w:ascii="Arial"/>
          <w:sz w:val="22"/>
          <w:szCs w:val="22"/>
        </w:rPr>
        <w:tab/>
        <w:t>t</w:t>
      </w:r>
      <w:r w:rsidRPr="005F2C76" w:rsidR="003643B3">
        <w:rPr>
          <w:rFonts w:hAnsi="Arial" w:cs="Arial" w:ascii="Arial"/>
          <w:sz w:val="22"/>
          <w:szCs w:val="22"/>
        </w:rPr>
        <w:t>he higher species diversity in the tropics stimulates photosynthesis.</w:t>
      </w:r>
    </w:p>
    <w:p w:rsidRPr="005F2C76" w:rsidRDefault="007D1E7C" w:rsidR="003643B3" w:rsidP="003643B3" w14:paraId="66E30550" w14:textId="7723B8B6">
      <w:pPr>
        <w:ind w:left="720" w:right="-631" w:hanging="720"/>
        <w:rPr>
          <w:rFonts w:hAnsi="Arial" w:cs="Arial" w:ascii="Arial"/>
          <w:sz w:val="22"/>
          <w:szCs w:val="22"/>
        </w:rPr>
      </w:pPr>
      <w:r>
        <w:rPr>
          <w:rFonts w:hAnsi="Arial" w:cs="Arial" w:ascii="Arial"/>
          <w:sz w:val="22"/>
          <w:szCs w:val="22"/>
        </w:rPr>
        <w:tab/>
        <w:t>(c)</w:t>
      </w:r>
      <w:r>
        <w:rPr>
          <w:rFonts w:hAnsi="Arial" w:cs="Arial" w:ascii="Arial"/>
          <w:sz w:val="22"/>
          <w:szCs w:val="22"/>
        </w:rPr>
        <w:tab/>
        <w:t>m</w:t>
      </w:r>
      <w:r w:rsidRPr="005F2C76" w:rsidR="003643B3">
        <w:rPr>
          <w:rFonts w:hAnsi="Arial" w:cs="Arial" w:ascii="Arial"/>
          <w:sz w:val="22"/>
          <w:szCs w:val="22"/>
        </w:rPr>
        <w:t>etabolic processes in tropical plant species are more energy efficient.</w:t>
      </w:r>
    </w:p>
    <w:p w:rsidRPr="005F2C76" w:rsidRDefault="007D1E7C" w:rsidR="003643B3" w:rsidP="003643B3" w14:paraId="2E4FBB02" w14:textId="22899DFD">
      <w:pPr>
        <w:ind w:left="720" w:right="-631" w:hanging="720"/>
        <w:rPr>
          <w:rFonts w:hAnsi="Arial" w:cs="Arial" w:ascii="Arial"/>
          <w:sz w:val="22"/>
          <w:szCs w:val="22"/>
        </w:rPr>
      </w:pPr>
      <w:r>
        <w:rPr>
          <w:rFonts w:hAnsi="Arial" w:cs="Arial" w:ascii="Arial"/>
          <w:sz w:val="22"/>
          <w:szCs w:val="22"/>
        </w:rPr>
        <w:tab/>
        <w:t>(d)</w:t>
      </w:r>
      <w:r>
        <w:rPr>
          <w:rFonts w:hAnsi="Arial" w:cs="Arial" w:ascii="Arial"/>
          <w:sz w:val="22"/>
          <w:szCs w:val="22"/>
        </w:rPr>
        <w:tab/>
        <w:t>t</w:t>
      </w:r>
      <w:r w:rsidRPr="005F2C76" w:rsidR="003643B3">
        <w:rPr>
          <w:rFonts w:hAnsi="Arial" w:cs="Arial" w:ascii="Arial"/>
          <w:sz w:val="22"/>
          <w:szCs w:val="22"/>
        </w:rPr>
        <w:t>he availability of water and stable, warm temperatures supports photosynthesis.</w:t>
      </w:r>
    </w:p>
    <w:p w:rsidRPr="005F2C76" w:rsidRDefault="00B9150C" w:rsidR="00B9150C" w:rsidP="003643B3" w14:paraId="43C6199D" w14:textId="77777777">
      <w:pPr>
        <w:ind w:left="720" w:right="-631" w:hanging="720"/>
        <w:rPr>
          <w:rFonts w:hAnsi="Arial" w:cs="Arial" w:ascii="Arial"/>
          <w:sz w:val="22"/>
          <w:szCs w:val="22"/>
        </w:rPr>
      </w:pPr>
    </w:p>
    <w:p w:rsidRPr="005F2C76" w:rsidRDefault="00B9150C" w:rsidR="00B9150C" w:rsidP="003643B3" w14:paraId="21D1665E" w14:textId="77777777">
      <w:pPr>
        <w:ind w:left="720" w:right="-631" w:hanging="720"/>
        <w:rPr>
          <w:rFonts w:hAnsi="Arial" w:cs="Arial" w:ascii="Arial"/>
          <w:sz w:val="22"/>
          <w:szCs w:val="22"/>
        </w:rPr>
      </w:pPr>
    </w:p>
    <w:p w:rsidRPr="005F2C76" w:rsidRDefault="00B9150C" w:rsidR="00B9150C" w:rsidP="003643B3" w14:paraId="7950DED0" w14:textId="77777777">
      <w:pPr>
        <w:ind w:left="720" w:right="-631" w:hanging="720"/>
        <w:rPr>
          <w:rFonts w:hAnsi="Arial" w:cs="Arial" w:ascii="Arial"/>
          <w:sz w:val="22"/>
          <w:szCs w:val="22"/>
        </w:rPr>
      </w:pPr>
      <w:r w:rsidRPr="005F2C76">
        <w:rPr>
          <w:rFonts w:hAnsi="Arial" w:cs="Arial" w:ascii="Arial"/>
          <w:sz w:val="22"/>
          <w:szCs w:val="22"/>
        </w:rPr>
        <w:t>8.</w:t>
      </w:r>
      <w:r w:rsidRPr="005F2C76">
        <w:rPr>
          <w:rFonts w:hAnsi="Arial" w:cs="Arial" w:ascii="Arial"/>
          <w:sz w:val="22"/>
          <w:szCs w:val="22"/>
        </w:rPr>
        <w:tab/>
      </w:r>
      <w:r w:rsidRPr="005F2C76" w:rsidR="00F30D66">
        <w:rPr>
          <w:rFonts w:hAnsi="Arial" w:cs="Arial" w:ascii="Arial"/>
          <w:sz w:val="22"/>
          <w:szCs w:val="22"/>
        </w:rPr>
        <w:t>Keystone species are thought to have a profound effect on the structure and composition of ecological communities because they</w:t>
      </w:r>
    </w:p>
    <w:p w:rsidRPr="005F2C76" w:rsidRDefault="00F30D66" w:rsidR="00F30D66" w:rsidP="003643B3" w14:paraId="2E80DA62" w14:textId="77777777">
      <w:pPr>
        <w:ind w:left="720" w:right="-631" w:hanging="720"/>
        <w:rPr>
          <w:rFonts w:hAnsi="Arial" w:cs="Arial" w:ascii="Arial"/>
          <w:sz w:val="22"/>
          <w:szCs w:val="22"/>
        </w:rPr>
      </w:pPr>
    </w:p>
    <w:p w:rsidRPr="005F2C76" w:rsidRDefault="00F30D66" w:rsidR="00F30D66" w:rsidP="00D45B8E" w14:paraId="2046AF28" w14:textId="5E5F607B">
      <w:pPr>
        <w:ind w:left="1440" w:right="-141"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r>
      <w:r w:rsidR="007D1E7C">
        <w:rPr>
          <w:rFonts w:hAnsi="Arial" w:cs="Arial" w:ascii="Arial"/>
          <w:sz w:val="22"/>
          <w:szCs w:val="22"/>
        </w:rPr>
        <w:t>maintain populations of other species and overall biodiversity in the ecosystem</w:t>
      </w:r>
      <w:r w:rsidRPr="005F2C76" w:rsidR="00370217">
        <w:rPr>
          <w:rFonts w:hAnsi="Arial" w:cs="Arial" w:ascii="Arial"/>
          <w:sz w:val="22"/>
          <w:szCs w:val="22"/>
        </w:rPr>
        <w:t>.</w:t>
      </w:r>
    </w:p>
    <w:p w:rsidRPr="005F2C76" w:rsidRDefault="00F30D66" w:rsidR="00F30D66" w:rsidP="003643B3" w14:paraId="52BA44EE" w14:textId="77777777">
      <w:pPr>
        <w:ind w:left="720" w:right="-631"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are more abundant than most other species in their communities.</w:t>
      </w:r>
    </w:p>
    <w:p w:rsidRPr="005F2C76" w:rsidRDefault="00F30D66" w:rsidR="00F30D66" w:rsidP="003643B3" w14:paraId="4EF34F87" w14:textId="5CB0427D">
      <w:pPr>
        <w:ind w:left="720" w:right="-631"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 xml:space="preserve">reduce diversity by competing </w:t>
      </w:r>
      <w:r w:rsidRPr="005F2C76" w:rsidR="00A25C9B">
        <w:rPr>
          <w:rFonts w:hAnsi="Arial" w:cs="Arial" w:ascii="Arial"/>
          <w:sz w:val="22"/>
          <w:szCs w:val="22"/>
        </w:rPr>
        <w:t>for food resources</w:t>
      </w:r>
      <w:r w:rsidR="009A39BE">
        <w:rPr>
          <w:rFonts w:hAnsi="Arial" w:cs="Arial" w:ascii="Arial"/>
          <w:sz w:val="22"/>
          <w:szCs w:val="22"/>
        </w:rPr>
        <w:t xml:space="preserve"> and territory</w:t>
      </w:r>
      <w:r w:rsidRPr="005F2C76" w:rsidR="00A25C9B">
        <w:rPr>
          <w:rFonts w:hAnsi="Arial" w:cs="Arial" w:ascii="Arial"/>
          <w:sz w:val="22"/>
          <w:szCs w:val="22"/>
        </w:rPr>
        <w:t xml:space="preserve"> with other species.</w:t>
      </w:r>
    </w:p>
    <w:p w:rsidRPr="005F2C76" w:rsidRDefault="00A25C9B" w:rsidR="00A25C9B" w:rsidP="00370217" w14:paraId="673ECB8D" w14:textId="77777777">
      <w:pPr>
        <w:ind w:left="1440" w:right="-631" w:hanging="720"/>
        <w:rPr>
          <w:rFonts w:hAnsi="Arial" w:cs="Arial" w:ascii="Arial"/>
          <w:sz w:val="22"/>
          <w:szCs w:val="22"/>
        </w:rPr>
      </w:pPr>
      <w:r w:rsidRPr="005F2C76">
        <w:rPr>
          <w:rFonts w:hAnsi="Arial" w:cs="Arial" w:ascii="Arial"/>
          <w:sz w:val="22"/>
          <w:szCs w:val="22"/>
        </w:rPr>
        <w:t>(d)</w:t>
      </w:r>
      <w:r w:rsidRPr="005F2C76">
        <w:rPr>
          <w:rFonts w:hAnsi="Arial" w:cs="Arial" w:ascii="Arial"/>
          <w:sz w:val="22"/>
          <w:szCs w:val="22"/>
        </w:rPr>
        <w:tab/>
      </w:r>
      <w:r w:rsidRPr="005F2C76" w:rsidR="00370217">
        <w:rPr>
          <w:rFonts w:hAnsi="Arial" w:cs="Arial" w:ascii="Arial"/>
          <w:sz w:val="22"/>
          <w:szCs w:val="22"/>
        </w:rPr>
        <w:t>provide the foundation for all food webs.</w:t>
      </w:r>
    </w:p>
    <w:p w:rsidRPr="005F2C76" w:rsidRDefault="005209C8" w:rsidR="005209C8" w:rsidP="005209C8" w14:paraId="6F13D46F" w14:textId="77777777">
      <w:pPr>
        <w:ind w:right="-631"/>
        <w:rPr>
          <w:rFonts w:hAnsi="Arial" w:cs="Arial" w:ascii="Arial"/>
          <w:sz w:val="22"/>
          <w:szCs w:val="22"/>
        </w:rPr>
      </w:pPr>
    </w:p>
    <w:p w:rsidRPr="005F2C76" w:rsidRDefault="005209C8" w:rsidR="005209C8" w:rsidP="005209C8" w14:paraId="66C99BF6" w14:textId="77777777">
      <w:pPr>
        <w:ind w:right="-631"/>
        <w:rPr>
          <w:rFonts w:hAnsi="Arial" w:cs="Arial" w:ascii="Arial"/>
          <w:sz w:val="22"/>
          <w:szCs w:val="22"/>
        </w:rPr>
      </w:pPr>
    </w:p>
    <w:p w:rsidRPr="005F2C76" w:rsidRDefault="005209C8" w:rsidR="005209C8" w:rsidP="005209C8" w14:paraId="5F710D19" w14:textId="77777777">
      <w:pPr>
        <w:ind w:right="-631"/>
        <w:rPr>
          <w:rFonts w:hAnsi="Arial" w:cs="Arial" w:ascii="Arial"/>
          <w:sz w:val="22"/>
          <w:szCs w:val="22"/>
        </w:rPr>
      </w:pPr>
      <w:r w:rsidRPr="005F2C76">
        <w:rPr>
          <w:rFonts w:hAnsi="Arial" w:cs="Arial" w:ascii="Arial"/>
          <w:sz w:val="22"/>
          <w:szCs w:val="22"/>
        </w:rPr>
        <w:t>9.</w:t>
      </w:r>
      <w:r w:rsidRPr="005F2C76">
        <w:rPr>
          <w:rFonts w:hAnsi="Arial" w:cs="Arial" w:ascii="Arial"/>
          <w:sz w:val="22"/>
          <w:szCs w:val="22"/>
        </w:rPr>
        <w:tab/>
        <w:t xml:space="preserve">On Earth, carbon cycling is most dependent upon </w:t>
      </w:r>
    </w:p>
    <w:p w:rsidRPr="005F2C76" w:rsidRDefault="005209C8" w:rsidR="005209C8" w:rsidP="005209C8" w14:paraId="0F106508" w14:textId="77777777">
      <w:pPr>
        <w:ind w:right="-631"/>
        <w:rPr>
          <w:rFonts w:hAnsi="Arial" w:cs="Arial" w:ascii="Arial"/>
          <w:sz w:val="22"/>
          <w:szCs w:val="22"/>
        </w:rPr>
      </w:pPr>
    </w:p>
    <w:p w:rsidRPr="005F2C76" w:rsidRDefault="005209C8" w:rsidR="005209C8" w:rsidP="005209C8" w14:paraId="03009B6F" w14:textId="77777777">
      <w:pPr>
        <w:ind w:right="-631"/>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rainforest vegetation.</w:t>
      </w:r>
    </w:p>
    <w:p w:rsidRPr="005F2C76" w:rsidRDefault="005209C8" w:rsidR="005209C8" w:rsidP="005209C8" w14:paraId="4957954A" w14:textId="0C0548AC">
      <w:pPr>
        <w:ind w:right="-631"/>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r>
      <w:r w:rsidR="007D1E7C">
        <w:rPr>
          <w:rFonts w:hAnsi="Arial" w:cs="Arial" w:ascii="Arial"/>
          <w:sz w:val="22"/>
          <w:szCs w:val="22"/>
        </w:rPr>
        <w:t xml:space="preserve">primary productivity in </w:t>
      </w:r>
      <w:r w:rsidRPr="005F2C76">
        <w:rPr>
          <w:rFonts w:hAnsi="Arial" w:cs="Arial" w:ascii="Arial"/>
          <w:sz w:val="22"/>
          <w:szCs w:val="22"/>
        </w:rPr>
        <w:t>oceans.</w:t>
      </w:r>
    </w:p>
    <w:p w:rsidRPr="005F2C76" w:rsidRDefault="005209C8" w:rsidR="005209C8" w:rsidP="005209C8" w14:paraId="400718EB" w14:textId="77777777">
      <w:pPr>
        <w:ind w:right="-631"/>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dead organic matter in soils.</w:t>
      </w:r>
    </w:p>
    <w:p w:rsidRPr="005F2C76" w:rsidRDefault="005209C8" w:rsidR="005209C8" w:rsidP="005209C8" w14:paraId="6B53C277" w14:textId="77777777">
      <w:pPr>
        <w:ind w:right="-631"/>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the atmosphere.</w:t>
      </w:r>
    </w:p>
    <w:p w:rsidRPr="005F2C76" w:rsidRDefault="005209C8" w:rsidR="005209C8" w:rsidP="005209C8" w14:paraId="075839EF" w14:textId="77777777">
      <w:pPr>
        <w:ind w:right="-631"/>
        <w:rPr>
          <w:rFonts w:hAnsi="Arial" w:cs="Arial" w:ascii="Arial"/>
          <w:sz w:val="22"/>
          <w:szCs w:val="22"/>
        </w:rPr>
      </w:pPr>
    </w:p>
    <w:p w:rsidRPr="005F2C76" w:rsidRDefault="005209C8" w:rsidR="005209C8" w:rsidP="005209C8" w14:paraId="5EB32C1C" w14:textId="77777777">
      <w:pPr>
        <w:ind w:right="-631"/>
        <w:rPr>
          <w:rFonts w:hAnsi="Arial" w:cs="Arial" w:ascii="Arial"/>
          <w:sz w:val="22"/>
          <w:szCs w:val="22"/>
        </w:rPr>
      </w:pPr>
    </w:p>
    <w:p w:rsidRPr="005F2C76" w:rsidRDefault="006F7956" w:rsidR="006F7956" w:rsidP="005209C8" w14:paraId="1AB02769" w14:textId="77777777">
      <w:pPr>
        <w:ind w:right="-631"/>
        <w:rPr>
          <w:rFonts w:hAnsi="Arial" w:cs="Arial" w:ascii="Arial"/>
          <w:sz w:val="22"/>
          <w:szCs w:val="22"/>
        </w:rPr>
      </w:pPr>
    </w:p>
    <w:p w:rsidRDefault="006F7956" w:rsidR="006F7956" w:rsidP="005209C8" w14:paraId="72E49692" w14:textId="77777777">
      <w:pPr>
        <w:ind w:right="-631"/>
        <w:rPr>
          <w:rFonts w:hAnsi="Arial" w:cs="Arial" w:ascii="Arial"/>
          <w:sz w:val="22"/>
          <w:szCs w:val="22"/>
        </w:rPr>
      </w:pPr>
    </w:p>
    <w:p w:rsidRDefault="007D1E7C" w:rsidR="007D1E7C" w:rsidP="005209C8" w14:paraId="7A861151" w14:textId="77777777">
      <w:pPr>
        <w:ind w:right="-631"/>
        <w:rPr>
          <w:rFonts w:hAnsi="Arial" w:cs="Arial" w:ascii="Arial"/>
          <w:sz w:val="22"/>
          <w:szCs w:val="22"/>
        </w:rPr>
      </w:pPr>
    </w:p>
    <w:p w:rsidRPr="005F2C76" w:rsidRDefault="007D1E7C" w:rsidR="007D1E7C" w:rsidP="005209C8" w14:paraId="0453514E" w14:textId="77777777">
      <w:pPr>
        <w:ind w:right="-631"/>
        <w:rPr>
          <w:rFonts w:hAnsi="Arial" w:cs="Arial" w:ascii="Arial"/>
          <w:sz w:val="22"/>
          <w:szCs w:val="22"/>
        </w:rPr>
      </w:pPr>
    </w:p>
    <w:p w:rsidRPr="005F2C76" w:rsidRDefault="005209C8" w:rsidR="00495479" w:rsidP="005209C8" w14:paraId="0640009F" w14:textId="77777777">
      <w:pPr>
        <w:ind w:right="-631"/>
        <w:rPr>
          <w:rFonts w:hAnsi="Arial" w:cs="Arial" w:ascii="Arial"/>
          <w:sz w:val="22"/>
          <w:szCs w:val="22"/>
        </w:rPr>
      </w:pPr>
      <w:r w:rsidRPr="005F2C76">
        <w:rPr>
          <w:rFonts w:hAnsi="Arial" w:cs="Arial" w:ascii="Arial"/>
          <w:sz w:val="22"/>
          <w:szCs w:val="22"/>
        </w:rPr>
        <w:lastRenderedPageBreak/>
        <w:t>10.</w:t>
      </w:r>
      <w:r w:rsidRPr="005F2C76" w:rsidR="00495479">
        <w:rPr>
          <w:rFonts w:hAnsi="Arial" w:cs="Arial" w:ascii="Arial"/>
          <w:sz w:val="22"/>
          <w:szCs w:val="22"/>
        </w:rPr>
        <w:tab/>
        <w:t>Which type of cell must die before it becomes a functional part of the plant?</w:t>
      </w:r>
    </w:p>
    <w:p w:rsidRPr="005F2C76" w:rsidRDefault="00495479" w:rsidR="00495479" w:rsidP="005209C8" w14:paraId="60648DC1" w14:textId="77777777">
      <w:pPr>
        <w:ind w:right="-631"/>
        <w:rPr>
          <w:rFonts w:hAnsi="Arial" w:cs="Arial" w:ascii="Arial"/>
          <w:sz w:val="22"/>
          <w:szCs w:val="22"/>
        </w:rPr>
      </w:pPr>
    </w:p>
    <w:p w:rsidRPr="005F2C76" w:rsidRDefault="00495479" w:rsidR="00495479" w:rsidP="005209C8" w14:paraId="0C9F1596" w14:textId="77777777">
      <w:pPr>
        <w:ind w:right="-631"/>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Guard cell</w:t>
      </w:r>
    </w:p>
    <w:p w:rsidRPr="005F2C76" w:rsidRDefault="00495479" w:rsidR="00495479" w:rsidP="005209C8" w14:paraId="4E0BC141" w14:textId="77777777">
      <w:pPr>
        <w:ind w:right="-631"/>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Phloem sieve tube cell</w:t>
      </w:r>
    </w:p>
    <w:p w:rsidRPr="005F2C76" w:rsidRDefault="00495479" w:rsidR="005209C8" w:rsidP="005209C8" w14:paraId="3401C96F" w14:textId="77777777">
      <w:pPr>
        <w:ind w:right="-631"/>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Mesophyll cell</w:t>
      </w:r>
      <w:r w:rsidRPr="005F2C76" w:rsidR="005209C8">
        <w:rPr>
          <w:rFonts w:hAnsi="Arial" w:cs="Arial" w:ascii="Arial"/>
          <w:sz w:val="22"/>
          <w:szCs w:val="22"/>
        </w:rPr>
        <w:tab/>
      </w:r>
    </w:p>
    <w:p w:rsidRPr="005F2C76" w:rsidRDefault="00495479" w:rsidR="00495479" w:rsidP="005209C8" w14:paraId="4399739A" w14:textId="77777777">
      <w:pPr>
        <w:ind w:right="-631"/>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Xylem vessel cell</w:t>
      </w:r>
    </w:p>
    <w:p w:rsidRPr="005F2C76" w:rsidRDefault="00B1109A" w:rsidR="00B1109A" w:rsidP="005209C8" w14:paraId="70F4B156" w14:textId="77777777">
      <w:pPr>
        <w:ind w:right="-631"/>
        <w:rPr>
          <w:rFonts w:hAnsi="Arial" w:cs="Arial" w:ascii="Arial"/>
          <w:sz w:val="22"/>
          <w:szCs w:val="22"/>
        </w:rPr>
      </w:pPr>
    </w:p>
    <w:p w:rsidRPr="005F2C76" w:rsidRDefault="00B1109A" w:rsidR="00B1109A" w:rsidP="005209C8" w14:paraId="76441AA3" w14:textId="77777777">
      <w:pPr>
        <w:ind w:right="-631"/>
        <w:rPr>
          <w:rFonts w:hAnsi="Arial" w:cs="Arial" w:ascii="Arial"/>
          <w:sz w:val="22"/>
          <w:szCs w:val="22"/>
        </w:rPr>
      </w:pPr>
    </w:p>
    <w:p w:rsidRPr="005F2C76" w:rsidRDefault="00B1109A" w:rsidR="00B1109A" w:rsidP="005209C8" w14:paraId="2DBEDCB9" w14:textId="77777777">
      <w:pPr>
        <w:ind w:right="-631"/>
        <w:rPr>
          <w:rFonts w:hAnsi="Arial" w:cs="Arial" w:ascii="Arial"/>
          <w:sz w:val="22"/>
          <w:szCs w:val="22"/>
        </w:rPr>
      </w:pPr>
      <w:r w:rsidRPr="005F2C76">
        <w:rPr>
          <w:rFonts w:hAnsi="Arial" w:cs="Arial" w:ascii="Arial"/>
          <w:sz w:val="22"/>
          <w:szCs w:val="22"/>
        </w:rPr>
        <w:t>11.</w:t>
      </w:r>
      <w:r w:rsidRPr="005F2C76">
        <w:rPr>
          <w:rFonts w:hAnsi="Arial" w:cs="Arial" w:ascii="Arial"/>
          <w:sz w:val="22"/>
          <w:szCs w:val="22"/>
        </w:rPr>
        <w:tab/>
      </w:r>
      <w:r w:rsidRPr="005F2C76" w:rsidR="00D31C56">
        <w:rPr>
          <w:rFonts w:hAnsi="Arial" w:cs="Arial" w:ascii="Arial"/>
          <w:sz w:val="22"/>
          <w:szCs w:val="22"/>
        </w:rPr>
        <w:t>Which of the following statements, regarding mitochondria and chloroplasts, is correct?</w:t>
      </w:r>
    </w:p>
    <w:p w:rsidRPr="005F2C76" w:rsidRDefault="00D31C56" w:rsidR="00D31C56" w:rsidP="005209C8" w14:paraId="0E266247" w14:textId="77777777">
      <w:pPr>
        <w:ind w:right="-631"/>
        <w:rPr>
          <w:rFonts w:hAnsi="Arial" w:cs="Arial" w:ascii="Arial"/>
          <w:sz w:val="22"/>
          <w:szCs w:val="22"/>
        </w:rPr>
      </w:pPr>
    </w:p>
    <w:p w:rsidRPr="005F2C76" w:rsidRDefault="00D31C56" w:rsidR="00D31C56" w:rsidP="00D45B8E" w14:paraId="7194F2B1" w14:textId="41C196DF">
      <w:pPr>
        <w:ind w:left="1440" w:right="-141"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Plants have chloroplast</w:t>
      </w:r>
      <w:r w:rsidR="007D1E7C">
        <w:rPr>
          <w:rFonts w:hAnsi="Arial" w:cs="Arial" w:ascii="Arial"/>
          <w:sz w:val="22"/>
          <w:szCs w:val="22"/>
        </w:rPr>
        <w:t>s</w:t>
      </w:r>
      <w:r w:rsidRPr="005F2C76">
        <w:rPr>
          <w:rFonts w:hAnsi="Arial" w:cs="Arial" w:ascii="Arial"/>
          <w:sz w:val="22"/>
          <w:szCs w:val="22"/>
        </w:rPr>
        <w:t xml:space="preserve"> but no mitochondria while animals have mitochondria but no chloroplasts.</w:t>
      </w:r>
    </w:p>
    <w:p w:rsidRPr="005F2C76" w:rsidRDefault="00D31C56" w:rsidR="00D31C56" w:rsidP="00D31C56" w14:paraId="7A2F5347" w14:textId="77777777">
      <w:pPr>
        <w:ind w:left="1440" w:right="-631" w:hanging="720"/>
        <w:rPr>
          <w:rFonts w:hAnsi="Arial" w:cs="Arial" w:ascii="Arial"/>
          <w:sz w:val="22"/>
          <w:szCs w:val="22"/>
        </w:rPr>
      </w:pPr>
      <w:r w:rsidRPr="005F2C76">
        <w:rPr>
          <w:rFonts w:hAnsi="Arial" w:cs="Arial" w:ascii="Arial"/>
          <w:sz w:val="22"/>
          <w:szCs w:val="22"/>
        </w:rPr>
        <w:t>(b)</w:t>
      </w:r>
      <w:r w:rsidRPr="005F2C76">
        <w:rPr>
          <w:rFonts w:hAnsi="Arial" w:cs="Arial" w:ascii="Arial"/>
          <w:sz w:val="22"/>
          <w:szCs w:val="22"/>
        </w:rPr>
        <w:tab/>
        <w:t>Plants have both mitochondria and chloroplasts and animals and fungi have mitochondria but no chloroplasts.</w:t>
      </w:r>
    </w:p>
    <w:p w:rsidRPr="005F2C76" w:rsidRDefault="00D31C56" w:rsidR="00D31C56" w:rsidP="00D31C56" w14:paraId="049AC90D" w14:textId="77777777">
      <w:pPr>
        <w:ind w:left="1440" w:right="-631"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t>Plants and fungi have chloroplasts and mitochondria and animals have only mitochondria.</w:t>
      </w:r>
    </w:p>
    <w:p w:rsidRPr="005F2C76" w:rsidRDefault="00D31C56" w:rsidR="00D31C56" w:rsidP="00D31C56" w14:paraId="411FADBF" w14:textId="77777777">
      <w:pPr>
        <w:ind w:left="1440" w:right="-631" w:hanging="720"/>
        <w:rPr>
          <w:rFonts w:hAnsi="Arial" w:cs="Arial" w:ascii="Arial"/>
          <w:sz w:val="22"/>
          <w:szCs w:val="22"/>
        </w:rPr>
      </w:pPr>
      <w:r w:rsidRPr="005F2C76">
        <w:rPr>
          <w:rFonts w:hAnsi="Arial" w:cs="Arial" w:ascii="Arial"/>
          <w:sz w:val="22"/>
          <w:szCs w:val="22"/>
        </w:rPr>
        <w:t>(d)</w:t>
      </w:r>
      <w:r w:rsidRPr="005F2C76">
        <w:rPr>
          <w:rFonts w:hAnsi="Arial" w:cs="Arial" w:ascii="Arial"/>
          <w:sz w:val="22"/>
          <w:szCs w:val="22"/>
        </w:rPr>
        <w:tab/>
      </w:r>
      <w:r w:rsidRPr="005F2C76" w:rsidR="004732F4">
        <w:rPr>
          <w:rFonts w:hAnsi="Arial" w:cs="Arial" w:ascii="Arial"/>
          <w:sz w:val="22"/>
          <w:szCs w:val="22"/>
        </w:rPr>
        <w:t>Plants have chloroplasts but no mitochondria while fungi have chloroplasts and no mitochondria.</w:t>
      </w:r>
    </w:p>
    <w:p w:rsidRPr="005F2C76" w:rsidRDefault="004732F4" w:rsidR="004732F4" w:rsidP="004732F4" w14:paraId="775950CD" w14:textId="77777777">
      <w:pPr>
        <w:ind w:right="-631"/>
        <w:rPr>
          <w:rFonts w:hAnsi="Arial" w:cs="Arial" w:ascii="Arial"/>
          <w:sz w:val="22"/>
          <w:szCs w:val="22"/>
        </w:rPr>
      </w:pPr>
    </w:p>
    <w:p w:rsidRPr="005F2C76" w:rsidRDefault="004732F4" w:rsidR="004732F4" w:rsidP="004732F4" w14:paraId="387DAF33" w14:textId="77777777">
      <w:pPr>
        <w:ind w:right="-631"/>
        <w:rPr>
          <w:rFonts w:hAnsi="Arial" w:cs="Arial" w:ascii="Arial"/>
          <w:sz w:val="22"/>
          <w:szCs w:val="22"/>
        </w:rPr>
      </w:pPr>
    </w:p>
    <w:p w:rsidRPr="005F2C76" w:rsidRDefault="004732F4" w:rsidR="004732F4" w:rsidP="004732F4" w14:paraId="48B71291" w14:textId="77777777">
      <w:pPr>
        <w:ind w:right="-631"/>
        <w:rPr>
          <w:rFonts w:hAnsi="Arial" w:cs="Arial" w:ascii="Arial"/>
          <w:sz w:val="22"/>
          <w:szCs w:val="22"/>
        </w:rPr>
      </w:pPr>
      <w:r w:rsidRPr="005F2C76">
        <w:rPr>
          <w:rFonts w:hAnsi="Arial" w:cs="Arial" w:ascii="Arial"/>
          <w:sz w:val="22"/>
          <w:szCs w:val="22"/>
        </w:rPr>
        <w:t>12.</w:t>
      </w:r>
      <w:r w:rsidRPr="005F2C76">
        <w:rPr>
          <w:rFonts w:hAnsi="Arial" w:cs="Arial" w:ascii="Arial"/>
          <w:sz w:val="22"/>
          <w:szCs w:val="22"/>
        </w:rPr>
        <w:tab/>
      </w:r>
      <w:r w:rsidRPr="005F2C76" w:rsidR="00094D7F">
        <w:rPr>
          <w:rFonts w:hAnsi="Arial" w:cs="Arial" w:ascii="Arial"/>
          <w:sz w:val="22"/>
          <w:szCs w:val="22"/>
        </w:rPr>
        <w:t>Mycorrhizal fungi are beneficial to the growth of many plants because they</w:t>
      </w:r>
    </w:p>
    <w:p w:rsidRPr="005F2C76" w:rsidRDefault="00094D7F" w:rsidR="00094D7F" w:rsidP="004732F4" w14:paraId="325012C1" w14:textId="77777777">
      <w:pPr>
        <w:ind w:right="-631"/>
        <w:rPr>
          <w:rFonts w:hAnsi="Arial" w:cs="Arial" w:ascii="Arial"/>
          <w:sz w:val="22"/>
          <w:szCs w:val="22"/>
        </w:rPr>
      </w:pPr>
    </w:p>
    <w:p w:rsidRPr="005F2C76" w:rsidRDefault="00094D7F" w:rsidR="00094D7F" w:rsidP="004732F4" w14:paraId="44EC33EE" w14:textId="77777777">
      <w:pPr>
        <w:ind w:right="-631"/>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provide carbon to plants in exchange for nitrogen.</w:t>
      </w:r>
    </w:p>
    <w:p w:rsidRPr="005F2C76" w:rsidRDefault="00094D7F" w:rsidR="00094D7F" w:rsidP="004732F4" w14:paraId="349105AE" w14:textId="3814FF01">
      <w:pPr>
        <w:ind w:right="-631"/>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 xml:space="preserve">protect plant roots from </w:t>
      </w:r>
      <w:r w:rsidRPr="00676A2D">
        <w:rPr>
          <w:rFonts w:hAnsi="Arial" w:cs="Arial" w:ascii="Arial"/>
          <w:sz w:val="22"/>
          <w:szCs w:val="22"/>
        </w:rPr>
        <w:t>d</w:t>
      </w:r>
      <w:r w:rsidRPr="00DC6B9D" w:rsidR="007D1E7C">
        <w:rPr>
          <w:rFonts w:hAnsi="Arial" w:cs="Arial" w:ascii="Arial"/>
          <w:sz w:val="22"/>
          <w:szCs w:val="22"/>
        </w:rPr>
        <w:t>e</w:t>
      </w:r>
      <w:ins w:date="2017-10-18T12:37:00Z" w:author="Mark Hardley" w:id="111">
        <w:r w:rsidRPr="00DC6B9D" w:rsidR="00676A2D">
          <w:rPr>
            <w:rFonts w:hAnsi="Arial" w:cs="Arial" w:ascii="Arial"/>
            <w:sz w:val="22"/>
            <w:szCs w:val="22"/>
          </w:rPr>
          <w:t>hydration</w:t>
        </w:r>
      </w:ins>
      <w:del w:date="2017-10-18T12:37:00Z" w:author="Mark Hardley" w:id="112">
        <w:r w:rsidRPr="00DC6B9D" w:rsidDel="00676A2D">
          <w:rPr>
            <w:rFonts w:hAnsi="Arial" w:cs="Arial" w:ascii="Arial"/>
            <w:sz w:val="22"/>
            <w:szCs w:val="22"/>
          </w:rPr>
          <w:delText>sic</w:delText>
        </w:r>
        <w:r w:rsidRPr="00DC6B9D" w:rsidDel="00676A2D" w:rsidR="007D1E7C">
          <w:rPr>
            <w:rFonts w:hAnsi="Arial" w:cs="Arial" w:ascii="Arial"/>
            <w:sz w:val="22"/>
            <w:szCs w:val="22"/>
          </w:rPr>
          <w:delText>c</w:delText>
        </w:r>
        <w:r w:rsidRPr="00676A2D" w:rsidDel="00676A2D">
          <w:rPr>
            <w:rFonts w:hAnsi="Arial" w:cs="Arial" w:ascii="Arial"/>
            <w:sz w:val="22"/>
            <w:szCs w:val="22"/>
          </w:rPr>
          <w:delText>ation</w:delText>
        </w:r>
      </w:del>
      <w:r w:rsidRPr="00676A2D">
        <w:rPr>
          <w:rFonts w:hAnsi="Arial" w:cs="Arial" w:ascii="Arial"/>
          <w:sz w:val="22"/>
          <w:szCs w:val="22"/>
        </w:rPr>
        <w:t xml:space="preserve"> i</w:t>
      </w:r>
      <w:r w:rsidRPr="005F2C76">
        <w:rPr>
          <w:rFonts w:hAnsi="Arial" w:cs="Arial" w:ascii="Arial"/>
          <w:sz w:val="22"/>
          <w:szCs w:val="22"/>
        </w:rPr>
        <w:t>n drought conditions.</w:t>
      </w:r>
    </w:p>
    <w:p w:rsidRPr="005F2C76" w:rsidRDefault="00094D7F" w:rsidR="00094D7F" w:rsidP="00D45B8E" w14:paraId="3A93C458" w14:textId="5124F3BE">
      <w:pPr>
        <w:ind w:left="1440" w:right="-283"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r>
      <w:r w:rsidR="007D1E7C">
        <w:rPr>
          <w:rFonts w:hAnsi="Arial" w:cs="Arial" w:ascii="Arial"/>
          <w:sz w:val="22"/>
          <w:szCs w:val="22"/>
        </w:rPr>
        <w:t>increase the rate of photosynthesis</w:t>
      </w:r>
      <w:r w:rsidRPr="005F2C76">
        <w:rPr>
          <w:rFonts w:hAnsi="Arial" w:cs="Arial" w:ascii="Arial"/>
          <w:sz w:val="22"/>
          <w:szCs w:val="22"/>
        </w:rPr>
        <w:t>.</w:t>
      </w:r>
    </w:p>
    <w:p w:rsidRPr="005F2C76" w:rsidRDefault="00094D7F" w:rsidR="00094D7F" w:rsidP="00094D7F" w14:paraId="51E03F88" w14:textId="77777777">
      <w:pPr>
        <w:ind w:left="1440" w:right="-631" w:hanging="720"/>
        <w:rPr>
          <w:rFonts w:hAnsi="Arial" w:cs="Arial" w:ascii="Arial"/>
          <w:sz w:val="22"/>
          <w:szCs w:val="22"/>
        </w:rPr>
      </w:pPr>
      <w:r w:rsidRPr="005F2C76">
        <w:rPr>
          <w:rFonts w:hAnsi="Arial" w:cs="Arial" w:ascii="Arial"/>
          <w:sz w:val="22"/>
          <w:szCs w:val="22"/>
        </w:rPr>
        <w:t>(d)</w:t>
      </w:r>
      <w:r w:rsidRPr="005F2C76">
        <w:rPr>
          <w:rFonts w:hAnsi="Arial" w:cs="Arial" w:ascii="Arial"/>
          <w:sz w:val="22"/>
          <w:szCs w:val="22"/>
        </w:rPr>
        <w:tab/>
        <w:t xml:space="preserve">fix atmospheric nitrogen </w:t>
      </w:r>
      <w:r w:rsidRPr="005F2C76" w:rsidR="0036465F">
        <w:rPr>
          <w:rFonts w:hAnsi="Arial" w:cs="Arial" w:ascii="Arial"/>
          <w:sz w:val="22"/>
          <w:szCs w:val="22"/>
        </w:rPr>
        <w:t>which can then be accessed by plants from the soil.</w:t>
      </w:r>
    </w:p>
    <w:p w:rsidRPr="005F2C76" w:rsidRDefault="00370217" w:rsidR="00370217" w14:paraId="22F21CE6" w14:textId="77777777">
      <w:pPr>
        <w:rPr>
          <w:rFonts w:hAnsi="Arial" w:cs="Arial" w:ascii="Arial"/>
          <w:sz w:val="22"/>
          <w:szCs w:val="22"/>
        </w:rPr>
      </w:pPr>
    </w:p>
    <w:p w:rsidRPr="005F2C76" w:rsidRDefault="00AD6EF1" w:rsidR="00AD6EF1" w14:paraId="3D4B6AE3" w14:textId="77777777">
      <w:pPr>
        <w:rPr>
          <w:rFonts w:hAnsi="Arial" w:cs="Arial" w:ascii="Arial"/>
          <w:sz w:val="22"/>
          <w:szCs w:val="22"/>
        </w:rPr>
      </w:pPr>
    </w:p>
    <w:p w:rsidRPr="005F2C76" w:rsidRDefault="00AD6EF1" w:rsidR="00AD6EF1" w:rsidP="00904FC0" w14:paraId="11505D4F" w14:textId="77777777">
      <w:pPr>
        <w:ind w:left="720" w:hanging="720"/>
        <w:rPr>
          <w:rFonts w:hAnsi="Arial" w:cs="Arial" w:ascii="Arial"/>
          <w:sz w:val="22"/>
          <w:szCs w:val="22"/>
        </w:rPr>
      </w:pPr>
      <w:r w:rsidRPr="005F2C76">
        <w:rPr>
          <w:rFonts w:hAnsi="Arial" w:cs="Arial" w:ascii="Arial"/>
          <w:sz w:val="22"/>
          <w:szCs w:val="22"/>
        </w:rPr>
        <w:t>13</w:t>
      </w:r>
      <w:r w:rsidRPr="005F2C76">
        <w:rPr>
          <w:rFonts w:hAnsi="Arial" w:cs="Arial" w:ascii="Arial"/>
        </w:rPr>
        <w:t xml:space="preserve">. </w:t>
      </w:r>
      <w:r w:rsidRPr="005F2C76" w:rsidR="00BA5790">
        <w:rPr>
          <w:rFonts w:hAnsi="Arial" w:cs="Arial" w:ascii="Arial"/>
        </w:rPr>
        <w:tab/>
      </w:r>
      <w:r w:rsidRPr="005F2C76" w:rsidR="00904FC0">
        <w:rPr>
          <w:rFonts w:hAnsi="Arial" w:cs="Arial" w:ascii="Arial"/>
          <w:sz w:val="22"/>
          <w:szCs w:val="22"/>
        </w:rPr>
        <w:t>The process by which pioneering</w:t>
      </w:r>
      <w:r w:rsidRPr="005F2C76" w:rsidR="00904FC0">
        <w:rPr>
          <w:rFonts w:hAnsi="Arial" w:cs="Arial" w:ascii="Arial"/>
        </w:rPr>
        <w:t xml:space="preserve"> </w:t>
      </w:r>
      <w:r w:rsidRPr="005F2C76" w:rsidR="00904FC0">
        <w:rPr>
          <w:rFonts w:hAnsi="Arial" w:cs="Arial" w:ascii="Arial"/>
          <w:sz w:val="22"/>
          <w:szCs w:val="22"/>
        </w:rPr>
        <w:t xml:space="preserve">species colonise bare earth is known as </w:t>
      </w:r>
    </w:p>
    <w:p w:rsidRPr="005F2C76" w:rsidRDefault="00904FC0" w:rsidR="00904FC0" w:rsidP="00904FC0" w14:paraId="5318672E" w14:textId="77777777">
      <w:pPr>
        <w:ind w:left="720" w:hanging="720"/>
        <w:rPr>
          <w:rFonts w:hAnsi="Arial" w:cs="Arial" w:ascii="Arial"/>
          <w:sz w:val="22"/>
          <w:szCs w:val="22"/>
        </w:rPr>
      </w:pPr>
    </w:p>
    <w:p w:rsidRPr="005F2C76" w:rsidRDefault="00904FC0" w:rsidR="00904FC0" w:rsidP="00904FC0" w14:paraId="6A3B347D"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primary succession.</w:t>
      </w:r>
    </w:p>
    <w:p w:rsidRPr="005F2C76" w:rsidRDefault="00904FC0" w:rsidR="00904FC0" w:rsidP="00904FC0" w14:paraId="7C598502"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secondary succession.</w:t>
      </w:r>
    </w:p>
    <w:p w:rsidRPr="005F2C76" w:rsidRDefault="00904FC0" w:rsidR="00904FC0" w:rsidP="00904FC0" w14:paraId="1150A99F"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mass germination.</w:t>
      </w:r>
    </w:p>
    <w:p w:rsidRPr="005F2C76" w:rsidRDefault="00904FC0" w:rsidR="00904FC0" w:rsidP="00904FC0" w14:paraId="5E87F108"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 xml:space="preserve">ecological </w:t>
      </w:r>
      <w:r w:rsidRPr="005F2C76" w:rsidR="006A2B5E">
        <w:rPr>
          <w:rFonts w:hAnsi="Arial" w:cs="Arial" w:ascii="Arial"/>
          <w:sz w:val="22"/>
          <w:szCs w:val="22"/>
        </w:rPr>
        <w:t>dispersal.</w:t>
      </w:r>
    </w:p>
    <w:p w:rsidRPr="005F2C76" w:rsidRDefault="006A2B5E" w:rsidR="006A2B5E" w:rsidP="00904FC0" w14:paraId="2036A98F" w14:textId="77777777">
      <w:pPr>
        <w:ind w:left="720" w:hanging="720"/>
        <w:rPr>
          <w:rFonts w:hAnsi="Arial" w:cs="Arial" w:ascii="Arial"/>
          <w:sz w:val="22"/>
          <w:szCs w:val="22"/>
        </w:rPr>
      </w:pPr>
    </w:p>
    <w:p w:rsidRPr="005F2C76" w:rsidRDefault="006A2B5E" w:rsidR="006A2B5E" w:rsidP="00904FC0" w14:paraId="6C138AC5" w14:textId="77777777">
      <w:pPr>
        <w:ind w:left="720" w:hanging="720"/>
        <w:rPr>
          <w:rFonts w:hAnsi="Arial" w:cs="Arial" w:ascii="Arial"/>
          <w:sz w:val="22"/>
          <w:szCs w:val="22"/>
        </w:rPr>
      </w:pPr>
    </w:p>
    <w:p w:rsidRPr="005F2C76" w:rsidRDefault="006A2B5E" w:rsidR="006A2B5E" w:rsidP="00904FC0" w14:paraId="44BF8DC5" w14:textId="77777777">
      <w:pPr>
        <w:ind w:left="720" w:hanging="720"/>
        <w:rPr>
          <w:rFonts w:hAnsi="Arial" w:cs="Arial" w:ascii="Arial"/>
          <w:sz w:val="22"/>
          <w:szCs w:val="22"/>
        </w:rPr>
      </w:pPr>
      <w:r w:rsidRPr="005F2C76">
        <w:rPr>
          <w:rFonts w:hAnsi="Arial" w:cs="Arial" w:ascii="Arial"/>
          <w:sz w:val="22"/>
          <w:szCs w:val="22"/>
        </w:rPr>
        <w:t>14.</w:t>
      </w:r>
      <w:r w:rsidRPr="005F2C76">
        <w:rPr>
          <w:rFonts w:hAnsi="Arial" w:cs="Arial" w:ascii="Arial"/>
          <w:sz w:val="22"/>
          <w:szCs w:val="22"/>
        </w:rPr>
        <w:tab/>
      </w:r>
      <w:r w:rsidRPr="005F2C76" w:rsidR="005A5E66">
        <w:rPr>
          <w:rFonts w:hAnsi="Arial" w:cs="Arial" w:ascii="Arial"/>
          <w:sz w:val="22"/>
          <w:szCs w:val="22"/>
        </w:rPr>
        <w:t>Which of the following metabolic pathways is common in both aerobic and anaerobic respiration?</w:t>
      </w:r>
    </w:p>
    <w:p w:rsidRPr="005F2C76" w:rsidRDefault="005A5E66" w:rsidR="005A5E66" w:rsidP="00904FC0" w14:paraId="03AE8F1E" w14:textId="77777777">
      <w:pPr>
        <w:ind w:left="720" w:hanging="720"/>
        <w:rPr>
          <w:rFonts w:hAnsi="Arial" w:cs="Arial" w:ascii="Arial"/>
          <w:sz w:val="22"/>
          <w:szCs w:val="22"/>
        </w:rPr>
      </w:pPr>
    </w:p>
    <w:p w:rsidRPr="005F2C76" w:rsidRDefault="00F25803" w:rsidR="005A5E66" w:rsidP="00904FC0" w14:paraId="5AB52F7D"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Glycolysis</w:t>
      </w:r>
    </w:p>
    <w:p w:rsidRPr="005F2C76" w:rsidRDefault="005A5E66" w:rsidR="00F25803" w:rsidP="00904FC0" w14:paraId="73EBB416"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r>
      <w:r w:rsidRPr="005F2C76" w:rsidR="00F25803">
        <w:rPr>
          <w:rFonts w:hAnsi="Arial" w:cs="Arial" w:ascii="Arial"/>
          <w:sz w:val="22"/>
          <w:szCs w:val="22"/>
        </w:rPr>
        <w:t xml:space="preserve">Chemiosmosis </w:t>
      </w:r>
    </w:p>
    <w:p w:rsidRPr="005F2C76" w:rsidRDefault="00F25803" w:rsidR="005A5E66" w:rsidP="00F25803" w14:paraId="34689C7D" w14:textId="77777777">
      <w:pPr>
        <w:ind w:left="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t>Oxidative phosphorylation</w:t>
      </w:r>
    </w:p>
    <w:p w:rsidRPr="005F2C76" w:rsidRDefault="00F25803" w:rsidR="00F25803" w:rsidP="00904FC0" w14:paraId="2C4841DA"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Krebs cycle</w:t>
      </w:r>
      <w:r w:rsidRPr="005F2C76">
        <w:rPr>
          <w:rFonts w:hAnsi="Arial" w:cs="Arial" w:ascii="Arial"/>
          <w:sz w:val="22"/>
          <w:szCs w:val="22"/>
        </w:rPr>
        <w:tab/>
      </w:r>
    </w:p>
    <w:p w:rsidRPr="005F2C76" w:rsidRDefault="00137322" w:rsidR="00137322" w:rsidP="00904FC0" w14:paraId="6B1304E3" w14:textId="77777777">
      <w:pPr>
        <w:ind w:left="720" w:hanging="720"/>
        <w:rPr>
          <w:rFonts w:hAnsi="Arial" w:cs="Arial" w:ascii="Arial"/>
          <w:sz w:val="22"/>
          <w:szCs w:val="22"/>
        </w:rPr>
      </w:pPr>
    </w:p>
    <w:p w:rsidRPr="005F2C76" w:rsidRDefault="00137322" w:rsidR="00137322" w:rsidP="00904FC0" w14:paraId="53AF5740" w14:textId="77777777">
      <w:pPr>
        <w:ind w:left="720" w:hanging="720"/>
        <w:rPr>
          <w:rFonts w:hAnsi="Arial" w:cs="Arial" w:ascii="Arial"/>
          <w:sz w:val="22"/>
          <w:szCs w:val="22"/>
        </w:rPr>
      </w:pPr>
    </w:p>
    <w:p w:rsidRPr="005F2C76" w:rsidRDefault="00F25803" w:rsidR="00F25803" w:rsidP="00F25803" w14:paraId="08B3038D" w14:textId="3FA77FDC">
      <w:pPr>
        <w:ind w:left="720" w:hanging="720"/>
        <w:rPr>
          <w:rFonts w:hAnsi="Arial" w:cs="Arial" w:ascii="Arial"/>
          <w:sz w:val="22"/>
          <w:szCs w:val="22"/>
        </w:rPr>
      </w:pPr>
      <w:r w:rsidRPr="005F2C76">
        <w:rPr>
          <w:rFonts w:hAnsi="Arial" w:cs="Arial" w:ascii="Arial"/>
          <w:sz w:val="22"/>
          <w:szCs w:val="22"/>
        </w:rPr>
        <w:t>15.</w:t>
      </w:r>
      <w:r w:rsidRPr="005F2C76">
        <w:rPr>
          <w:rFonts w:hAnsi="Arial" w:cs="Arial" w:ascii="Arial"/>
          <w:sz w:val="22"/>
          <w:szCs w:val="22"/>
        </w:rPr>
        <w:tab/>
        <w:t>Whilst completing a vegetation survey in the Jarrah forest, an ecologist notices that she is being followed by a number of splendid fairy wrens. A</w:t>
      </w:r>
      <w:r w:rsidR="00B75588">
        <w:rPr>
          <w:rFonts w:hAnsi="Arial" w:cs="Arial" w:ascii="Arial"/>
          <w:sz w:val="22"/>
          <w:szCs w:val="22"/>
        </w:rPr>
        <w:t>s</w:t>
      </w:r>
      <w:r w:rsidRPr="005F2C76">
        <w:rPr>
          <w:rFonts w:hAnsi="Arial" w:cs="Arial" w:ascii="Arial"/>
          <w:sz w:val="22"/>
          <w:szCs w:val="22"/>
        </w:rPr>
        <w:t xml:space="preserve"> she continues on her transect, the wrens swoop the ground in her wake</w:t>
      </w:r>
      <w:r w:rsidR="00F97A14">
        <w:rPr>
          <w:rFonts w:hAnsi="Arial" w:cs="Arial" w:ascii="Arial"/>
          <w:sz w:val="22"/>
          <w:szCs w:val="22"/>
        </w:rPr>
        <w:t>, similar to cattle egret following livestock</w:t>
      </w:r>
      <w:r w:rsidRPr="005F2C76">
        <w:rPr>
          <w:rFonts w:hAnsi="Arial" w:cs="Arial" w:ascii="Arial"/>
          <w:sz w:val="22"/>
          <w:szCs w:val="22"/>
        </w:rPr>
        <w:t>. This behaviour is a type of</w:t>
      </w:r>
    </w:p>
    <w:p w:rsidRPr="005F2C76" w:rsidRDefault="00F25803" w:rsidR="00F25803" w:rsidP="00F25803" w14:paraId="569BEEC5" w14:textId="77777777">
      <w:pPr>
        <w:ind w:left="720" w:hanging="720"/>
        <w:rPr>
          <w:rFonts w:hAnsi="Arial" w:cs="Arial" w:ascii="Arial"/>
          <w:sz w:val="22"/>
          <w:szCs w:val="22"/>
        </w:rPr>
      </w:pPr>
    </w:p>
    <w:p w:rsidRPr="005F2C76" w:rsidRDefault="005F2C76" w:rsidR="00F25803" w:rsidP="00F25803" w14:paraId="3723DE66" w14:textId="2DF10F27">
      <w:pPr>
        <w:ind w:left="720" w:hanging="720"/>
        <w:rPr>
          <w:rFonts w:hAnsi="Arial" w:cs="Arial" w:ascii="Arial"/>
          <w:sz w:val="22"/>
          <w:szCs w:val="22"/>
        </w:rPr>
      </w:pPr>
      <w:r>
        <w:rPr>
          <w:rFonts w:hAnsi="Arial" w:cs="Arial" w:ascii="Arial"/>
          <w:sz w:val="22"/>
          <w:szCs w:val="22"/>
        </w:rPr>
        <w:tab/>
        <w:t>(a)</w:t>
      </w:r>
      <w:r>
        <w:rPr>
          <w:rFonts w:hAnsi="Arial" w:cs="Arial" w:ascii="Arial"/>
          <w:sz w:val="22"/>
          <w:szCs w:val="22"/>
        </w:rPr>
        <w:tab/>
        <w:t>opportunistic feeding</w:t>
      </w:r>
      <w:r w:rsidR="00394415">
        <w:rPr>
          <w:rFonts w:hAnsi="Arial" w:cs="Arial" w:ascii="Arial"/>
          <w:sz w:val="22"/>
          <w:szCs w:val="22"/>
        </w:rPr>
        <w:t>.</w:t>
      </w:r>
    </w:p>
    <w:p w:rsidRPr="005F2C76" w:rsidRDefault="00F25803" w:rsidR="00F25803" w:rsidP="00F25803" w14:paraId="7617B8EE" w14:textId="13DF253C">
      <w:pPr>
        <w:ind w:left="720" w:hanging="720"/>
        <w:rPr>
          <w:rFonts w:hAnsi="Arial" w:cs="Arial" w:ascii="Arial"/>
          <w:sz w:val="22"/>
          <w:szCs w:val="22"/>
        </w:rPr>
      </w:pPr>
      <w:r w:rsidRPr="005F2C76">
        <w:rPr>
          <w:rFonts w:hAnsi="Arial" w:cs="Arial" w:ascii="Arial"/>
          <w:sz w:val="22"/>
          <w:szCs w:val="22"/>
        </w:rPr>
        <w:tab/>
      </w:r>
      <w:r w:rsidR="005F2C76">
        <w:rPr>
          <w:rFonts w:hAnsi="Arial" w:cs="Arial" w:ascii="Arial"/>
          <w:sz w:val="22"/>
          <w:szCs w:val="22"/>
        </w:rPr>
        <w:t>(b)</w:t>
      </w:r>
      <w:r w:rsidR="005F2C76">
        <w:rPr>
          <w:rFonts w:hAnsi="Arial" w:cs="Arial" w:ascii="Arial"/>
          <w:sz w:val="22"/>
          <w:szCs w:val="22"/>
        </w:rPr>
        <w:tab/>
        <w:t>commensalism</w:t>
      </w:r>
      <w:r w:rsidR="00394415">
        <w:rPr>
          <w:rFonts w:hAnsi="Arial" w:cs="Arial" w:ascii="Arial"/>
          <w:sz w:val="22"/>
          <w:szCs w:val="22"/>
        </w:rPr>
        <w:t>.</w:t>
      </w:r>
    </w:p>
    <w:p w:rsidRPr="005F2C76" w:rsidRDefault="005F2C76" w:rsidR="00F25803" w:rsidP="00F25803" w14:paraId="071E866A" w14:textId="72A42F02">
      <w:pPr>
        <w:ind w:left="720" w:hanging="720"/>
        <w:rPr>
          <w:rFonts w:hAnsi="Arial" w:cs="Arial" w:ascii="Arial"/>
          <w:sz w:val="22"/>
          <w:szCs w:val="22"/>
        </w:rPr>
      </w:pPr>
      <w:r>
        <w:rPr>
          <w:rFonts w:hAnsi="Arial" w:cs="Arial" w:ascii="Arial"/>
          <w:sz w:val="22"/>
          <w:szCs w:val="22"/>
        </w:rPr>
        <w:tab/>
        <w:t>(c)</w:t>
      </w:r>
      <w:r>
        <w:rPr>
          <w:rFonts w:hAnsi="Arial" w:cs="Arial" w:ascii="Arial"/>
          <w:sz w:val="22"/>
          <w:szCs w:val="22"/>
        </w:rPr>
        <w:tab/>
        <w:t>symbiosis</w:t>
      </w:r>
      <w:r w:rsidR="00394415">
        <w:rPr>
          <w:rFonts w:hAnsi="Arial" w:cs="Arial" w:ascii="Arial"/>
          <w:sz w:val="22"/>
          <w:szCs w:val="22"/>
        </w:rPr>
        <w:t>.</w:t>
      </w:r>
    </w:p>
    <w:p w:rsidRPr="005F2C76" w:rsidRDefault="005F2C76" w:rsidR="00F25803" w:rsidP="00F25803" w14:paraId="39173F0A" w14:textId="1FAC531E">
      <w:pPr>
        <w:ind w:left="720" w:hanging="720"/>
        <w:rPr>
          <w:rFonts w:hAnsi="Arial" w:cs="Arial" w:ascii="Arial"/>
          <w:sz w:val="22"/>
          <w:szCs w:val="22"/>
        </w:rPr>
      </w:pPr>
      <w:r>
        <w:rPr>
          <w:rFonts w:hAnsi="Arial" w:cs="Arial" w:ascii="Arial"/>
          <w:sz w:val="22"/>
          <w:szCs w:val="22"/>
        </w:rPr>
        <w:tab/>
        <w:t>(d)</w:t>
      </w:r>
      <w:r>
        <w:rPr>
          <w:rFonts w:hAnsi="Arial" w:cs="Arial" w:ascii="Arial"/>
          <w:sz w:val="22"/>
          <w:szCs w:val="22"/>
        </w:rPr>
        <w:tab/>
        <w:t>predation</w:t>
      </w:r>
      <w:r w:rsidR="00394415">
        <w:rPr>
          <w:rFonts w:hAnsi="Arial" w:cs="Arial" w:ascii="Arial"/>
          <w:sz w:val="22"/>
          <w:szCs w:val="22"/>
        </w:rPr>
        <w:t>.</w:t>
      </w:r>
    </w:p>
    <w:p w:rsidRPr="005F2C76" w:rsidRDefault="00137322" w:rsidR="00137322" w:rsidP="00F25803" w14:paraId="4BDA34C1" w14:textId="77777777">
      <w:pPr>
        <w:rPr>
          <w:rFonts w:hAnsi="Arial" w:cs="Arial" w:ascii="Arial"/>
          <w:sz w:val="22"/>
          <w:szCs w:val="22"/>
        </w:rPr>
      </w:pPr>
    </w:p>
    <w:p w:rsidRPr="005F2C76" w:rsidRDefault="00137322" w:rsidR="00137322" w:rsidP="00904FC0" w14:paraId="0D26ACF4" w14:textId="77777777">
      <w:pPr>
        <w:ind w:left="720" w:hanging="720"/>
        <w:rPr>
          <w:rFonts w:hAnsi="Arial" w:cs="Arial" w:ascii="Arial"/>
          <w:sz w:val="22"/>
          <w:szCs w:val="22"/>
        </w:rPr>
      </w:pPr>
    </w:p>
    <w:p w:rsidRPr="005F2C76" w:rsidRDefault="00F25803" w:rsidR="00137322" w:rsidP="00F25803" w14:paraId="1FC5C224" w14:textId="77777777">
      <w:pPr>
        <w:rPr>
          <w:rFonts w:hAnsi="Arial" w:cs="Arial" w:ascii="Arial"/>
          <w:sz w:val="22"/>
          <w:szCs w:val="22"/>
        </w:rPr>
      </w:pPr>
      <w:r w:rsidRPr="005F2C76">
        <w:rPr>
          <w:rFonts w:hAnsi="Arial" w:cs="Arial" w:ascii="Arial"/>
          <w:sz w:val="22"/>
          <w:szCs w:val="22"/>
        </w:rPr>
        <w:lastRenderedPageBreak/>
        <w:t>Question 16</w:t>
      </w:r>
      <w:r w:rsidRPr="005F2C76" w:rsidR="00137322">
        <w:rPr>
          <w:rFonts w:hAnsi="Arial" w:cs="Arial" w:ascii="Arial"/>
          <w:sz w:val="22"/>
          <w:szCs w:val="22"/>
        </w:rPr>
        <w:t xml:space="preserve"> relate</w:t>
      </w:r>
      <w:r w:rsidRPr="005F2C76" w:rsidR="00D02A77">
        <w:rPr>
          <w:rFonts w:hAnsi="Arial" w:cs="Arial" w:ascii="Arial"/>
          <w:sz w:val="22"/>
          <w:szCs w:val="22"/>
        </w:rPr>
        <w:t>s</w:t>
      </w:r>
      <w:r w:rsidRPr="005F2C76" w:rsidR="00137322">
        <w:rPr>
          <w:rFonts w:hAnsi="Arial" w:cs="Arial" w:ascii="Arial"/>
          <w:sz w:val="22"/>
          <w:szCs w:val="22"/>
        </w:rPr>
        <w:t xml:space="preserve"> to the graph below.</w:t>
      </w:r>
    </w:p>
    <w:p w:rsidRPr="005F2C76" w:rsidRDefault="00137322" w:rsidR="00137322" w:rsidP="00904FC0" w14:paraId="00B5AD15" w14:textId="77777777">
      <w:pPr>
        <w:ind w:left="720" w:hanging="720"/>
        <w:rPr>
          <w:rFonts w:hAnsi="Arial" w:cs="Arial" w:ascii="Arial"/>
          <w:sz w:val="22"/>
          <w:szCs w:val="22"/>
        </w:rPr>
      </w:pPr>
    </w:p>
    <w:p w:rsidRPr="005F2C76" w:rsidRDefault="00137322" w:rsidR="00137322" w:rsidP="00137322" w14:paraId="54BDB57A" w14:textId="77777777">
      <w:pPr>
        <w:widowControl w:val="0"/>
        <w:autoSpaceDE w:val="0"/>
        <w:autoSpaceDN w:val="0"/>
        <w:adjustRightInd w:val="0"/>
        <w:rPr>
          <w:rFonts w:hAnsi="Times" w:cs="Times" w:ascii="Times"/>
          <w:lang w:val="en-US"/>
        </w:rPr>
      </w:pPr>
      <w:r w:rsidRPr="005F2C76">
        <w:rPr>
          <w:rFonts w:hAnsi="Times" w:cs="Times" w:ascii="Times"/>
          <w:noProof/>
          <w:lang w:val="en-US"/>
        </w:rPr>
        <w:drawing>
          <wp:anchor simplePos="0" distL="114300" behindDoc="0" allowOverlap="1" relativeHeight="251662336" layoutInCell="1" wp14:anchorId="55360A83" distT="0" locked="0" distB="0" distR="114300" wp14:editId="153E13D7">
            <wp:simplePos x="0" y="0"/>
            <wp:positionH relativeFrom="column">
              <wp:posOffset>1371600</wp:posOffset>
            </wp:positionH>
            <wp:positionV relativeFrom="paragraph">
              <wp:posOffset>135890</wp:posOffset>
            </wp:positionV>
            <wp:extent cx="2400300" cy="1866900"/>
            <wp:effectExtent r="12700" b="12700" t="0" l="0"/>
            <wp:wrapTight wrapText="bothSides">
              <wp:wrapPolygon edited="0">
                <wp:start x="0" y="0"/>
                <wp:lineTo x="0" y="21453"/>
                <wp:lineTo x="21486" y="21453"/>
                <wp:lineTo x="21486" y="0"/>
                <wp:lineTo x="0" y="0"/>
              </wp:wrapPolygon>
            </wp:wrapTight>
            <wp:docPr name="Picture 1"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2C76">
        <w:rPr>
          <w:rFonts w:hAnsi="Times" w:cs="Times" w:ascii="Times"/>
          <w:lang w:val="en-US"/>
        </w:rPr>
        <w:t xml:space="preserve"> </w:t>
      </w:r>
    </w:p>
    <w:p w:rsidRPr="005F2C76" w:rsidRDefault="00137322" w:rsidR="00137322" w:rsidP="00904FC0" w14:paraId="0CE7E1AA" w14:textId="77777777">
      <w:pPr>
        <w:ind w:left="720" w:hanging="720"/>
        <w:rPr>
          <w:rFonts w:hAnsi="Arial" w:cs="Arial" w:ascii="Arial"/>
          <w:sz w:val="22"/>
          <w:szCs w:val="22"/>
        </w:rPr>
      </w:pPr>
    </w:p>
    <w:p w:rsidRPr="005F2C76" w:rsidRDefault="00137322" w:rsidR="00137322" w:rsidP="00904FC0" w14:paraId="36C8FB9E" w14:textId="77777777">
      <w:pPr>
        <w:ind w:left="720" w:hanging="720"/>
        <w:rPr>
          <w:rFonts w:hAnsi="Arial" w:cs="Arial" w:ascii="Arial"/>
          <w:sz w:val="22"/>
          <w:szCs w:val="22"/>
        </w:rPr>
      </w:pPr>
    </w:p>
    <w:p w:rsidRPr="005F2C76" w:rsidRDefault="00137322" w:rsidR="00137322" w:rsidP="00904FC0" w14:paraId="5769B377" w14:textId="77777777">
      <w:pPr>
        <w:ind w:left="720" w:hanging="720"/>
        <w:rPr>
          <w:rFonts w:hAnsi="Arial" w:cs="Arial" w:ascii="Arial"/>
          <w:sz w:val="22"/>
          <w:szCs w:val="22"/>
        </w:rPr>
      </w:pPr>
    </w:p>
    <w:p w:rsidRPr="005F2C76" w:rsidRDefault="00137322" w:rsidR="00137322" w:rsidP="00904FC0" w14:paraId="0D16B89F" w14:textId="77777777">
      <w:pPr>
        <w:ind w:left="720" w:hanging="720"/>
        <w:rPr>
          <w:rFonts w:hAnsi="Arial" w:cs="Arial" w:ascii="Arial"/>
          <w:sz w:val="22"/>
          <w:szCs w:val="22"/>
        </w:rPr>
      </w:pPr>
    </w:p>
    <w:p w:rsidRPr="005F2C76" w:rsidRDefault="00137322" w:rsidR="00137322" w:rsidP="00904FC0" w14:paraId="3BB55DD0" w14:textId="77777777">
      <w:pPr>
        <w:ind w:left="720" w:hanging="720"/>
        <w:rPr>
          <w:rFonts w:hAnsi="Arial" w:cs="Arial" w:ascii="Arial"/>
          <w:sz w:val="22"/>
          <w:szCs w:val="22"/>
        </w:rPr>
      </w:pPr>
    </w:p>
    <w:p w:rsidRPr="005F2C76" w:rsidRDefault="00137322" w:rsidR="00137322" w:rsidP="00904FC0" w14:paraId="37DCDB4A" w14:textId="77777777">
      <w:pPr>
        <w:ind w:left="720" w:hanging="720"/>
        <w:rPr>
          <w:rFonts w:hAnsi="Arial" w:cs="Arial" w:ascii="Arial"/>
          <w:sz w:val="22"/>
          <w:szCs w:val="22"/>
        </w:rPr>
      </w:pPr>
    </w:p>
    <w:p w:rsidRPr="005F2C76" w:rsidRDefault="00137322" w:rsidR="00137322" w:rsidP="00904FC0" w14:paraId="2ED580D9" w14:textId="77777777">
      <w:pPr>
        <w:ind w:left="720" w:hanging="720"/>
        <w:rPr>
          <w:rFonts w:hAnsi="Arial" w:cs="Arial" w:ascii="Arial"/>
          <w:sz w:val="22"/>
          <w:szCs w:val="22"/>
        </w:rPr>
      </w:pPr>
    </w:p>
    <w:p w:rsidRPr="005F2C76" w:rsidRDefault="00137322" w:rsidR="00137322" w:rsidP="00904FC0" w14:paraId="4FBCCBF0" w14:textId="77777777">
      <w:pPr>
        <w:ind w:left="720" w:hanging="720"/>
        <w:rPr>
          <w:rFonts w:hAnsi="Arial" w:cs="Arial" w:ascii="Arial"/>
          <w:sz w:val="22"/>
          <w:szCs w:val="22"/>
        </w:rPr>
      </w:pPr>
    </w:p>
    <w:p w:rsidRPr="005F2C76" w:rsidRDefault="00137322" w:rsidR="00137322" w:rsidP="00904FC0" w14:paraId="18E89E7E" w14:textId="77777777">
      <w:pPr>
        <w:ind w:left="720" w:hanging="720"/>
        <w:rPr>
          <w:rFonts w:hAnsi="Arial" w:cs="Arial" w:ascii="Arial"/>
          <w:sz w:val="22"/>
          <w:szCs w:val="22"/>
        </w:rPr>
      </w:pPr>
    </w:p>
    <w:p w:rsidRPr="005F2C76" w:rsidRDefault="00137322" w:rsidR="00137322" w:rsidP="00904FC0" w14:paraId="2F14F542" w14:textId="77777777">
      <w:pPr>
        <w:ind w:left="720" w:hanging="720"/>
        <w:rPr>
          <w:rFonts w:hAnsi="Arial" w:cs="Arial" w:ascii="Arial"/>
          <w:sz w:val="22"/>
          <w:szCs w:val="22"/>
        </w:rPr>
      </w:pPr>
    </w:p>
    <w:p w:rsidRPr="005F2C76" w:rsidRDefault="00137322" w:rsidR="00137322" w:rsidP="00904FC0" w14:paraId="5211A244" w14:textId="77777777">
      <w:pPr>
        <w:ind w:left="720" w:hanging="720"/>
        <w:rPr>
          <w:rFonts w:hAnsi="Arial" w:cs="Arial" w:ascii="Arial"/>
          <w:sz w:val="22"/>
          <w:szCs w:val="22"/>
        </w:rPr>
      </w:pPr>
    </w:p>
    <w:p w:rsidRPr="005F2C76" w:rsidRDefault="00137322" w:rsidR="00137322" w:rsidP="00904FC0" w14:paraId="098AFAE0" w14:textId="77777777">
      <w:pPr>
        <w:ind w:left="720" w:hanging="720"/>
        <w:rPr>
          <w:rFonts w:hAnsi="Arial" w:cs="Arial" w:ascii="Arial"/>
          <w:sz w:val="22"/>
          <w:szCs w:val="22"/>
        </w:rPr>
      </w:pPr>
    </w:p>
    <w:p w:rsidRPr="005F2C76" w:rsidRDefault="00137322" w:rsidR="00137322" w:rsidP="00904FC0" w14:paraId="33C713A1" w14:textId="77777777">
      <w:pPr>
        <w:ind w:left="720" w:hanging="720"/>
        <w:rPr>
          <w:rFonts w:hAnsi="Arial" w:cs="Arial" w:ascii="Arial"/>
          <w:sz w:val="22"/>
          <w:szCs w:val="22"/>
        </w:rPr>
      </w:pPr>
    </w:p>
    <w:p w:rsidRPr="005F2C76" w:rsidRDefault="00F25803" w:rsidR="00F25803" w:rsidP="00D47F4E" w14:paraId="7748E06D" w14:textId="77777777">
      <w:pPr>
        <w:rPr>
          <w:rFonts w:hAnsi="Arial" w:cs="Arial" w:ascii="Arial"/>
          <w:sz w:val="22"/>
          <w:szCs w:val="22"/>
        </w:rPr>
      </w:pPr>
    </w:p>
    <w:p w:rsidRPr="005F2C76" w:rsidRDefault="00F25803" w:rsidR="00137322" w:rsidP="00904FC0" w14:paraId="41D6A6BD" w14:textId="77777777">
      <w:pPr>
        <w:ind w:left="720" w:hanging="720"/>
        <w:rPr>
          <w:rFonts w:hAnsi="Arial" w:cs="Arial" w:ascii="Arial"/>
          <w:sz w:val="22"/>
          <w:szCs w:val="22"/>
        </w:rPr>
      </w:pPr>
      <w:r w:rsidRPr="005F2C76">
        <w:rPr>
          <w:rFonts w:hAnsi="Arial" w:cs="Arial" w:ascii="Arial"/>
          <w:sz w:val="22"/>
          <w:szCs w:val="22"/>
        </w:rPr>
        <w:t>16</w:t>
      </w:r>
      <w:r w:rsidRPr="005F2C76" w:rsidR="00137322">
        <w:rPr>
          <w:rFonts w:hAnsi="Arial" w:cs="Arial" w:ascii="Arial"/>
          <w:sz w:val="22"/>
          <w:szCs w:val="22"/>
        </w:rPr>
        <w:t>.</w:t>
      </w:r>
      <w:r w:rsidRPr="005F2C76" w:rsidR="00137322">
        <w:rPr>
          <w:rFonts w:hAnsi="Arial" w:cs="Arial" w:ascii="Arial"/>
          <w:sz w:val="22"/>
          <w:szCs w:val="22"/>
        </w:rPr>
        <w:tab/>
        <w:t>The graph shows the rate of photosynthesis, in response to light intensity, for three different species occupying the same niche. Based on the data for plants X, Y and Z, which of the following statements is most likely true?</w:t>
      </w:r>
    </w:p>
    <w:p w:rsidRPr="005F2C76" w:rsidRDefault="00137322" w:rsidR="00137322" w:rsidP="00904FC0" w14:paraId="62C78549" w14:textId="77777777">
      <w:pPr>
        <w:ind w:left="720" w:hanging="720"/>
        <w:rPr>
          <w:rFonts w:hAnsi="Arial" w:cs="Arial" w:ascii="Arial"/>
          <w:sz w:val="22"/>
          <w:szCs w:val="22"/>
        </w:rPr>
      </w:pPr>
    </w:p>
    <w:p w:rsidRPr="005F2C76" w:rsidRDefault="00137322" w:rsidR="00137322" w:rsidP="00904FC0" w14:paraId="1B513F8D"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 xml:space="preserve">Species </w:t>
      </w:r>
      <w:r w:rsidRPr="005F2C76" w:rsidR="00B941D4">
        <w:rPr>
          <w:rFonts w:hAnsi="Arial" w:cs="Arial" w:ascii="Arial"/>
          <w:sz w:val="22"/>
          <w:szCs w:val="22"/>
        </w:rPr>
        <w:t>Y should outcompete species Z in all light environments.</w:t>
      </w:r>
    </w:p>
    <w:p w:rsidRPr="005F2C76" w:rsidRDefault="00B941D4" w:rsidR="00B941D4" w:rsidP="00904FC0" w14:paraId="16FFCBA2"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Removal of species X will allow the number of species Z to increase.</w:t>
      </w:r>
    </w:p>
    <w:p w:rsidRPr="005F2C76" w:rsidRDefault="00B941D4" w:rsidR="00B941D4" w:rsidP="00904FC0" w14:paraId="6E33BD4C"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Species X will outcompete the other species when placed in the shade.</w:t>
      </w:r>
    </w:p>
    <w:p w:rsidRPr="005F2C76" w:rsidRDefault="00B941D4" w:rsidR="00F1496D" w:rsidP="00F25803" w14:paraId="51F1F655"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Species Y has the largest leaves of the three species.</w:t>
      </w:r>
    </w:p>
    <w:p w:rsidRPr="005F2C76" w:rsidRDefault="00F1496D" w:rsidR="00F1496D" w:rsidP="00904FC0" w14:paraId="4A84001B" w14:textId="77777777">
      <w:pPr>
        <w:ind w:left="720" w:hanging="720"/>
        <w:rPr>
          <w:rFonts w:hAnsi="Arial" w:cs="Arial" w:ascii="Arial"/>
          <w:sz w:val="22"/>
          <w:szCs w:val="22"/>
        </w:rPr>
      </w:pPr>
    </w:p>
    <w:p w:rsidRPr="005F2C76" w:rsidRDefault="00F1496D" w:rsidR="00F1496D" w:rsidP="00904FC0" w14:paraId="4504F4DC" w14:textId="77777777">
      <w:pPr>
        <w:ind w:left="720" w:hanging="720"/>
        <w:rPr>
          <w:rFonts w:hAnsi="Arial" w:cs="Arial" w:ascii="Arial"/>
          <w:sz w:val="22"/>
          <w:szCs w:val="22"/>
        </w:rPr>
      </w:pPr>
    </w:p>
    <w:p w:rsidRPr="005F2C76" w:rsidRDefault="00F1496D" w:rsidR="00F1496D" w:rsidP="00904FC0" w14:paraId="6A3268B9" w14:textId="77777777">
      <w:pPr>
        <w:ind w:left="720" w:hanging="720"/>
        <w:rPr>
          <w:rFonts w:hAnsi="Arial" w:cs="Arial" w:ascii="Arial"/>
          <w:sz w:val="22"/>
          <w:szCs w:val="22"/>
        </w:rPr>
      </w:pPr>
      <w:r w:rsidRPr="005F2C76">
        <w:rPr>
          <w:rFonts w:hAnsi="Arial" w:cs="Arial" w:ascii="Arial"/>
          <w:sz w:val="22"/>
          <w:szCs w:val="22"/>
        </w:rPr>
        <w:t>17.</w:t>
      </w:r>
      <w:r w:rsidRPr="005F2C76">
        <w:rPr>
          <w:rFonts w:hAnsi="Arial" w:cs="Arial" w:ascii="Arial"/>
          <w:sz w:val="22"/>
          <w:szCs w:val="22"/>
        </w:rPr>
        <w:tab/>
      </w:r>
      <w:r w:rsidRPr="005F2C76" w:rsidR="00896628">
        <w:rPr>
          <w:rFonts w:hAnsi="Arial" w:cs="Arial" w:ascii="Arial"/>
          <w:sz w:val="22"/>
          <w:szCs w:val="22"/>
        </w:rPr>
        <w:t xml:space="preserve">In Western Australia, the clearing of native vegetation for agricultural development has directly resulted in </w:t>
      </w:r>
      <w:r w:rsidRPr="005F2C76" w:rsidR="00E73BC5">
        <w:rPr>
          <w:rFonts w:hAnsi="Arial" w:cs="Arial" w:ascii="Arial"/>
          <w:sz w:val="22"/>
          <w:szCs w:val="22"/>
        </w:rPr>
        <w:t xml:space="preserve">an increase in the </w:t>
      </w:r>
      <w:r w:rsidRPr="005F2C76" w:rsidR="00D77136">
        <w:rPr>
          <w:rFonts w:hAnsi="Arial" w:cs="Arial" w:ascii="Arial"/>
          <w:sz w:val="22"/>
          <w:szCs w:val="22"/>
        </w:rPr>
        <w:t>incidence</w:t>
      </w:r>
      <w:r w:rsidRPr="005F2C76" w:rsidR="00E73BC5">
        <w:rPr>
          <w:rFonts w:hAnsi="Arial" w:cs="Arial" w:ascii="Arial"/>
          <w:sz w:val="22"/>
          <w:szCs w:val="22"/>
        </w:rPr>
        <w:t xml:space="preserve"> of</w:t>
      </w:r>
    </w:p>
    <w:p w:rsidRPr="005F2C76" w:rsidRDefault="00896628" w:rsidR="00896628" w:rsidP="00904FC0" w14:paraId="2AE86204" w14:textId="77777777">
      <w:pPr>
        <w:ind w:left="720" w:hanging="720"/>
        <w:rPr>
          <w:rFonts w:hAnsi="Arial" w:cs="Arial" w:ascii="Arial"/>
          <w:sz w:val="22"/>
          <w:szCs w:val="22"/>
        </w:rPr>
      </w:pPr>
    </w:p>
    <w:p w:rsidRPr="005F2C76" w:rsidRDefault="00896628" w:rsidR="00896628" w:rsidP="00904FC0" w14:paraId="30050101" w14:textId="69989771">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r>
      <w:r w:rsidR="00817F65">
        <w:rPr>
          <w:rFonts w:hAnsi="Arial" w:cs="Arial" w:ascii="Arial"/>
          <w:sz w:val="22"/>
          <w:szCs w:val="22"/>
        </w:rPr>
        <w:t>evolution.</w:t>
      </w:r>
    </w:p>
    <w:p w:rsidRPr="005F2C76" w:rsidRDefault="00E73BC5" w:rsidR="00E73BC5" w:rsidP="00904FC0" w14:paraId="4B045D21" w14:textId="1DF6C1CA">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biodiversity</w:t>
      </w:r>
      <w:r w:rsidR="00817F65">
        <w:rPr>
          <w:rFonts w:hAnsi="Arial" w:cs="Arial" w:ascii="Arial"/>
          <w:sz w:val="22"/>
          <w:szCs w:val="22"/>
        </w:rPr>
        <w:t>.</w:t>
      </w:r>
    </w:p>
    <w:p w:rsidRPr="005F2C76" w:rsidRDefault="00E73BC5" w:rsidR="00E73BC5" w:rsidP="00904FC0" w14:paraId="017585B2" w14:textId="1E751FE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salinity</w:t>
      </w:r>
      <w:r w:rsidR="00817F65">
        <w:rPr>
          <w:rFonts w:hAnsi="Arial" w:cs="Arial" w:ascii="Arial"/>
          <w:sz w:val="22"/>
          <w:szCs w:val="22"/>
        </w:rPr>
        <w:t>.</w:t>
      </w:r>
    </w:p>
    <w:p w:rsidRPr="005F2C76" w:rsidRDefault="00E73BC5" w:rsidR="00E73BC5" w:rsidP="00904FC0" w14:paraId="1496B4D0" w14:textId="0E559944">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carbon sequestering</w:t>
      </w:r>
      <w:r w:rsidR="00817F65">
        <w:rPr>
          <w:rFonts w:hAnsi="Arial" w:cs="Arial" w:ascii="Arial"/>
          <w:sz w:val="22"/>
          <w:szCs w:val="22"/>
        </w:rPr>
        <w:t>.</w:t>
      </w:r>
      <w:r w:rsidRPr="005F2C76">
        <w:rPr>
          <w:rFonts w:hAnsi="Arial" w:cs="Arial" w:ascii="Arial"/>
          <w:sz w:val="22"/>
          <w:szCs w:val="22"/>
        </w:rPr>
        <w:t xml:space="preserve"> </w:t>
      </w:r>
    </w:p>
    <w:p w:rsidRPr="005F2C76" w:rsidRDefault="00E73BC5" w:rsidR="00E73BC5" w:rsidP="00904FC0" w14:paraId="74A35D69" w14:textId="77777777">
      <w:pPr>
        <w:ind w:left="720" w:hanging="720"/>
        <w:rPr>
          <w:rFonts w:hAnsi="Arial" w:cs="Arial" w:ascii="Arial"/>
          <w:sz w:val="22"/>
          <w:szCs w:val="22"/>
        </w:rPr>
      </w:pPr>
    </w:p>
    <w:p w:rsidRPr="005F2C76" w:rsidRDefault="00E73BC5" w:rsidR="00E73BC5" w:rsidP="00904FC0" w14:paraId="3A438649" w14:textId="77777777">
      <w:pPr>
        <w:ind w:left="720" w:hanging="720"/>
        <w:rPr>
          <w:rFonts w:hAnsi="Arial" w:cs="Arial" w:ascii="Arial"/>
          <w:sz w:val="22"/>
          <w:szCs w:val="22"/>
        </w:rPr>
      </w:pPr>
    </w:p>
    <w:p w:rsidRPr="005F2C76" w:rsidRDefault="00E73BC5" w:rsidR="00E73BC5" w:rsidP="00904FC0" w14:paraId="4B83676D" w14:textId="77777777">
      <w:pPr>
        <w:ind w:left="720" w:hanging="720"/>
        <w:rPr>
          <w:rFonts w:hAnsi="Arial" w:cs="Arial" w:ascii="Arial"/>
          <w:sz w:val="22"/>
          <w:szCs w:val="22"/>
        </w:rPr>
      </w:pPr>
      <w:r w:rsidRPr="005F2C76">
        <w:rPr>
          <w:rFonts w:hAnsi="Arial" w:cs="Arial" w:ascii="Arial"/>
          <w:sz w:val="22"/>
          <w:szCs w:val="22"/>
        </w:rPr>
        <w:t>18.</w:t>
      </w:r>
      <w:r w:rsidRPr="005F2C76">
        <w:rPr>
          <w:rFonts w:hAnsi="Arial" w:cs="Arial" w:ascii="Arial"/>
          <w:sz w:val="22"/>
          <w:szCs w:val="22"/>
        </w:rPr>
        <w:tab/>
      </w:r>
      <w:r w:rsidRPr="005F2C76" w:rsidR="00744271">
        <w:rPr>
          <w:rFonts w:hAnsi="Arial" w:cs="Arial" w:ascii="Arial"/>
          <w:sz w:val="22"/>
          <w:szCs w:val="22"/>
        </w:rPr>
        <w:t xml:space="preserve">A biology class was asked to design an experiment to test the effect of pH on the activity of a particular enzyme. The controlled variables in this experiment would only include </w:t>
      </w:r>
    </w:p>
    <w:p w:rsidRPr="005F2C76" w:rsidRDefault="00744271" w:rsidR="00744271" w:rsidP="00904FC0" w14:paraId="0B239053" w14:textId="77777777">
      <w:pPr>
        <w:ind w:left="720" w:hanging="720"/>
        <w:rPr>
          <w:rFonts w:hAnsi="Arial" w:cs="Arial" w:ascii="Arial"/>
          <w:sz w:val="22"/>
          <w:szCs w:val="22"/>
        </w:rPr>
      </w:pPr>
    </w:p>
    <w:p w:rsidRPr="005F2C76" w:rsidRDefault="00744271" w:rsidR="00744271" w:rsidP="00904FC0" w14:paraId="6E647DD1"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pH, size of test tubes, reaction time.</w:t>
      </w:r>
    </w:p>
    <w:p w:rsidRPr="005F2C76" w:rsidRDefault="00744271" w:rsidR="00744271" w:rsidP="00904FC0" w14:paraId="203BA793"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amount of enzyme, temperature, substrate concentration.</w:t>
      </w:r>
    </w:p>
    <w:p w:rsidRPr="005F2C76" w:rsidRDefault="00744271" w:rsidR="00744271" w:rsidP="00904FC0" w14:paraId="2B987491"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substrate concentration, pH, amount of enzyme.</w:t>
      </w:r>
    </w:p>
    <w:p w:rsidRPr="005F2C76" w:rsidRDefault="00744271" w:rsidR="00744271" w:rsidP="00904FC0" w14:paraId="12BCA111"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 xml:space="preserve">reaction time, temperature, </w:t>
      </w:r>
      <w:proofErr w:type="spellStart"/>
      <w:r w:rsidRPr="005F2C76">
        <w:rPr>
          <w:rFonts w:hAnsi="Arial" w:cs="Arial" w:ascii="Arial"/>
          <w:sz w:val="22"/>
          <w:szCs w:val="22"/>
        </w:rPr>
        <w:t>pH.</w:t>
      </w:r>
      <w:proofErr w:type="spellEnd"/>
    </w:p>
    <w:p w:rsidRPr="005F2C76" w:rsidRDefault="00F25803" w:rsidR="00F25803" w:rsidP="00904FC0" w14:paraId="697BBA1A" w14:textId="77777777">
      <w:pPr>
        <w:ind w:left="720" w:hanging="720"/>
        <w:rPr>
          <w:rFonts w:hAnsi="Arial" w:cs="Arial" w:ascii="Arial"/>
          <w:sz w:val="22"/>
          <w:szCs w:val="22"/>
        </w:rPr>
      </w:pPr>
    </w:p>
    <w:p w:rsidRPr="005F2C76" w:rsidRDefault="00F25803" w:rsidR="00F25803" w:rsidP="00904FC0" w14:paraId="4A9F68BD" w14:textId="77777777">
      <w:pPr>
        <w:ind w:left="720" w:hanging="720"/>
        <w:rPr>
          <w:rFonts w:hAnsi="Arial" w:cs="Arial" w:ascii="Arial"/>
          <w:sz w:val="22"/>
          <w:szCs w:val="22"/>
        </w:rPr>
      </w:pPr>
    </w:p>
    <w:p w:rsidRPr="005F2C76" w:rsidRDefault="00F25803" w:rsidR="00F25803" w:rsidP="00F25803" w14:paraId="6081E6B6" w14:textId="77777777">
      <w:pPr>
        <w:rPr>
          <w:rFonts w:hAnsi="Arial" w:cs="Arial" w:ascii="Arial"/>
          <w:sz w:val="22"/>
          <w:szCs w:val="22"/>
        </w:rPr>
      </w:pPr>
      <w:r w:rsidRPr="005F2C76">
        <w:rPr>
          <w:rFonts w:hAnsi="Arial" w:cs="Arial" w:ascii="Arial"/>
          <w:sz w:val="22"/>
          <w:szCs w:val="22"/>
        </w:rPr>
        <w:t>19.</w:t>
      </w:r>
      <w:r w:rsidRPr="005F2C76">
        <w:rPr>
          <w:rFonts w:hAnsi="Arial" w:cs="Arial" w:ascii="Arial"/>
          <w:sz w:val="22"/>
          <w:szCs w:val="22"/>
        </w:rPr>
        <w:tab/>
        <w:t>In ecological succession, a climax community can be best described as</w:t>
      </w:r>
    </w:p>
    <w:p w:rsidRPr="005F2C76" w:rsidRDefault="00F25803" w:rsidR="00F25803" w:rsidP="00F25803" w14:paraId="727CBBF7" w14:textId="77777777">
      <w:pPr>
        <w:rPr>
          <w:rFonts w:hAnsi="Arial" w:cs="Arial" w:ascii="Arial"/>
          <w:sz w:val="22"/>
          <w:szCs w:val="22"/>
        </w:rPr>
      </w:pPr>
    </w:p>
    <w:p w:rsidRPr="005F2C76" w:rsidRDefault="00F25803" w:rsidR="00F25803" w:rsidP="00F25803" w14:paraId="3643E97E" w14:textId="77777777">
      <w:pPr>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stable and more diverse.</w:t>
      </w:r>
    </w:p>
    <w:p w:rsidRPr="005F2C76" w:rsidRDefault="00F25803" w:rsidR="00F25803" w:rsidP="00F25803" w14:paraId="66615CDD" w14:textId="77777777">
      <w:pPr>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unstable and more diverse.</w:t>
      </w:r>
    </w:p>
    <w:p w:rsidRPr="005F2C76" w:rsidRDefault="00F25803" w:rsidR="00F25803" w:rsidP="00F25803" w14:paraId="40347F2C" w14:textId="77777777">
      <w:pPr>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unstable and less diverse.</w:t>
      </w:r>
    </w:p>
    <w:p w:rsidRPr="005F2C76" w:rsidRDefault="00F25803" w:rsidR="00F25803" w:rsidP="00F25803" w14:paraId="38FFA29C" w14:textId="77777777">
      <w:pPr>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stable and less diverse.</w:t>
      </w:r>
    </w:p>
    <w:p w:rsidRPr="005F2C76" w:rsidRDefault="00F25803" w:rsidR="00F25803" w:rsidP="00904FC0" w14:paraId="420E1C87" w14:textId="77777777">
      <w:pPr>
        <w:ind w:left="720" w:hanging="720"/>
        <w:rPr>
          <w:rFonts w:hAnsi="Arial" w:cs="Arial" w:ascii="Arial"/>
          <w:sz w:val="22"/>
          <w:szCs w:val="22"/>
        </w:rPr>
      </w:pPr>
    </w:p>
    <w:p w:rsidRPr="005F2C76" w:rsidRDefault="00D47F4E" w:rsidR="00D47F4E" w:rsidP="00F25803" w14:paraId="3269496D" w14:textId="77777777">
      <w:pPr>
        <w:ind w:left="720" w:hanging="720"/>
        <w:rPr>
          <w:rFonts w:hAnsi="Arial" w:cs="Arial" w:ascii="Arial"/>
          <w:sz w:val="22"/>
          <w:szCs w:val="22"/>
        </w:rPr>
      </w:pPr>
    </w:p>
    <w:p w:rsidRPr="005F2C76" w:rsidRDefault="00D47F4E" w:rsidR="00D47F4E" w:rsidP="00F25803" w14:paraId="0C32A109" w14:textId="77777777">
      <w:pPr>
        <w:ind w:left="720" w:hanging="720"/>
        <w:rPr>
          <w:rFonts w:hAnsi="Arial" w:cs="Arial" w:ascii="Arial"/>
          <w:sz w:val="22"/>
          <w:szCs w:val="22"/>
        </w:rPr>
      </w:pPr>
    </w:p>
    <w:p w:rsidRPr="005F2C76" w:rsidRDefault="00D45B8E" w:rsidR="00D45B8E" w:rsidP="00F25803" w14:paraId="10B42448" w14:textId="77777777">
      <w:pPr>
        <w:ind w:left="720" w:hanging="720"/>
        <w:rPr>
          <w:rFonts w:hAnsi="Arial" w:cs="Arial" w:ascii="Arial"/>
          <w:sz w:val="22"/>
          <w:szCs w:val="22"/>
        </w:rPr>
      </w:pPr>
    </w:p>
    <w:p w:rsidRPr="005F2C76" w:rsidRDefault="00D45B8E" w:rsidR="00D45B8E" w:rsidP="00F25803" w14:paraId="69E08711" w14:textId="77777777">
      <w:pPr>
        <w:ind w:left="720" w:hanging="720"/>
        <w:rPr>
          <w:rFonts w:hAnsi="Arial" w:cs="Arial" w:ascii="Arial"/>
          <w:sz w:val="22"/>
          <w:szCs w:val="22"/>
        </w:rPr>
      </w:pPr>
    </w:p>
    <w:p w:rsidRPr="005F2C76" w:rsidRDefault="00F25803" w:rsidR="00E94D8D" w:rsidP="00F25803" w14:paraId="0D587FDC" w14:textId="77777777">
      <w:pPr>
        <w:ind w:left="720" w:hanging="720"/>
        <w:rPr>
          <w:rFonts w:hAnsi="Arial" w:cs="Arial" w:ascii="Arial"/>
          <w:sz w:val="22"/>
          <w:szCs w:val="22"/>
        </w:rPr>
      </w:pPr>
      <w:r w:rsidRPr="005F2C76">
        <w:rPr>
          <w:rFonts w:hAnsi="Arial" w:cs="Arial" w:ascii="Arial"/>
          <w:sz w:val="22"/>
          <w:szCs w:val="22"/>
        </w:rPr>
        <w:lastRenderedPageBreak/>
        <w:t>20</w:t>
      </w:r>
      <w:r w:rsidRPr="005F2C76" w:rsidR="00E94D8D">
        <w:rPr>
          <w:rFonts w:hAnsi="Arial" w:cs="Arial" w:ascii="Arial"/>
          <w:sz w:val="22"/>
          <w:szCs w:val="22"/>
        </w:rPr>
        <w:t>.</w:t>
      </w:r>
      <w:r w:rsidRPr="005F2C76" w:rsidR="00E94D8D">
        <w:rPr>
          <w:rFonts w:hAnsi="Arial" w:cs="Arial" w:ascii="Arial"/>
          <w:sz w:val="22"/>
          <w:szCs w:val="22"/>
        </w:rPr>
        <w:tab/>
      </w:r>
      <w:r w:rsidRPr="005F2C76" w:rsidR="003C4739">
        <w:rPr>
          <w:rFonts w:hAnsi="Arial" w:cs="Arial" w:ascii="Arial"/>
          <w:sz w:val="22"/>
          <w:szCs w:val="22"/>
        </w:rPr>
        <w:t>Which of the following descriptions reflects the chemical composition of a cell membrane?</w:t>
      </w:r>
    </w:p>
    <w:p w:rsidRPr="005F2C76" w:rsidRDefault="003C4739" w:rsidR="003C4739" w:rsidP="00904FC0" w14:paraId="172DC722" w14:textId="77777777">
      <w:pPr>
        <w:ind w:left="720" w:hanging="720"/>
        <w:rPr>
          <w:rFonts w:hAnsi="Arial" w:cs="Arial" w:ascii="Arial"/>
          <w:sz w:val="22"/>
          <w:szCs w:val="22"/>
        </w:rPr>
      </w:pPr>
    </w:p>
    <w:p w:rsidRPr="005F2C76" w:rsidRDefault="003C4739" w:rsidR="003C4739" w:rsidP="003C4739" w14:paraId="523D1D45" w14:textId="77777777">
      <w:pPr>
        <w:ind w:left="1440"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Cell membranes are composed of protein bilayers punctuated by carbohydrates and lipids.</w:t>
      </w:r>
    </w:p>
    <w:p w:rsidRPr="005F2C76" w:rsidRDefault="00EE2881" w:rsidR="003C4739" w:rsidP="003C4739" w14:paraId="0D98C992" w14:textId="77777777">
      <w:pPr>
        <w:ind w:left="1440" w:hanging="720"/>
        <w:rPr>
          <w:rFonts w:hAnsi="Arial" w:cs="Arial" w:ascii="Arial"/>
          <w:sz w:val="22"/>
          <w:szCs w:val="22"/>
        </w:rPr>
      </w:pPr>
      <w:r w:rsidRPr="005F2C76">
        <w:rPr>
          <w:rFonts w:hAnsi="Arial" w:cs="Arial" w:ascii="Arial"/>
          <w:sz w:val="22"/>
          <w:szCs w:val="22"/>
        </w:rPr>
        <w:t>(b)</w:t>
      </w:r>
      <w:r w:rsidRPr="005F2C76">
        <w:rPr>
          <w:rFonts w:hAnsi="Arial" w:cs="Arial" w:ascii="Arial"/>
          <w:sz w:val="22"/>
          <w:szCs w:val="22"/>
        </w:rPr>
        <w:tab/>
        <w:t>E</w:t>
      </w:r>
      <w:r w:rsidRPr="005F2C76" w:rsidR="003C4739">
        <w:rPr>
          <w:rFonts w:hAnsi="Arial" w:cs="Arial" w:ascii="Arial"/>
          <w:sz w:val="22"/>
          <w:szCs w:val="22"/>
        </w:rPr>
        <w:t>qual numbers of protein, carbohydrate and phospholipid molecules comprise the cell membrane.</w:t>
      </w:r>
    </w:p>
    <w:p w:rsidRPr="005F2C76" w:rsidRDefault="003C4739" w:rsidR="003C4739" w:rsidP="003C4739" w14:paraId="39798FED" w14:textId="77777777">
      <w:pPr>
        <w:ind w:left="1440"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r>
      <w:r w:rsidRPr="005F2C76" w:rsidR="00EE2881">
        <w:rPr>
          <w:rFonts w:hAnsi="Arial" w:cs="Arial" w:ascii="Arial"/>
          <w:sz w:val="22"/>
          <w:szCs w:val="22"/>
        </w:rPr>
        <w:t>The cell membrane is composed of one layer of phospholipids and one layer of proteins.</w:t>
      </w:r>
    </w:p>
    <w:p w:rsidRPr="005F2C76" w:rsidRDefault="00EE2881" w:rsidR="00EE2881" w:rsidP="003C4739" w14:paraId="07933F2F" w14:textId="77777777">
      <w:pPr>
        <w:ind w:left="1440" w:hanging="720"/>
        <w:rPr>
          <w:rFonts w:hAnsi="Arial" w:cs="Arial" w:ascii="Arial"/>
          <w:sz w:val="22"/>
          <w:szCs w:val="22"/>
        </w:rPr>
      </w:pPr>
      <w:r w:rsidRPr="005F2C76">
        <w:rPr>
          <w:rFonts w:hAnsi="Arial" w:cs="Arial" w:ascii="Arial"/>
          <w:sz w:val="22"/>
          <w:szCs w:val="22"/>
        </w:rPr>
        <w:t>(d)</w:t>
      </w:r>
      <w:r w:rsidRPr="005F2C76">
        <w:rPr>
          <w:rFonts w:hAnsi="Arial" w:cs="Arial" w:ascii="Arial"/>
          <w:sz w:val="22"/>
          <w:szCs w:val="22"/>
        </w:rPr>
        <w:tab/>
        <w:t>Phospholipids form a bilayer interspersed with proteins and carbohydrates.</w:t>
      </w:r>
    </w:p>
    <w:p w:rsidRPr="005F2C76" w:rsidRDefault="00E73BC5" w:rsidR="00E73BC5" w:rsidP="00F25803" w14:paraId="36EB9783" w14:textId="77777777">
      <w:pPr>
        <w:rPr>
          <w:rFonts w:hAnsi="Arial" w:cs="Arial" w:ascii="Arial"/>
          <w:sz w:val="22"/>
          <w:szCs w:val="22"/>
        </w:rPr>
      </w:pPr>
    </w:p>
    <w:p w:rsidRPr="005F2C76" w:rsidRDefault="00E73BC5" w:rsidR="00E73BC5" w:rsidP="00904FC0" w14:paraId="0720413A" w14:textId="77777777">
      <w:pPr>
        <w:ind w:left="720" w:hanging="720"/>
        <w:rPr>
          <w:rFonts w:hAnsi="Arial" w:cs="Arial" w:ascii="Arial"/>
          <w:sz w:val="22"/>
          <w:szCs w:val="22"/>
        </w:rPr>
      </w:pPr>
    </w:p>
    <w:p w:rsidRPr="005F2C76" w:rsidRDefault="00F25803" w:rsidR="007426A7" w:rsidP="00904FC0" w14:paraId="7B73103B" w14:textId="77777777">
      <w:pPr>
        <w:ind w:left="720" w:hanging="720"/>
        <w:rPr>
          <w:rFonts w:hAnsi="Arial" w:cs="Arial" w:ascii="Arial"/>
          <w:sz w:val="22"/>
          <w:szCs w:val="22"/>
        </w:rPr>
      </w:pPr>
      <w:r w:rsidRPr="005F2C76">
        <w:rPr>
          <w:rFonts w:hAnsi="Arial" w:cs="Arial" w:ascii="Arial"/>
          <w:sz w:val="22"/>
          <w:szCs w:val="22"/>
        </w:rPr>
        <w:t>21</w:t>
      </w:r>
      <w:r w:rsidRPr="005F2C76" w:rsidR="007426A7">
        <w:rPr>
          <w:rFonts w:hAnsi="Arial" w:cs="Arial" w:ascii="Arial"/>
          <w:sz w:val="22"/>
          <w:szCs w:val="22"/>
        </w:rPr>
        <w:t>.</w:t>
      </w:r>
      <w:r w:rsidRPr="005F2C76" w:rsidR="007426A7">
        <w:rPr>
          <w:rFonts w:hAnsi="Arial" w:cs="Arial" w:ascii="Arial"/>
          <w:sz w:val="22"/>
          <w:szCs w:val="22"/>
        </w:rPr>
        <w:tab/>
      </w:r>
      <w:r w:rsidRPr="005F2C76" w:rsidR="001A38AF">
        <w:rPr>
          <w:rFonts w:hAnsi="Arial" w:cs="Arial" w:ascii="Arial"/>
          <w:sz w:val="22"/>
          <w:szCs w:val="22"/>
        </w:rPr>
        <w:t>Biodiversity hotspots are regions around the world identified as having a high</w:t>
      </w:r>
    </w:p>
    <w:p w:rsidRPr="005F2C76" w:rsidRDefault="001A38AF" w:rsidR="001A38AF" w:rsidP="00904FC0" w14:paraId="08429030" w14:textId="77777777">
      <w:pPr>
        <w:ind w:left="720" w:hanging="720"/>
        <w:rPr>
          <w:rFonts w:hAnsi="Arial" w:cs="Arial" w:ascii="Arial"/>
          <w:sz w:val="22"/>
          <w:szCs w:val="22"/>
        </w:rPr>
      </w:pPr>
    </w:p>
    <w:p w:rsidRPr="005F2C76" w:rsidRDefault="001A38AF" w:rsidR="001A38AF" w:rsidP="00904FC0" w14:paraId="7CA23283"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degree of endemic species.</w:t>
      </w:r>
    </w:p>
    <w:p w:rsidRPr="005F2C76" w:rsidRDefault="001A38AF" w:rsidR="001A38AF" w:rsidP="00904FC0" w14:paraId="7578CAD1"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level of biodiversity in a small area.</w:t>
      </w:r>
    </w:p>
    <w:p w:rsidRPr="005F2C76" w:rsidRDefault="001A38AF" w:rsidR="001A38AF" w:rsidP="00904FC0" w14:paraId="36099E40"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rate of extinction.</w:t>
      </w:r>
    </w:p>
    <w:p w:rsidRPr="005F2C76" w:rsidRDefault="001A38AF" w:rsidR="001A38AF" w:rsidP="00904FC0" w14:paraId="2A08CD80"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degree of endangered species.</w:t>
      </w:r>
    </w:p>
    <w:p w:rsidRPr="005F2C76" w:rsidRDefault="001A38AF" w:rsidR="001A38AF" w:rsidP="00904FC0" w14:paraId="2EC06F95" w14:textId="77777777">
      <w:pPr>
        <w:ind w:left="720" w:hanging="720"/>
        <w:rPr>
          <w:rFonts w:hAnsi="Arial" w:cs="Arial" w:ascii="Arial"/>
          <w:sz w:val="22"/>
          <w:szCs w:val="22"/>
        </w:rPr>
      </w:pPr>
    </w:p>
    <w:p w:rsidRPr="005F2C76" w:rsidRDefault="001A38AF" w:rsidR="001A38AF" w:rsidP="00D47F4E" w14:paraId="278576EE" w14:textId="77777777">
      <w:pPr>
        <w:rPr>
          <w:rFonts w:hAnsi="Arial" w:cs="Arial" w:ascii="Arial"/>
          <w:sz w:val="22"/>
          <w:szCs w:val="22"/>
        </w:rPr>
      </w:pPr>
    </w:p>
    <w:p w:rsidRPr="005F2C76" w:rsidRDefault="009612ED" w:rsidR="009612ED" w:rsidP="00904FC0" w14:paraId="46304D18" w14:textId="77777777">
      <w:pPr>
        <w:ind w:left="720" w:hanging="720"/>
        <w:rPr>
          <w:rFonts w:hAnsi="Arial" w:cs="Arial" w:ascii="Arial"/>
          <w:sz w:val="22"/>
          <w:szCs w:val="22"/>
        </w:rPr>
      </w:pPr>
      <w:r w:rsidRPr="005F2C76">
        <w:rPr>
          <w:rFonts w:hAnsi="Arial" w:cs="Arial" w:ascii="Arial"/>
          <w:sz w:val="22"/>
          <w:szCs w:val="22"/>
        </w:rPr>
        <w:t>The following diagram refers to question 22 and 23.</w:t>
      </w:r>
    </w:p>
    <w:p w:rsidRPr="005F2C76" w:rsidRDefault="009612ED" w:rsidR="009612ED" w:rsidP="00904FC0" w14:paraId="460A7A3E" w14:textId="77777777">
      <w:pPr>
        <w:ind w:left="720" w:hanging="720"/>
        <w:rPr>
          <w:rFonts w:hAnsi="Arial" w:cs="Arial" w:ascii="Arial"/>
          <w:sz w:val="22"/>
          <w:szCs w:val="22"/>
        </w:rPr>
      </w:pPr>
    </w:p>
    <w:p w:rsidRPr="005F2C76" w:rsidRDefault="009612ED" w:rsidR="009612ED" w:rsidP="00904FC0" w14:paraId="1B008547" w14:textId="77777777">
      <w:pPr>
        <w:ind w:left="720" w:hanging="720"/>
        <w:rPr>
          <w:rFonts w:hAnsi="Arial" w:cs="Arial" w:ascii="Arial"/>
          <w:sz w:val="22"/>
          <w:szCs w:val="22"/>
        </w:rPr>
      </w:pPr>
    </w:p>
    <w:p w:rsidRPr="005F2C76" w:rsidRDefault="009853E0" w:rsidR="009612ED" w:rsidP="00904FC0" w14:paraId="7E05A5B8" w14:textId="100F06A3">
      <w:pPr>
        <w:ind w:left="720" w:hanging="720"/>
        <w:rPr>
          <w:rFonts w:hAnsi="Arial" w:cs="Arial" w:ascii="Arial"/>
          <w:sz w:val="22"/>
          <w:szCs w:val="22"/>
        </w:rPr>
      </w:pPr>
      <w:r w:rsidRPr="005F2C76">
        <w:rPr>
          <w:rFonts w:hAnsi="Arial" w:cs="Arial" w:ascii="Arial"/>
          <w:noProof/>
          <w:sz w:val="22"/>
          <w:szCs w:val="22"/>
          <w:lang w:val="en-US"/>
        </w:rPr>
        <w:drawing>
          <wp:anchor simplePos="0" distL="114300" behindDoc="0" allowOverlap="1" relativeHeight="251736064" layoutInCell="1" wp14:anchorId="5A6D5332" distT="0" locked="0" distB="0" distR="114300" wp14:editId="4353F4B1">
            <wp:simplePos x="0" y="0"/>
            <wp:positionH relativeFrom="column">
              <wp:posOffset>571500</wp:posOffset>
            </wp:positionH>
            <wp:positionV relativeFrom="paragraph">
              <wp:posOffset>123190</wp:posOffset>
            </wp:positionV>
            <wp:extent cx="4723130" cy="1371600"/>
            <wp:effectExtent r="1270" b="0" t="0" l="0"/>
            <wp:wrapTight wrapText="bothSides">
              <wp:wrapPolygon edited="0">
                <wp:start x="0" y="0"/>
                <wp:lineTo x="0" y="21200"/>
                <wp:lineTo x="21490" y="21200"/>
                <wp:lineTo x="21490" y="0"/>
                <wp:lineTo x="0" y="0"/>
              </wp:wrapPolygon>
            </wp:wrapTight>
            <wp:docPr descr="Macintosh HD:Users:kimbraimbridge1:Desktop:Screen Shot 2017-03-31 at 11.46.22.png" name="Picture 45" i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kimbraimbridge1:Desktop:Screen Shot 2017-03-31 at 11.46.22.png" name="Picture 5" id="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13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F2C76" w:rsidRDefault="009612ED" w:rsidR="009612ED" w:rsidP="00904FC0" w14:paraId="39B37523" w14:textId="10AE76C4">
      <w:pPr>
        <w:ind w:left="720" w:hanging="720"/>
        <w:rPr>
          <w:rFonts w:hAnsi="Arial" w:cs="Arial" w:ascii="Arial"/>
          <w:sz w:val="22"/>
          <w:szCs w:val="22"/>
        </w:rPr>
      </w:pPr>
    </w:p>
    <w:p w:rsidRPr="005F2C76" w:rsidRDefault="009612ED" w:rsidR="009612ED" w:rsidP="00904FC0" w14:paraId="34A18BC5" w14:textId="1CE2FD6E">
      <w:pPr>
        <w:ind w:left="720" w:hanging="720"/>
        <w:rPr>
          <w:rFonts w:hAnsi="Arial" w:cs="Arial" w:ascii="Arial"/>
          <w:sz w:val="22"/>
          <w:szCs w:val="22"/>
        </w:rPr>
      </w:pPr>
    </w:p>
    <w:p w:rsidRPr="005F2C76" w:rsidRDefault="00907DD1" w:rsidR="00907DD1" w:rsidP="00904FC0" w14:paraId="347BC60E" w14:textId="77777777">
      <w:pPr>
        <w:ind w:left="720" w:hanging="720"/>
        <w:rPr>
          <w:rFonts w:hAnsi="Arial" w:cs="Arial" w:ascii="Arial"/>
          <w:sz w:val="22"/>
          <w:szCs w:val="22"/>
        </w:rPr>
      </w:pPr>
    </w:p>
    <w:p w:rsidRPr="005F2C76" w:rsidRDefault="00907DD1" w:rsidR="00907DD1" w:rsidP="00904FC0" w14:paraId="0B69D77D" w14:textId="77777777">
      <w:pPr>
        <w:ind w:left="720" w:hanging="720"/>
        <w:rPr>
          <w:rFonts w:hAnsi="Arial" w:cs="Arial" w:ascii="Arial"/>
          <w:sz w:val="22"/>
          <w:szCs w:val="22"/>
        </w:rPr>
      </w:pPr>
    </w:p>
    <w:p w:rsidRPr="005F2C76" w:rsidRDefault="009612ED" w:rsidR="009612ED" w:rsidP="00904FC0" w14:paraId="767C8610" w14:textId="77777777">
      <w:pPr>
        <w:ind w:left="720" w:hanging="720"/>
        <w:rPr>
          <w:rFonts w:hAnsi="Arial" w:cs="Arial" w:ascii="Arial"/>
          <w:sz w:val="22"/>
          <w:szCs w:val="22"/>
        </w:rPr>
      </w:pPr>
    </w:p>
    <w:p w:rsidRPr="005F2C76" w:rsidRDefault="009612ED" w:rsidR="009612ED" w:rsidP="00904FC0" w14:paraId="223001BC" w14:textId="77777777">
      <w:pPr>
        <w:ind w:left="720" w:hanging="720"/>
        <w:rPr>
          <w:rFonts w:hAnsi="Arial" w:cs="Arial" w:ascii="Arial"/>
          <w:sz w:val="22"/>
          <w:szCs w:val="22"/>
        </w:rPr>
      </w:pPr>
    </w:p>
    <w:p w:rsidRPr="005F2C76" w:rsidRDefault="00907DD1" w:rsidR="00907DD1" w:rsidP="00904FC0" w14:paraId="26BF4EC2" w14:textId="77777777">
      <w:pPr>
        <w:ind w:left="720" w:hanging="720"/>
        <w:rPr>
          <w:rFonts w:hAnsi="Arial" w:cs="Arial" w:ascii="Arial"/>
          <w:sz w:val="22"/>
          <w:szCs w:val="22"/>
        </w:rPr>
      </w:pPr>
    </w:p>
    <w:p w:rsidRPr="005F2C76" w:rsidRDefault="00907DD1" w:rsidR="00907DD1" w:rsidP="00904FC0" w14:paraId="143D2A91" w14:textId="77777777">
      <w:pPr>
        <w:ind w:left="720" w:hanging="720"/>
        <w:rPr>
          <w:rFonts w:hAnsi="Arial" w:cs="Arial" w:ascii="Arial"/>
          <w:sz w:val="22"/>
          <w:szCs w:val="22"/>
        </w:rPr>
      </w:pPr>
    </w:p>
    <w:p w:rsidRPr="005F2C76" w:rsidRDefault="00907DD1" w:rsidR="00907DD1" w:rsidP="00904FC0" w14:paraId="0996B819" w14:textId="77777777">
      <w:pPr>
        <w:ind w:left="720" w:hanging="720"/>
        <w:rPr>
          <w:rFonts w:hAnsi="Arial" w:cs="Arial" w:ascii="Arial"/>
          <w:sz w:val="22"/>
          <w:szCs w:val="22"/>
        </w:rPr>
      </w:pPr>
    </w:p>
    <w:p w:rsidRPr="005F2C76" w:rsidRDefault="009612ED" w:rsidR="009612ED" w:rsidP="00904FC0" w14:paraId="76214C21" w14:textId="77777777">
      <w:pPr>
        <w:ind w:left="720" w:hanging="720"/>
        <w:rPr>
          <w:rFonts w:hAnsi="Arial" w:cs="Arial" w:ascii="Arial"/>
          <w:sz w:val="22"/>
          <w:szCs w:val="22"/>
        </w:rPr>
      </w:pPr>
    </w:p>
    <w:p w:rsidRPr="005F2C76" w:rsidRDefault="0066389C" w:rsidR="0066389C" w:rsidP="00D47F4E" w14:paraId="76727EE7" w14:textId="77777777">
      <w:pPr>
        <w:rPr>
          <w:rFonts w:hAnsi="Arial" w:cs="Arial" w:ascii="Arial"/>
          <w:sz w:val="22"/>
          <w:szCs w:val="22"/>
        </w:rPr>
      </w:pPr>
    </w:p>
    <w:p w:rsidRPr="005F2C76" w:rsidRDefault="001A38AF" w:rsidR="001A38AF" w:rsidP="009072F2" w14:paraId="217B59EF" w14:textId="4E5F26CE">
      <w:pPr>
        <w:ind w:left="720" w:hanging="720"/>
        <w:rPr>
          <w:rFonts w:hAnsi="Arial" w:cs="Arial" w:ascii="Arial"/>
          <w:sz w:val="22"/>
          <w:szCs w:val="22"/>
        </w:rPr>
      </w:pPr>
      <w:r w:rsidRPr="005F2C76">
        <w:rPr>
          <w:rFonts w:hAnsi="Arial" w:cs="Arial" w:ascii="Arial"/>
          <w:sz w:val="22"/>
          <w:szCs w:val="22"/>
        </w:rPr>
        <w:t>22.</w:t>
      </w:r>
      <w:r w:rsidRPr="005F2C76">
        <w:rPr>
          <w:rFonts w:hAnsi="Arial" w:cs="Arial" w:ascii="Arial"/>
          <w:sz w:val="22"/>
          <w:szCs w:val="22"/>
        </w:rPr>
        <w:tab/>
      </w:r>
      <w:r w:rsidRPr="005F2C76" w:rsidR="009072F2">
        <w:rPr>
          <w:rFonts w:hAnsi="Arial" w:cs="Arial" w:ascii="Arial"/>
          <w:sz w:val="22"/>
          <w:szCs w:val="22"/>
        </w:rPr>
        <w:t xml:space="preserve">Which of the following statements </w:t>
      </w:r>
      <w:r w:rsidRPr="005F2C76" w:rsidR="009072F2">
        <w:rPr>
          <w:rFonts w:hAnsi="Arial" w:cs="Arial" w:ascii="Arial"/>
          <w:b/>
          <w:sz w:val="22"/>
          <w:szCs w:val="22"/>
        </w:rPr>
        <w:t>correctly</w:t>
      </w:r>
      <w:r w:rsidRPr="005F2C76" w:rsidR="009072F2">
        <w:rPr>
          <w:rFonts w:hAnsi="Arial" w:cs="Arial" w:ascii="Arial"/>
          <w:sz w:val="22"/>
          <w:szCs w:val="22"/>
        </w:rPr>
        <w:t xml:space="preserve"> describes t</w:t>
      </w:r>
      <w:r w:rsidRPr="005F2C76" w:rsidR="009612ED">
        <w:rPr>
          <w:rFonts w:hAnsi="Arial" w:cs="Arial" w:ascii="Arial"/>
          <w:sz w:val="22"/>
          <w:szCs w:val="22"/>
        </w:rPr>
        <w:t>he cellular process</w:t>
      </w:r>
      <w:r w:rsidRPr="005F2C76" w:rsidR="00D45B8E">
        <w:rPr>
          <w:rFonts w:hAnsi="Arial" w:cs="Arial" w:ascii="Arial"/>
          <w:sz w:val="22"/>
          <w:szCs w:val="22"/>
        </w:rPr>
        <w:t xml:space="preserve"> that is</w:t>
      </w:r>
      <w:r w:rsidRPr="005F2C76" w:rsidR="009612ED">
        <w:rPr>
          <w:rFonts w:hAnsi="Arial" w:cs="Arial" w:ascii="Arial"/>
          <w:sz w:val="22"/>
          <w:szCs w:val="22"/>
        </w:rPr>
        <w:t xml:space="preserve"> taking </w:t>
      </w:r>
      <w:r w:rsidRPr="005F2C76" w:rsidR="009072F2">
        <w:rPr>
          <w:rFonts w:hAnsi="Arial" w:cs="Arial" w:ascii="Arial"/>
          <w:sz w:val="22"/>
          <w:szCs w:val="22"/>
        </w:rPr>
        <w:t xml:space="preserve">place in the </w:t>
      </w:r>
      <w:r w:rsidRPr="005F2C76" w:rsidR="00953BFE">
        <w:rPr>
          <w:rFonts w:hAnsi="Arial" w:cs="Arial" w:ascii="Arial"/>
          <w:sz w:val="22"/>
          <w:szCs w:val="22"/>
        </w:rPr>
        <w:t xml:space="preserve">above </w:t>
      </w:r>
      <w:r w:rsidRPr="005F2C76" w:rsidR="009072F2">
        <w:rPr>
          <w:rFonts w:hAnsi="Arial" w:cs="Arial" w:ascii="Arial"/>
          <w:sz w:val="22"/>
          <w:szCs w:val="22"/>
        </w:rPr>
        <w:t>diagram?</w:t>
      </w:r>
      <w:r w:rsidRPr="001E4715" w:rsidR="001E4715">
        <w:rPr>
          <w:rFonts w:hAnsi="Arial" w:cs="Arial" w:ascii="Arial"/>
          <w:sz w:val="22"/>
          <w:szCs w:val="22"/>
        </w:rPr>
        <w:t xml:space="preserve"> </w:t>
      </w:r>
      <w:r w:rsidR="001E4715">
        <w:rPr>
          <w:rFonts w:hAnsi="Arial" w:cs="Arial" w:ascii="Arial"/>
          <w:sz w:val="22"/>
          <w:szCs w:val="22"/>
        </w:rPr>
        <w:t>S</w:t>
      </w:r>
      <w:r w:rsidRPr="005F2C76" w:rsidR="001E4715">
        <w:rPr>
          <w:rFonts w:hAnsi="Arial" w:cs="Arial" w:ascii="Arial"/>
          <w:sz w:val="22"/>
          <w:szCs w:val="22"/>
        </w:rPr>
        <w:t>ubstances are</w:t>
      </w:r>
    </w:p>
    <w:p w:rsidRPr="005F2C76" w:rsidRDefault="009612ED" w:rsidR="009612ED" w:rsidP="00904FC0" w14:paraId="1435DC9A" w14:textId="77777777">
      <w:pPr>
        <w:ind w:left="720" w:hanging="720"/>
        <w:rPr>
          <w:rFonts w:hAnsi="Arial" w:cs="Arial" w:ascii="Arial"/>
          <w:sz w:val="22"/>
          <w:szCs w:val="22"/>
        </w:rPr>
      </w:pPr>
    </w:p>
    <w:p w:rsidRPr="005F2C76" w:rsidRDefault="009612ED" w:rsidR="009612ED" w:rsidP="00904FC0" w14:paraId="715CAAF4" w14:textId="02E08BA0">
      <w:pPr>
        <w:ind w:left="72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rPr>
        <w:t>(a)</w:t>
      </w:r>
      <w:r w:rsidRPr="005F2C76">
        <w:rPr>
          <w:rFonts w:hAnsi="Arial" w:cs="Arial" w:ascii="Arial"/>
          <w:sz w:val="22"/>
          <w:szCs w:val="22"/>
        </w:rPr>
        <w:tab/>
      </w:r>
      <w:r w:rsidRPr="005F2C76" w:rsidR="009072F2">
        <w:rPr>
          <w:rFonts w:hAnsi="Arial" w:cs="Arial" w:ascii="Arial"/>
          <w:sz w:val="22"/>
          <w:szCs w:val="22"/>
        </w:rPr>
        <w:t>being transported into the cell through protein channels.</w:t>
      </w:r>
    </w:p>
    <w:p w:rsidRPr="005F2C76" w:rsidRDefault="009612ED" w:rsidR="009612ED" w:rsidP="00904FC0" w14:paraId="0B173686" w14:textId="3360864D">
      <w:pPr>
        <w:ind w:left="720" w:hanging="720"/>
        <w:rPr>
          <w:rFonts w:hAnsi="Arial" w:cs="Arial" w:ascii="Arial"/>
          <w:sz w:val="22"/>
          <w:szCs w:val="22"/>
        </w:rPr>
      </w:pPr>
      <w:r w:rsidRPr="005F2C76">
        <w:rPr>
          <w:rFonts w:hAnsi="Arial" w:cs="Arial" w:ascii="Arial"/>
          <w:sz w:val="22"/>
          <w:szCs w:val="22"/>
        </w:rPr>
        <w:tab/>
        <w:t>(b</w:t>
      </w:r>
      <w:sdt>
        <w:sdtPr>
          <w:tag w:val="goog_rdk_0"/>
        </w:sdtPr>
        <w:sdtContent>
          <w:commentRangeStart w:id="0"/>
        </w:sdtContent>
      </w:sdt>
      <w:r w:rsidRPr="005F2C76">
        <w:rPr>
          <w:rFonts w:hAnsi="Arial" w:cs="Arial" w:ascii="Arial"/>
          <w:sz w:val="22"/>
          <w:szCs w:val="22"/>
        </w:rPr>
        <w:t>)</w:t>
      </w:r>
      <w:r w:rsidRPr="005F2C76">
        <w:rPr>
          <w:rFonts w:hAnsi="Arial" w:cs="Arial" w:ascii="Arial"/>
          <w:sz w:val="22"/>
          <w:szCs w:val="22"/>
        </w:rPr>
        <w:tab/>
      </w:r>
      <w:r w:rsidRPr="005F2C76" w:rsidR="009072F2">
        <w:rPr>
          <w:rFonts w:hAnsi="Arial" w:cs="Arial" w:ascii="Arial"/>
          <w:sz w:val="22"/>
          <w:szCs w:val="22"/>
        </w:rPr>
        <w:t>engulfed by a vesicle which crosses the cell membrane.</w:t>
      </w:r>
    </w:p>
    <w:p w:rsidRPr="005F2C76" w:rsidRDefault="009612ED" w:rsidR="009612ED" w:rsidP="00907DD1" w14:paraId="14936B1B" w14:textId="190D0D2B">
      <w:pPr>
        <w:ind w:left="1440"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r>
      <w:r w:rsidRPr="005F2C76" w:rsidR="009072F2">
        <w:rPr>
          <w:rFonts w:hAnsi="Arial" w:cs="Arial" w:ascii="Arial"/>
          <w:sz w:val="22"/>
          <w:szCs w:val="22"/>
        </w:rPr>
        <w:t xml:space="preserve">engulfed by the cell membrane and </w:t>
      </w:r>
      <w:r w:rsidRPr="005F2C76" w:rsidR="00907DD1">
        <w:rPr>
          <w:rFonts w:hAnsi="Arial" w:cs="Arial" w:ascii="Arial"/>
          <w:sz w:val="22"/>
          <w:szCs w:val="22"/>
        </w:rPr>
        <w:t xml:space="preserve">then </w:t>
      </w:r>
      <w:r w:rsidRPr="005F2C76" w:rsidR="009072F2">
        <w:rPr>
          <w:rFonts w:hAnsi="Arial" w:cs="Arial" w:ascii="Arial"/>
          <w:sz w:val="22"/>
          <w:szCs w:val="22"/>
        </w:rPr>
        <w:t>carried into the cell by a vesicle.</w:t>
      </w:r>
    </w:p>
    <w:p w:rsidRPr="005F2C76" w:rsidRDefault="009612ED" w:rsidR="009612ED" w:rsidP="00907DD1" w14:paraId="768095AA" w14:textId="24BEF241">
      <w:pPr>
        <w:ind w:left="1440" w:hanging="720"/>
        <w:rPr>
          <w:rFonts w:hAnsi="Arial" w:cs="Arial" w:ascii="Arial"/>
          <w:sz w:val="22"/>
          <w:szCs w:val="22"/>
        </w:rPr>
      </w:pPr>
      <w:r w:rsidRPr="005F2C76">
        <w:rPr>
          <w:rFonts w:hAnsi="Arial" w:cs="Arial" w:ascii="Arial"/>
          <w:sz w:val="22"/>
          <w:szCs w:val="22"/>
        </w:rPr>
        <w:t>(d)</w:t>
      </w:r>
      <w:r w:rsidRPr="005F2C76">
        <w:rPr>
          <w:rFonts w:hAnsi="Arial" w:cs="Arial" w:ascii="Arial"/>
          <w:sz w:val="22"/>
          <w:szCs w:val="22"/>
        </w:rPr>
        <w:tab/>
      </w:r>
      <w:r w:rsidRPr="005F2C76" w:rsidR="00907DD1">
        <w:rPr>
          <w:rFonts w:hAnsi="Arial" w:cs="Arial" w:ascii="Arial"/>
          <w:sz w:val="22"/>
          <w:szCs w:val="22"/>
        </w:rPr>
        <w:t>engulfed by the cell membrane which forms a transport channel into the cell</w:t>
      </w:r>
      <w:r w:rsidRPr="005F2C76">
        <w:rPr>
          <w:rFonts w:hAnsi="Arial" w:cs="Arial" w:ascii="Arial"/>
          <w:sz w:val="22"/>
          <w:szCs w:val="22"/>
        </w:rPr>
        <w:t>.</w:t>
      </w:r>
    </w:p>
    <w:p w:rsidRPr="005F2C76" w:rsidRDefault="00D12B03" w:rsidR="009612ED" w:rsidP="00904FC0" w14:paraId="3DFA9710" w14:textId="77777777">
      <w:pPr>
        <w:ind w:left="720" w:hanging="720"/>
        <w:rPr>
          <w:rFonts w:hAnsi="Arial" w:cs="Arial" w:ascii="Arial"/>
          <w:sz w:val="22"/>
          <w:szCs w:val="22"/>
        </w:rPr>
      </w:pPr>
    </w:p>
    <w:p w:rsidRPr="005F2C76" w:rsidRDefault="009612ED" w:rsidR="009612ED" w:rsidP="00904FC0" w14:paraId="518227D7" w14:textId="77777777">
      <w:pPr>
        <w:ind w:left="720" w:hanging="720"/>
        <w:rPr>
          <w:rFonts w:hAnsi="Arial" w:cs="Arial" w:ascii="Arial"/>
          <w:sz w:val="22"/>
          <w:szCs w:val="22"/>
        </w:rPr>
      </w:pPr>
    </w:p>
    <w:p w:rsidRPr="005F2C76" w:rsidRDefault="009612ED" w:rsidR="009612ED" w:rsidP="00904FC0" w14:paraId="093F3395" w14:textId="77777777">
      <w:pPr>
        <w:ind w:left="720" w:hanging="720"/>
        <w:rPr>
          <w:rFonts w:hAnsi="Arial" w:cs="Arial" w:ascii="Arial"/>
          <w:sz w:val="22"/>
          <w:szCs w:val="22"/>
        </w:rPr>
      </w:pPr>
      <w:r w:rsidRPr="005F2C76">
        <w:rPr>
          <w:rFonts w:hAnsi="Arial" w:cs="Arial" w:ascii="Arial"/>
          <w:sz w:val="22"/>
          <w:szCs w:val="22"/>
        </w:rPr>
        <w:t>23.</w:t>
      </w:r>
      <w:r w:rsidRPr="005F2C76">
        <w:rPr>
          <w:rFonts w:hAnsi="Arial" w:cs="Arial" w:ascii="Arial"/>
          <w:sz w:val="22"/>
          <w:szCs w:val="22"/>
        </w:rPr>
        <w:tab/>
        <w:t>This method of transport is an example of</w:t>
      </w:r>
    </w:p>
    <w:p w:rsidRPr="005F2C76" w:rsidRDefault="009612ED" w:rsidR="009612ED" w:rsidP="00904FC0" w14:paraId="58AA91C0" w14:textId="77777777">
      <w:pPr>
        <w:ind w:left="720" w:hanging="720"/>
        <w:rPr>
          <w:rFonts w:hAnsi="Arial" w:cs="Arial" w:ascii="Arial"/>
          <w:sz w:val="22"/>
          <w:szCs w:val="22"/>
        </w:rPr>
      </w:pPr>
    </w:p>
    <w:p w:rsidRPr="005F2C76" w:rsidRDefault="009612ED" w:rsidR="009612ED" w:rsidP="00904FC0" w14:paraId="22A65C8D"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active transport</w:t>
      </w:r>
      <w:commentRangeEnd w:id="0"/>
      <w:r>
        <w:rPr>
          <w:rStyle w:val="CommentReference"/>
        </w:rPr>
        <w:commentReference w:id="0"/>
      </w:r>
      <w:r w:rsidRPr="005F2C76">
        <w:rPr>
          <w:rFonts w:hAnsi="Arial" w:cs="Arial" w:ascii="Arial"/>
          <w:sz w:val="22"/>
          <w:szCs w:val="22"/>
        </w:rPr>
        <w:t>.</w:t>
      </w:r>
    </w:p>
    <w:p w:rsidRPr="005F2C76" w:rsidRDefault="009612ED" w:rsidR="009612ED" w:rsidP="00904FC0" w14:paraId="633952FB"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osmosis.</w:t>
      </w:r>
    </w:p>
    <w:p w:rsidRPr="005F2C76" w:rsidRDefault="009612ED" w:rsidR="009612ED" w:rsidP="00904FC0" w14:paraId="29314525"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facilitated diffusion.</w:t>
      </w:r>
    </w:p>
    <w:p w:rsidRPr="005F2C76" w:rsidRDefault="009612ED" w:rsidR="009612ED" w:rsidP="00904FC0" w14:paraId="62366DBD"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passive transport.</w:t>
      </w:r>
    </w:p>
    <w:p w:rsidRPr="005F2C76" w:rsidRDefault="00F25803" w:rsidR="00F25803" w:rsidP="00904FC0" w14:paraId="5D1CC892" w14:textId="77777777">
      <w:pPr>
        <w:ind w:left="720" w:hanging="720"/>
        <w:rPr>
          <w:rFonts w:hAnsi="Arial" w:cs="Arial" w:ascii="Arial"/>
          <w:sz w:val="22"/>
          <w:szCs w:val="22"/>
        </w:rPr>
      </w:pPr>
    </w:p>
    <w:p w:rsidRPr="005F2C76" w:rsidRDefault="00AD3103" w:rsidR="00AD3103" w:rsidP="00904FC0" w14:paraId="34476BDF" w14:textId="77777777">
      <w:pPr>
        <w:ind w:left="720" w:hanging="720"/>
        <w:rPr>
          <w:rFonts w:hAnsi="Arial" w:cs="Arial" w:ascii="Arial"/>
          <w:sz w:val="22"/>
          <w:szCs w:val="22"/>
        </w:rPr>
      </w:pPr>
    </w:p>
    <w:p w:rsidRPr="005F2C76" w:rsidRDefault="00D45B8E" w:rsidR="00D45B8E" w:rsidP="00904FC0" w14:paraId="65AA77C2" w14:textId="77777777">
      <w:pPr>
        <w:ind w:left="720" w:hanging="720"/>
        <w:rPr>
          <w:rFonts w:hAnsi="Arial" w:cs="Arial" w:ascii="Arial"/>
          <w:sz w:val="22"/>
          <w:szCs w:val="22"/>
        </w:rPr>
      </w:pPr>
    </w:p>
    <w:p w:rsidRDefault="00CF368A" w:rsidR="00CF368A" w:rsidP="00904FC0" w14:paraId="1BAC6332" w14:textId="77777777">
      <w:pPr>
        <w:ind w:left="720" w:hanging="720"/>
        <w:rPr>
          <w:rFonts w:hAnsi="Arial" w:cs="Arial" w:ascii="Arial"/>
          <w:sz w:val="22"/>
          <w:szCs w:val="22"/>
        </w:rPr>
      </w:pPr>
    </w:p>
    <w:p w:rsidRDefault="00CF368A" w:rsidR="00CF368A" w:rsidP="00904FC0" w14:paraId="3F663EBE" w14:textId="77777777">
      <w:pPr>
        <w:ind w:left="720" w:hanging="720"/>
        <w:rPr>
          <w:rFonts w:hAnsi="Arial" w:cs="Arial" w:ascii="Arial"/>
          <w:sz w:val="22"/>
          <w:szCs w:val="22"/>
        </w:rPr>
      </w:pPr>
    </w:p>
    <w:p w:rsidRPr="005F2C76" w:rsidRDefault="00F25803" w:rsidR="00F25803" w:rsidP="00904FC0" w14:paraId="330213E4" w14:textId="77777777">
      <w:pPr>
        <w:ind w:left="720" w:hanging="720"/>
        <w:rPr>
          <w:rFonts w:hAnsi="Arial" w:cs="Arial" w:ascii="Arial"/>
          <w:sz w:val="22"/>
          <w:szCs w:val="22"/>
        </w:rPr>
      </w:pPr>
      <w:r w:rsidRPr="005F2C76">
        <w:rPr>
          <w:rFonts w:hAnsi="Arial" w:cs="Arial" w:ascii="Arial"/>
          <w:sz w:val="22"/>
          <w:szCs w:val="22"/>
        </w:rPr>
        <w:lastRenderedPageBreak/>
        <w:t>24.</w:t>
      </w:r>
      <w:r w:rsidRPr="005F2C76">
        <w:rPr>
          <w:rFonts w:hAnsi="Arial" w:cs="Arial" w:ascii="Arial"/>
          <w:sz w:val="22"/>
          <w:szCs w:val="22"/>
        </w:rPr>
        <w:tab/>
      </w:r>
      <w:r w:rsidRPr="005F2C76" w:rsidR="00175459">
        <w:rPr>
          <w:rFonts w:hAnsi="Arial" w:cs="Arial" w:ascii="Arial"/>
          <w:sz w:val="22"/>
          <w:szCs w:val="22"/>
        </w:rPr>
        <w:t xml:space="preserve">A CSIRO scientist has developed </w:t>
      </w:r>
      <w:proofErr w:type="gramStart"/>
      <w:r w:rsidRPr="005F2C76" w:rsidR="00175459">
        <w:rPr>
          <w:rFonts w:hAnsi="Arial" w:cs="Arial" w:ascii="Arial"/>
          <w:sz w:val="22"/>
          <w:szCs w:val="22"/>
        </w:rPr>
        <w:t>a</w:t>
      </w:r>
      <w:proofErr w:type="gramEnd"/>
      <w:r w:rsidRPr="005F2C76" w:rsidR="00175459">
        <w:rPr>
          <w:rFonts w:hAnsi="Arial" w:cs="Arial" w:ascii="Arial"/>
          <w:sz w:val="22"/>
          <w:szCs w:val="22"/>
        </w:rPr>
        <w:t xml:space="preserve"> herbicide that specifically targets the </w:t>
      </w:r>
      <w:r w:rsidRPr="005F2C76" w:rsidR="00C6548C">
        <w:rPr>
          <w:rFonts w:hAnsi="Arial" w:cs="Arial" w:ascii="Arial"/>
          <w:sz w:val="22"/>
          <w:szCs w:val="22"/>
        </w:rPr>
        <w:t>chloroplasts</w:t>
      </w:r>
      <w:r w:rsidRPr="005F2C76" w:rsidR="00175459">
        <w:rPr>
          <w:rFonts w:hAnsi="Arial" w:cs="Arial" w:ascii="Arial"/>
          <w:sz w:val="22"/>
          <w:szCs w:val="22"/>
        </w:rPr>
        <w:t xml:space="preserve"> </w:t>
      </w:r>
      <w:r w:rsidRPr="005F2C76" w:rsidR="00C6548C">
        <w:rPr>
          <w:rFonts w:hAnsi="Arial" w:cs="Arial" w:ascii="Arial"/>
          <w:sz w:val="22"/>
          <w:szCs w:val="22"/>
        </w:rPr>
        <w:t>within</w:t>
      </w:r>
      <w:r w:rsidRPr="005F2C76" w:rsidR="00175459">
        <w:rPr>
          <w:rFonts w:hAnsi="Arial" w:cs="Arial" w:ascii="Arial"/>
          <w:sz w:val="22"/>
          <w:szCs w:val="22"/>
        </w:rPr>
        <w:t xml:space="preserve"> the Arum Lily. The active chemical in the herbicide damages the </w:t>
      </w:r>
      <w:r w:rsidRPr="005F2C76" w:rsidR="00C60295">
        <w:rPr>
          <w:rFonts w:hAnsi="Arial" w:cs="Arial" w:ascii="Arial"/>
          <w:sz w:val="22"/>
          <w:szCs w:val="22"/>
        </w:rPr>
        <w:t xml:space="preserve">thylakoid </w:t>
      </w:r>
      <w:r w:rsidRPr="005F2C76" w:rsidR="00175459">
        <w:rPr>
          <w:rFonts w:hAnsi="Arial" w:cs="Arial" w:ascii="Arial"/>
          <w:sz w:val="22"/>
          <w:szCs w:val="22"/>
        </w:rPr>
        <w:t>membrane</w:t>
      </w:r>
      <w:r w:rsidRPr="005F2C76" w:rsidR="00C60295">
        <w:rPr>
          <w:rFonts w:hAnsi="Arial" w:cs="Arial" w:ascii="Arial"/>
          <w:sz w:val="22"/>
          <w:szCs w:val="22"/>
        </w:rPr>
        <w:t>s</w:t>
      </w:r>
      <w:r w:rsidRPr="005F2C76" w:rsidR="00175459">
        <w:rPr>
          <w:rFonts w:hAnsi="Arial" w:cs="Arial" w:ascii="Arial"/>
          <w:sz w:val="22"/>
          <w:szCs w:val="22"/>
        </w:rPr>
        <w:t xml:space="preserve">, thereby affecting photosynthetic </w:t>
      </w:r>
      <w:r w:rsidRPr="005F2C76" w:rsidR="00322C71">
        <w:rPr>
          <w:rFonts w:hAnsi="Arial" w:cs="Arial" w:ascii="Arial"/>
          <w:sz w:val="22"/>
          <w:szCs w:val="22"/>
        </w:rPr>
        <w:t>processes</w:t>
      </w:r>
      <w:r w:rsidRPr="005F2C76" w:rsidR="00175459">
        <w:rPr>
          <w:rFonts w:hAnsi="Arial" w:cs="Arial" w:ascii="Arial"/>
          <w:sz w:val="22"/>
          <w:szCs w:val="22"/>
        </w:rPr>
        <w:t xml:space="preserve">. </w:t>
      </w:r>
    </w:p>
    <w:p w:rsidRPr="005F2C76" w:rsidRDefault="00322C71" w:rsidR="00322C71" w:rsidP="00904FC0" w14:paraId="71C1EF69" w14:textId="77777777">
      <w:pPr>
        <w:ind w:left="720" w:hanging="720"/>
        <w:rPr>
          <w:rFonts w:hAnsi="Arial" w:cs="Arial" w:ascii="Arial"/>
          <w:sz w:val="22"/>
          <w:szCs w:val="22"/>
        </w:rPr>
      </w:pPr>
    </w:p>
    <w:p w:rsidRPr="005F2C76" w:rsidRDefault="00322C71" w:rsidR="00322C71" w:rsidP="00904FC0" w14:paraId="380A8A54" w14:textId="77777777">
      <w:pPr>
        <w:ind w:left="720" w:hanging="720"/>
        <w:rPr>
          <w:rFonts w:hAnsi="Arial" w:cs="Arial" w:ascii="Arial"/>
          <w:sz w:val="22"/>
          <w:szCs w:val="22"/>
        </w:rPr>
      </w:pPr>
      <w:r w:rsidRPr="005F2C76">
        <w:rPr>
          <w:rFonts w:hAnsi="Arial" w:cs="Arial" w:ascii="Arial"/>
          <w:sz w:val="22"/>
          <w:szCs w:val="22"/>
        </w:rPr>
        <w:tab/>
        <w:t>Which of the following will be most directly affected by application of this herbicide?</w:t>
      </w:r>
    </w:p>
    <w:p w:rsidRPr="005F2C76" w:rsidRDefault="00322C71" w:rsidR="00322C71" w:rsidP="00904FC0" w14:paraId="076983AC" w14:textId="77777777">
      <w:pPr>
        <w:ind w:left="720" w:hanging="720"/>
        <w:rPr>
          <w:rFonts w:hAnsi="Arial" w:cs="Arial" w:ascii="Arial"/>
          <w:sz w:val="22"/>
          <w:szCs w:val="22"/>
        </w:rPr>
      </w:pPr>
    </w:p>
    <w:p w:rsidRPr="005F2C76" w:rsidRDefault="00322C71" w:rsidR="00322C71" w:rsidP="00904FC0" w14:paraId="75ED1813" w14:textId="55F0FBE4">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r>
      <w:r w:rsidRPr="005F2C76" w:rsidR="001E2A39">
        <w:rPr>
          <w:rFonts w:hAnsi="Arial" w:cs="Arial" w:ascii="Arial"/>
          <w:sz w:val="22"/>
          <w:szCs w:val="22"/>
        </w:rPr>
        <w:t>Absorption of light energy by chlorophyll</w:t>
      </w:r>
      <w:r w:rsidR="00843B30">
        <w:rPr>
          <w:rFonts w:hAnsi="Arial" w:cs="Arial" w:ascii="Arial"/>
          <w:sz w:val="22"/>
          <w:szCs w:val="22"/>
        </w:rPr>
        <w:t>.</w:t>
      </w:r>
    </w:p>
    <w:p w:rsidRPr="005F2C76" w:rsidRDefault="001E2A39" w:rsidR="001E2A39" w:rsidP="001E2A39" w14:paraId="23C192C1" w14:textId="18FC334C">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Synthesis of ATP</w:t>
      </w:r>
      <w:r w:rsidR="00843B30">
        <w:rPr>
          <w:rFonts w:hAnsi="Arial" w:cs="Arial" w:ascii="Arial"/>
          <w:sz w:val="22"/>
          <w:szCs w:val="22"/>
        </w:rPr>
        <w:t>.</w:t>
      </w:r>
    </w:p>
    <w:p w:rsidRPr="005F2C76" w:rsidRDefault="001E2A39" w:rsidR="001E2A39" w:rsidP="001E2A39" w14:paraId="5427C7B6" w14:textId="1E489971">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Splitting of water</w:t>
      </w:r>
      <w:r w:rsidR="00843B30">
        <w:rPr>
          <w:rFonts w:hAnsi="Arial" w:cs="Arial" w:ascii="Arial"/>
          <w:sz w:val="22"/>
          <w:szCs w:val="22"/>
        </w:rPr>
        <w:t>.</w:t>
      </w:r>
    </w:p>
    <w:p w:rsidRPr="005F2C76" w:rsidRDefault="001E2A39" w:rsidR="001E2A39" w:rsidP="001E2A39" w14:paraId="1525638B" w14:textId="62334BAE">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The flow of electrons from photosystem I to photosystem II</w:t>
      </w:r>
      <w:r w:rsidR="00843B30">
        <w:rPr>
          <w:rFonts w:hAnsi="Arial" w:cs="Arial" w:ascii="Arial"/>
          <w:sz w:val="22"/>
          <w:szCs w:val="22"/>
        </w:rPr>
        <w:t>.</w:t>
      </w:r>
    </w:p>
    <w:p w:rsidRDefault="001E2A39" w:rsidR="001E2A39" w:rsidP="001E2A39" w14:paraId="5668777A" w14:textId="77777777">
      <w:pPr>
        <w:ind w:left="720" w:hanging="720"/>
        <w:rPr>
          <w:rFonts w:hAnsi="Arial" w:cs="Arial" w:ascii="Arial"/>
          <w:sz w:val="22"/>
          <w:szCs w:val="22"/>
        </w:rPr>
      </w:pPr>
    </w:p>
    <w:p w:rsidRPr="005F2C76" w:rsidRDefault="00CF368A" w:rsidR="00CF368A" w:rsidP="001E2A39" w14:paraId="18C52D47" w14:textId="77777777">
      <w:pPr>
        <w:ind w:left="720" w:hanging="720"/>
        <w:rPr>
          <w:rFonts w:hAnsi="Arial" w:cs="Arial" w:ascii="Arial"/>
          <w:sz w:val="22"/>
          <w:szCs w:val="22"/>
        </w:rPr>
      </w:pPr>
    </w:p>
    <w:p w:rsidRDefault="00CF368A" w:rsidR="001E2A39" w:rsidP="001E2A39" w14:paraId="00BC7511" w14:textId="228B8F63">
      <w:pPr>
        <w:ind w:left="720" w:hanging="720"/>
        <w:rPr>
          <w:rFonts w:hAnsi="Arial" w:cs="Arial" w:ascii="Arial"/>
          <w:sz w:val="22"/>
          <w:szCs w:val="22"/>
        </w:rPr>
      </w:pPr>
      <w:r>
        <w:rPr>
          <w:rFonts w:hAnsi="Arial" w:cs="Arial" w:ascii="Arial"/>
          <w:sz w:val="22"/>
          <w:szCs w:val="22"/>
        </w:rPr>
        <w:t>The diagram below relates to question 25 and 26.</w:t>
      </w:r>
    </w:p>
    <w:p w:rsidRPr="005F2C76" w:rsidRDefault="00CF368A" w:rsidR="00CF368A" w:rsidP="001E2A39" w14:paraId="5081E719" w14:textId="77777777">
      <w:pPr>
        <w:ind w:left="720" w:hanging="720"/>
        <w:rPr>
          <w:rFonts w:hAnsi="Arial" w:cs="Arial" w:ascii="Arial"/>
          <w:sz w:val="22"/>
          <w:szCs w:val="22"/>
        </w:rPr>
      </w:pPr>
    </w:p>
    <w:p w:rsidRPr="005F2C76" w:rsidRDefault="006E619E" w:rsidR="006370E3" w:rsidP="001E2A39" w14:paraId="32D5EA30" w14:textId="401CDE5B">
      <w:pPr>
        <w:ind w:left="720" w:hanging="720"/>
        <w:rPr>
          <w:rFonts w:hAnsi="Arial" w:cs="Arial" w:ascii="Arial"/>
          <w:sz w:val="22"/>
          <w:szCs w:val="22"/>
        </w:rPr>
      </w:pPr>
      <w:r w:rsidRPr="005F2C76">
        <w:rPr>
          <w:rFonts w:hAnsi="Arial" w:cs="Arial" w:ascii="Arial"/>
          <w:noProof/>
          <w:sz w:val="22"/>
          <w:szCs w:val="22"/>
          <w:lang w:val="en-US"/>
        </w:rPr>
        <w:drawing>
          <wp:anchor simplePos="0" distL="114300" behindDoc="0" allowOverlap="1" relativeHeight="251726848" layoutInCell="1" wp14:anchorId="3385230E" distT="0" locked="0" distB="0" distR="114300" wp14:editId="2E8B15D3">
            <wp:simplePos x="0" y="0"/>
            <wp:positionH relativeFrom="column">
              <wp:posOffset>1371600</wp:posOffset>
            </wp:positionH>
            <wp:positionV relativeFrom="paragraph">
              <wp:posOffset>104775</wp:posOffset>
            </wp:positionV>
            <wp:extent cx="3429000" cy="2030730"/>
            <wp:effectExtent r="0" b="1270" t="0" l="0"/>
            <wp:wrapTight wrapText="bothSides">
              <wp:wrapPolygon edited="0">
                <wp:start x="0" y="0"/>
                <wp:lineTo x="0" y="21343"/>
                <wp:lineTo x="21440" y="21343"/>
                <wp:lineTo x="21440" y="0"/>
                <wp:lineTo x="0" y="0"/>
              </wp:wrapPolygon>
            </wp:wrapTight>
            <wp:docPr descr="Macintosh HD:Users:kimbraimbridge1:Desktop:Screen Shot 2017-03-31 at 11.06.55.png" name="Picture 40" i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kimbraimbridge1:Desktop:Screen Shot 2017-03-31 at 11.06.55.png" name="Picture 4" id="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F2C76" w:rsidRDefault="006370E3" w:rsidR="006370E3" w:rsidP="001E2A39" w14:paraId="5386118C" w14:textId="30998B22">
      <w:pPr>
        <w:ind w:left="720" w:hanging="720"/>
        <w:rPr>
          <w:rFonts w:hAnsi="Arial" w:cs="Arial" w:ascii="Arial"/>
          <w:sz w:val="22"/>
          <w:szCs w:val="22"/>
        </w:rPr>
      </w:pPr>
    </w:p>
    <w:p w:rsidRPr="005F2C76" w:rsidRDefault="006E619E" w:rsidR="006370E3" w:rsidP="001E2A39" w14:paraId="595C0718" w14:textId="1DBA665C">
      <w:pPr>
        <w:ind w:left="720" w:hanging="720"/>
        <w:rPr>
          <w:rFonts w:hAnsi="Arial" w:cs="Arial" w:ascii="Arial"/>
          <w:sz w:val="22"/>
          <w:szCs w:val="22"/>
        </w:rPr>
      </w:pPr>
      <w:r w:rsidRPr="005F2C76">
        <w:rPr>
          <w:noProof/>
          <w:lang w:val="en-US"/>
        </w:rPr>
        <mc:AlternateContent>
          <mc:Choice Requires="wps">
            <w:drawing>
              <wp:anchor simplePos="0" distL="114300" behindDoc="0" allowOverlap="1" relativeHeight="251732992" layoutInCell="1" wp14:anchorId="0271FA14" distT="0" locked="0" distB="0" distR="114300" wp14:editId="7498C04A">
                <wp:simplePos x="0" y="0"/>
                <wp:positionH relativeFrom="column">
                  <wp:posOffset>3771900</wp:posOffset>
                </wp:positionH>
                <wp:positionV relativeFrom="paragraph">
                  <wp:posOffset>126365</wp:posOffset>
                </wp:positionV>
                <wp:extent cx="457200" cy="342900"/>
                <wp:effectExtent r="0" b="12700" t="0" l="0"/>
                <wp:wrapSquare wrapText="bothSides"/>
                <wp:docPr name="Text Box 43" id="4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Pr="00BB6BCF" w:rsidRDefault="00762F4A" w:rsidR="00762F4A" w:rsidP="006E619E" w14:paraId="4ECBD5AC" w14:textId="1406A57D">
                            <w:pPr>
                              <w:ind w:left="720" w:hanging="720"/>
                              <w:jc w:val="center"/>
                              <w:rPr>
                                <w:rFonts w:hAnsi="Arial" w:cs="Arial" w:ascii="Arial"/>
                                <w:sz w:val="22"/>
                                <w:szCs w:val="22"/>
                              </w:rPr>
                            </w:pPr>
                            <w:r>
                              <w:rPr>
                                <w:rFonts w:hAnsi="Arial" w:cs="Arial" w:ascii="Arial"/>
                                <w:sz w:val="22"/>
                                <w:szCs w:val="22"/>
                              </w:rPr>
                              <w:t>(d)</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271FA14" stroked="f" style="position:absolute;left:0;text-align:left;margin-left:297pt;margin-top:9.95pt;width:36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OHvKcIICAAATBQAADgAAAGRycy9lMm9Eb2MueG1srFTLbtswELwX6D8QvDuSHOVhIXKgOHBRIGgC JEXONEXZAsRHSTpSWvTfO6Rs59EeiqIXitxdLXdnZnlxOciOPAnrWq1Kmh2llAjFdd2qdUm/Piwn 55Q4z1TNOq1ESZ+Fo5fzjx8uelOIqd7orhaWIIlyRW9KuvHeFEni+EZI5o60EQrORlvJPI52ndSW 9cguu2SapqdJr21trObCOVivRyedx/xNI7i/bRonPOlKitp8XG1cV2FN5hesWFtmNi3flcH+oQrJ WoVLD6mumWdka9vfUsmWW+1044+4lolumpaL2AO6ydJ33dxvmBGxF4DjzAEm9//S8i9Pd5a0dUnz Y0oUk+DoQQyeXOmBwAR8euMKhN0bBPoBdvC8tzsYQ9tDY2X4oiECP5B+PqAbsnEY85MzMEYJh+s4 n86wR/bk5Wdjnf8ktCRhU1IL8iKm7OnG+TF0HxLuUnrZdl0ksFNvDMg5WkRUwPg3K1AItiEylBTZ +bFAUdXZyWxyWp1kkzxLzydVlU4n18sqrdJ8uZjlVz9RhWRZXvTQiYHKAkDAYdmx9Y6T4P47UiTj byScZUkUz9gfEkdI9qUmAfwR5LDzw2qIZB0IWOn6GbxYPSrbGb5sgd4Nc/6OWUgZgGM8/S2WptN9 SfVuR8lG2+9/sod4NAMvJaHlkrpvW2YFJd1nBe3NsjwPsxQPkVVK7GvP6rVHbeVCY/oyPASGxy1+ tr7bbxur5SOmuAq3wsUUx90l9fvtwo8Di1eAi6qKQZgew/yNujc8pA6kBm08DI/Mmp2APFD8ovdD xIp3OhpjR+FUW6+bNoos4DyiCibCAZMXOdm9EmG0X59j1MtbNv8FAAD//wMAUEsDBBQABgAIAAAA IQADEm063QAAAAkBAAAPAAAAZHJzL2Rvd25yZXYueG1sTI/BTsMwEETvSPyDtUjcqF1oA07jVAjE FdQWkLi58TaJiNdR7Dbh71lO9Lgzo9k3xXrynTjhENtABuYzBQKpCq6l2sD77uXmAURMlpztAqGB H4ywLi8vCpu7MNIGT9tUCy6hmFsDTUp9LmWsGvQ2zkKPxN4hDN4mPodausGOXO47eatUJr1tiT80 tsenBqvv7dEb+Hg9fH0u1Fv97Jf9GCYlyWtpzPXV9LgCkXBK/2H4w2d0KJlpH47kougMLPWCtyQ2 tAbBgSzLWNgbuL/TIMtCni8ofwEAAP//AwBQSwECLQAUAAYACAAAACEA5JnDwPsAAADhAQAAEwAA AAAAAAAAAAAAAAAAAAAAW0NvbnRlbnRfVHlwZXNdLnhtbFBLAQItABQABgAIAAAAIQAjsmrh1wAA AJQBAAALAAAAAAAAAAAAAAAAACwBAABfcmVscy8ucmVsc1BLAQItABQABgAIAAAAIQA4e8pwggIA ABMFAAAOAAAAAAAAAAAAAAAAACwCAABkcnMvZTJvRG9jLnhtbFBLAQItABQABgAIAAAAIQADEm06 3QAAAAkBAAAPAAAAAAAAAAAAAAAAANoEAABkcnMvZG93bnJldi54bWxQSwUGAAAAAAQABADzAAAA 5AUAAAAA " filled="f" id="Text Box 43" type="#_x0000_t202" o:spid="_x0000_s1027">
                <v:textbox>
                  <w:txbxContent>
                    <w:p w:rsidRPr="00BB6BCF" w:rsidRDefault="00762F4A" w:rsidR="00762F4A" w:rsidP="006E619E" w14:paraId="4ECBD5AC" w14:textId="1406A57D">
                      <w:pPr>
                        <w:ind w:left="720" w:hanging="720"/>
                        <w:jc w:val="center"/>
                        <w:rPr>
                          <w:rFonts w:hAnsi="Arial" w:cs="Arial" w:ascii="Arial"/>
                          <w:sz w:val="22"/>
                          <w:szCs w:val="22"/>
                        </w:rPr>
                      </w:pPr>
                      <w:r>
                        <w:rPr>
                          <w:rFonts w:hAnsi="Arial" w:cs="Arial" w:ascii="Arial"/>
                          <w:sz w:val="22"/>
                          <w:szCs w:val="22"/>
                        </w:rPr>
                        <w:t>(d)</w:t>
                      </w:r>
                    </w:p>
                  </w:txbxContent>
                </v:textbox>
                <w10:wrap type="square"/>
              </v:shape>
            </w:pict>
          </mc:Fallback>
        </mc:AlternateContent>
      </w:r>
      <w:r w:rsidRPr="005F2C76">
        <w:rPr>
          <w:noProof/>
          <w:lang w:val="en-US"/>
        </w:rPr>
        <mc:AlternateContent>
          <mc:Choice Requires="wps">
            <w:drawing>
              <wp:anchor simplePos="0" distL="114300" behindDoc="0" allowOverlap="1" relativeHeight="251735040" layoutInCell="1" wp14:anchorId="542089AE" distT="0" locked="0" distB="0" distR="114300" wp14:editId="12F5A3C7">
                <wp:simplePos x="0" y="0"/>
                <wp:positionH relativeFrom="column">
                  <wp:posOffset>2857500</wp:posOffset>
                </wp:positionH>
                <wp:positionV relativeFrom="paragraph">
                  <wp:posOffset>126365</wp:posOffset>
                </wp:positionV>
                <wp:extent cx="457200" cy="342900"/>
                <wp:effectExtent r="0" b="12700" t="0" l="0"/>
                <wp:wrapSquare wrapText="bothSides"/>
                <wp:docPr name="Text Box 44" id="4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Pr="00BB6BCF" w:rsidRDefault="00762F4A" w:rsidR="00762F4A" w:rsidP="006E619E" w14:paraId="5A894802" w14:textId="5DE7A2C3">
                            <w:pPr>
                              <w:ind w:left="720" w:hanging="720"/>
                              <w:jc w:val="center"/>
                              <w:rPr>
                                <w:rFonts w:hAnsi="Arial" w:cs="Arial" w:ascii="Arial"/>
                                <w:sz w:val="22"/>
                                <w:szCs w:val="22"/>
                              </w:rPr>
                            </w:pPr>
                            <w:r>
                              <w:rPr>
                                <w:rFonts w:hAnsi="Arial" w:cs="Arial" w:ascii="Arial"/>
                                <w:sz w:val="22"/>
                                <w:szCs w:val="22"/>
                              </w:rPr>
                              <w:t>(c)</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42089AE" stroked="f" style="position:absolute;left:0;text-align:left;margin-left:225pt;margin-top:9.95pt;width:36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lPfTIICAAATBQAADgAAAGRycy9lMm9Eb2MueG1srFTLbtswELwX6D8QvDuSXOVhIXKgOHBRIEgC OEXONE3ZAsRHSTpSWvTfO6SsvNpDUfRCkbur5e7MLM8vetmSR2Fdo1VJs6OUEqG43jRqW9Kv98vJ GSXOM7VhrVaipE/C0Yv5xw/nnSnEVO90uxGWIIlyRWdKuvPeFEni+E5I5o60EQrOWlvJPI52m2ws 65Bdtsk0TU+STtuNsZoL52C9Gpx0HvPXteD+tq6d8KQtKWrzcbVxXYc1mZ+zYmuZ2TX8UAb7hyok axQufU51xTwje9v8lko23Gqna3/EtUx0XTdcxB7QTZa+62a1Y0bEXgCOM88wuf+Xlt883lnSbEqa 55QoJsHRveg9udQ9gQn4dMYVCFsZBPoedvA82h2Moe2+tjJ80RCBH0g/PaMbsnEY8+NTMEYJh+tT Pp1hj+zJy8/GOv9ZaEnCpqQW5EVM2eO180PoGBLuUnrZtG0ksFVvDMg5WERUwPA3K1AItiEylBTZ +bFAUdXp8WxyUh1nkzxLzyZVlU4nV8sqrdJ8uZjllz9RhWRZXnTQiYHKAkDAYdmy7YGT4P47UiTj byScZUkUz9AfEkdIxlKTAP4Actj5ft1HsqYjAWu9eQIvVg/KdoYvG6B3zZy/YxZSBuAYT3+LpW51 V1J92FGy0/b7n+whHs3AS0louaTu255ZQUn7RUF7syzPwyzFQ2SVEvvas37tUXu50Ji+DA+B4XGL n61vx21ttXzAFFfhVriY4ri7pH7cLvwwsHgFuKiqGITpMcxfq5XhIXUgNWjjvn9g1hwE5IHijR6H iBXvdDTEDsKp9l7XTRRZwHlAFUyEAyYvcnJ4JcJovz7HqJe3bP4LAAD//wMAUEsDBBQABgAIAAAA IQA/uT7J3QAAAAkBAAAPAAAAZHJzL2Rvd25yZXYueG1sTI/BTsMwEETvSPyDtZW4UbuhoSTEqRCI K6iFInFz420SEa+j2G3C33d7guPOjGbfFOvJdeKEQ2g9aVjMFQikytuWag2fH6+3DyBCNGRN5wk1 /GKAdXl9VZjc+pE2eNrGWnAJhdxoaGLscylD1aAzYe57JPYOfnAm8jnU0g5m5HLXyUSpe+lMS/yh MT0+N1j9bI9Ow+7t8P21VO/1i0v70U9Kksuk1jez6ekRRMQp/oXhgs/oUDLT3h/JBtFpWKaKt0Q2 sgwEB9IkYWGvYXWXgSwL+X9BeQYAAP//AwBQSwECLQAUAAYACAAAACEA5JnDwPsAAADhAQAAEwAA AAAAAAAAAAAAAAAAAAAAW0NvbnRlbnRfVHlwZXNdLnhtbFBLAQItABQABgAIAAAAIQAjsmrh1wAA AJQBAAALAAAAAAAAAAAAAAAAACwBAABfcmVscy8ucmVsc1BLAQItABQABgAIAAAAIQD6U99MggIA ABMFAAAOAAAAAAAAAAAAAAAAACwCAABkcnMvZTJvRG9jLnhtbFBLAQItABQABgAIAAAAIQA/uT7J 3QAAAAkBAAAPAAAAAAAAAAAAAAAAANoEAABkcnMvZG93bnJldi54bWxQSwUGAAAAAAQABADzAAAA 5AUAAAAA " filled="f" id="Text Box 44" type="#_x0000_t202" o:spid="_x0000_s1028">
                <v:textbox>
                  <w:txbxContent>
                    <w:p w:rsidRPr="00BB6BCF" w:rsidRDefault="00762F4A" w:rsidR="00762F4A" w:rsidP="006E619E" w14:paraId="5A894802" w14:textId="5DE7A2C3">
                      <w:pPr>
                        <w:ind w:left="720" w:hanging="720"/>
                        <w:jc w:val="center"/>
                        <w:rPr>
                          <w:rFonts w:hAnsi="Arial" w:cs="Arial" w:ascii="Arial"/>
                          <w:sz w:val="22"/>
                          <w:szCs w:val="22"/>
                        </w:rPr>
                      </w:pPr>
                      <w:r>
                        <w:rPr>
                          <w:rFonts w:hAnsi="Arial" w:cs="Arial" w:ascii="Arial"/>
                          <w:sz w:val="22"/>
                          <w:szCs w:val="22"/>
                        </w:rPr>
                        <w:t>(c)</w:t>
                      </w:r>
                    </w:p>
                  </w:txbxContent>
                </v:textbox>
                <w10:wrap type="square"/>
              </v:shape>
            </w:pict>
          </mc:Fallback>
        </mc:AlternateContent>
      </w:r>
      <w:r w:rsidRPr="005F2C76">
        <w:rPr>
          <w:noProof/>
          <w:lang w:val="en-US"/>
        </w:rPr>
        <mc:AlternateContent>
          <mc:Choice Requires="wps">
            <w:drawing>
              <wp:anchor simplePos="0" distL="114300" behindDoc="0" allowOverlap="1" relativeHeight="251730944" layoutInCell="1" wp14:anchorId="29BB82AD" distT="0" locked="0" distB="0" distR="114300" wp14:editId="0963A55F">
                <wp:simplePos x="0" y="0"/>
                <wp:positionH relativeFrom="column">
                  <wp:posOffset>1943100</wp:posOffset>
                </wp:positionH>
                <wp:positionV relativeFrom="paragraph">
                  <wp:posOffset>126365</wp:posOffset>
                </wp:positionV>
                <wp:extent cx="457200" cy="342900"/>
                <wp:effectExtent r="0" b="12700" t="0" l="0"/>
                <wp:wrapSquare wrapText="bothSides"/>
                <wp:docPr name="Text Box 42" id="4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Pr="00BB6BCF" w:rsidRDefault="00762F4A" w:rsidR="00762F4A" w:rsidP="006E619E" w14:paraId="5A5C472E" w14:textId="55E6A61C">
                            <w:pPr>
                              <w:ind w:left="720" w:hanging="720"/>
                              <w:jc w:val="center"/>
                              <w:rPr>
                                <w:rFonts w:hAnsi="Arial" w:cs="Arial" w:ascii="Arial"/>
                                <w:sz w:val="22"/>
                                <w:szCs w:val="22"/>
                              </w:rPr>
                            </w:pPr>
                            <w:r>
                              <w:rPr>
                                <w:rFonts w:hAnsi="Arial" w:cs="Arial" w:ascii="Arial"/>
                                <w:sz w:val="22"/>
                                <w:szCs w:val="22"/>
                              </w:rPr>
                              <w:t>(b)</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BB82AD" stroked="f" style="position:absolute;left:0;text-align:left;margin-left:153pt;margin-top:9.95pt;width:36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KuZld4MCAAATBQAADgAAAGRycy9lMm9Eb2MueG1srFTLbtswELwX6D8QvDuSHOVhIXKgOHBRIEgC JEXONEXZAsRHSTpWWvTfM6SsvNpDUfRCkbur5e7MLM/Oe9mRR2Fdq1VJs4OUEqG4rlu1Lum3++Xk lBLnmapZp5Uo6ZNw9Hz++dPZzhRiqje6q4UlSKJcsTMl3XhviiRxfCMkcwfaCAVno61kHke7TmrL dsguu2SapsfJTtvaWM2Fc7BeDk46j/mbRnB/0zROeNKVFLX5uNq4rsKazM9YsbbMbFq+L4P9QxWS tQqXvqS6ZJ6RrW1/SyVbbrXTjT/gWia6aVouYg/oJks/dHO3YUbEXgCOMy8wuf+Xll8/3lrS1iXN p5QoJsHRveg9udA9gQn47IwrEHZnEOh72MHzaHcwhrb7xsrwRUMEfiD99IJuyMZhzI9OwBglHK7D fDrDHtmT15+Ndf6L0JKETUktyIuYsscr54fQMSTcpfSy7bpIYKfeGZBzsIiogOFvVqAQbENkKCmy 83OBoqqTo9nkuDrKJnmWnk6qKp1OLpdVWqX5cjHLL36hCsmyvNhBJwYqCwABh2XH1ntOgvvvSJGM v5NwliVRPEN/SBwhGUtNAvgDyGHn+1UfyTocCVjp+gm8WD0o2xm+bIHeFXP+lllIGYBjPP0NlqbT u5Lq/Y6SjbY//mQP8WgGXkpCyyV137fMCkq6rwram2V5HmYpHiKrlNi3ntVbj9rKhcb0ZXgIDI9b /Gx9N24bq+UDprgKt8LFFMfdJfXjduGHgcUrwEVVxSBMj2H+St0ZHlIHUoM27vsHZs1eQB4oXutx iFjxQUdD7CCcaut100aRBZwHVMFEOGDyIif7VyKM9ttzjHp9y+bPAAAA//8DAFBLAwQUAAYACAAA ACEA5mLHm90AAAAJAQAADwAAAGRycy9kb3ducmV2LnhtbEyPzU7DMBCE70i8g7VI3OgaAm0T4lQI xBVE+ZG4ufE2iYjXUew24e1ZTnDcmdHsN+Vm9r060hi7wAYuFxoUcR1cx42Bt9fHizWomCw72wcm A98UYVOdnpS2cGHiFzpuU6OkhGNhDbQpDQVirFvyNi7CQCzePozeJjnHBt1oJyn3PV5pvURvO5YP rR3ovqX6a3vwBt6f9p8f1/q5efA3wxRmjexzNOb8bL67BZVoTn9h+MUXdKiEaRcO7KLqDWR6KVuS GHkOSgLZai3CzsAqywGrEv8vqH4AAAD//wMAUEsBAi0AFAAGAAgAAAAhAOSZw8D7AAAA4QEAABMA AAAAAAAAAAAAAAAAAAAAAFtDb250ZW50X1R5cGVzXS54bWxQSwECLQAUAAYACAAAACEAI7Jq4dcA AACUAQAACwAAAAAAAAAAAAAAAAAsAQAAX3JlbHMvLnJlbHNQSwECLQAUAAYACAAAACEAKuZld4MC AAATBQAADgAAAAAAAAAAAAAAAAAsAgAAZHJzL2Uyb0RvYy54bWxQSwECLQAUAAYACAAAACEA5mLH m90AAAAJAQAADwAAAAAAAAAAAAAAAADbBAAAZHJzL2Rvd25yZXYueG1sUEsFBgAAAAAEAAQA8wAA AOUFAAAAAA== " filled="f" id="Text Box 42" type="#_x0000_t202" o:spid="_x0000_s1029">
                <v:textbox>
                  <w:txbxContent>
                    <w:p w:rsidRPr="00BB6BCF" w:rsidRDefault="00762F4A" w:rsidR="00762F4A" w:rsidP="006E619E" w14:paraId="5A5C472E" w14:textId="55E6A61C">
                      <w:pPr>
                        <w:ind w:left="720" w:hanging="720"/>
                        <w:jc w:val="center"/>
                        <w:rPr>
                          <w:rFonts w:hAnsi="Arial" w:cs="Arial" w:ascii="Arial"/>
                          <w:sz w:val="22"/>
                          <w:szCs w:val="22"/>
                        </w:rPr>
                      </w:pPr>
                      <w:r>
                        <w:rPr>
                          <w:rFonts w:hAnsi="Arial" w:cs="Arial" w:ascii="Arial"/>
                          <w:sz w:val="22"/>
                          <w:szCs w:val="22"/>
                        </w:rPr>
                        <w:t>(b)</w:t>
                      </w:r>
                    </w:p>
                  </w:txbxContent>
                </v:textbox>
                <w10:wrap type="square"/>
              </v:shape>
            </w:pict>
          </mc:Fallback>
        </mc:AlternateContent>
      </w:r>
      <w:r w:rsidRPr="005F2C76">
        <w:rPr>
          <w:noProof/>
          <w:lang w:val="en-US"/>
        </w:rPr>
        <mc:AlternateContent>
          <mc:Choice Requires="wps">
            <w:drawing>
              <wp:anchor simplePos="0" distL="114300" behindDoc="0" allowOverlap="1" relativeHeight="251728896" layoutInCell="1" wp14:anchorId="0F1C6006" distT="0" locked="0" distB="0" distR="114300" wp14:editId="1E2FA243">
                <wp:simplePos x="0" y="0"/>
                <wp:positionH relativeFrom="column">
                  <wp:posOffset>1028700</wp:posOffset>
                </wp:positionH>
                <wp:positionV relativeFrom="paragraph">
                  <wp:posOffset>126365</wp:posOffset>
                </wp:positionV>
                <wp:extent cx="457200" cy="342900"/>
                <wp:effectExtent r="0" b="12700" t="0" l="0"/>
                <wp:wrapSquare wrapText="bothSides"/>
                <wp:docPr name="Text Box 41" id="4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Pr="00BB6BCF" w:rsidRDefault="00762F4A" w:rsidR="00762F4A" w:rsidP="006E619E" w14:paraId="3927A75F" w14:textId="42A39C26">
                            <w:pPr>
                              <w:ind w:left="720" w:hanging="720"/>
                              <w:jc w:val="center"/>
                              <w:rPr>
                                <w:rFonts w:hAnsi="Arial" w:cs="Arial" w:ascii="Arial"/>
                                <w:sz w:val="22"/>
                                <w:szCs w:val="22"/>
                              </w:rPr>
                            </w:pPr>
                            <w:r>
                              <w:rPr>
                                <w:rFonts w:hAnsi="Arial" w:cs="Arial" w:ascii="Arial"/>
                                <w:sz w:val="22"/>
                                <w:szCs w:val="22"/>
                              </w:rPr>
                              <w:t>(a)</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F1C6006" stroked="f" style="position:absolute;left:0;text-align:left;margin-left:81pt;margin-top:9.95pt;width:36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Y/PaqoECAAATBQAADgAAAGRycy9lMm9Eb2MueG1srFTLbtswELwX6D8QvDuSXOVhIXKgOHBRIEgC OEXONE3ZAsRHSTpSWvTfO6SsvNpDUfRCLXdXq92ZWZ1f9LIlj8K6RquSZkcpJUJxvWnUtqRf75eT M0qcZ2rDWq1ESZ+Eoxfzjx/OO1OIqd7pdiMsQRHlis6UdOe9KZLE8Z2QzB1pIxSCtbaSeVztNtlY 1qG6bJNpmp4knbYbYzUXzsF7NQTpPNava8H9bV074UlbUvTm42njuQ5nMj9nxdYys2v4oQ32D11I 1ih89LnUFfOM7G3zWynZcKudrv0R1zLRdd1wEWfANFn6bprVjhkRZwE4zjzD5P5fWX7zeGdJsylp nlGimARH96L35FL3BC7g0xlXIG1lkOh7+MHz6HdwhrH72srwxEAEcSD99IxuqMbhzI9PwRglHKFP +XQGG9WTl5eNdf6z0JIEo6QW5EVM2eO180PqmBK+pfSyadtIYKveOFBz8IiogOFtVqARmCEztBTZ +bFAU9Xp8WxyUh1nkzxLzyZVlU4nV8sqrdJ8uZjllz/RhWRZXnTQiYHKAkDAYdmy7YGTEP47UiTj byScZUkUzzAfCkdIxlaTAP4AcrB8v+4HskYC1nrzBF6sHpTtDF82QO+aOX/HLKQMwLGe/hZH3equ pPpgUbLT9vuf/CEfwyBKSRi5pO7bnllBSftFQXuzLM/DLsVLZJUS+zqyfh1Re7nQ2D7IC91FEy9b 345mbbV8wBZX4asIMcXx7ZL60Vz4YWHxF+CiqmIStscwf61WhofSgdSgjfv+gVlzEJAHijd6XCJW vNPRkDsIp9p7XTdRZAHnAVUwES7YvMjJ4S8RVvv1PWa9/MvmvwAAAP//AwBQSwMEFAAGAAgAAAAh ALEdTBHdAAAACQEAAA8AAABkcnMvZG93bnJldi54bWxMj09PwzAMxe9IfIfISNxYQjcGLU0nBOIK YvyRuHmN11Y0TtVka/n2mBPc/Oyn598rN7Pv1ZHG2AW2cLkwoIjr4DpuLLy9Pl7cgIoJ2WEfmCx8 U4RNdXpSYuHCxC903KZGSQjHAi20KQ2F1rFuyWNchIFYbvswekwix0a7EScJ973OjFlrjx3LhxYH um+p/toevIX3p/3nx8o8Nw/+apjCbDT7XFt7fjbf3YJKNKc/M/ziCzpUwrQLB3ZR9aLXmXRJMuQ5 KDFky5UsdhaulznoqtT/G1Q/AAAA//8DAFBLAQItABQABgAIAAAAIQDkmcPA+wAAAOEBAAATAAAA AAAAAAAAAAAAAAAAAABbQ29udGVudF9UeXBlc10ueG1sUEsBAi0AFAAGAAgAAAAhACOyauHXAAAA lAEAAAsAAAAAAAAAAAAAAAAALAEAAF9yZWxzLy5yZWxzUEsBAi0AFAAGAAgAAAAhAGPz2qqBAgAA EwUAAA4AAAAAAAAAAAAAAAAALAIAAGRycy9lMm9Eb2MueG1sUEsBAi0AFAAGAAgAAAAhALEdTBHd AAAACQEAAA8AAAAAAAAAAAAAAAAA2QQAAGRycy9kb3ducmV2LnhtbFBLBQYAAAAABAAEAPMAAADj BQAAAAA= " filled="f" id="Text Box 41" type="#_x0000_t202" o:spid="_x0000_s1030">
                <v:textbox>
                  <w:txbxContent>
                    <w:p w:rsidRPr="00BB6BCF" w:rsidRDefault="00762F4A" w:rsidR="00762F4A" w:rsidP="006E619E" w14:paraId="3927A75F" w14:textId="42A39C26">
                      <w:pPr>
                        <w:ind w:left="720" w:hanging="720"/>
                        <w:jc w:val="center"/>
                        <w:rPr>
                          <w:rFonts w:hAnsi="Arial" w:cs="Arial" w:ascii="Arial"/>
                          <w:sz w:val="22"/>
                          <w:szCs w:val="22"/>
                        </w:rPr>
                      </w:pPr>
                      <w:r>
                        <w:rPr>
                          <w:rFonts w:hAnsi="Arial" w:cs="Arial" w:ascii="Arial"/>
                          <w:sz w:val="22"/>
                          <w:szCs w:val="22"/>
                        </w:rPr>
                        <w:t>(a)</w:t>
                      </w:r>
                    </w:p>
                  </w:txbxContent>
                </v:textbox>
                <w10:wrap type="square"/>
              </v:shape>
            </w:pict>
          </mc:Fallback>
        </mc:AlternateContent>
      </w:r>
    </w:p>
    <w:p w:rsidRPr="005F2C76" w:rsidRDefault="006370E3" w:rsidR="006370E3" w:rsidP="001E2A39" w14:paraId="3A88F863" w14:textId="77777777">
      <w:pPr>
        <w:ind w:left="720" w:hanging="720"/>
        <w:rPr>
          <w:rFonts w:hAnsi="Arial" w:cs="Arial" w:ascii="Arial"/>
          <w:sz w:val="22"/>
          <w:szCs w:val="22"/>
        </w:rPr>
      </w:pPr>
    </w:p>
    <w:p w:rsidRPr="005F2C76" w:rsidRDefault="006370E3" w:rsidR="006370E3" w:rsidP="001E2A39" w14:paraId="33ADD18C" w14:textId="77777777">
      <w:pPr>
        <w:ind w:left="720" w:hanging="720"/>
        <w:rPr>
          <w:rFonts w:hAnsi="Arial" w:cs="Arial" w:ascii="Arial"/>
          <w:sz w:val="22"/>
          <w:szCs w:val="22"/>
        </w:rPr>
      </w:pPr>
    </w:p>
    <w:p w:rsidRPr="005F2C76" w:rsidRDefault="006370E3" w:rsidR="006370E3" w:rsidP="001E2A39" w14:paraId="4E3D4967" w14:textId="77777777">
      <w:pPr>
        <w:ind w:left="720" w:hanging="720"/>
        <w:rPr>
          <w:rFonts w:hAnsi="Arial" w:cs="Arial" w:ascii="Arial"/>
          <w:sz w:val="22"/>
          <w:szCs w:val="22"/>
        </w:rPr>
      </w:pPr>
    </w:p>
    <w:p w:rsidRPr="005F2C76" w:rsidRDefault="006370E3" w:rsidR="006370E3" w:rsidP="001E2A39" w14:paraId="2035CCFC" w14:textId="77777777">
      <w:pPr>
        <w:ind w:left="720" w:hanging="720"/>
        <w:rPr>
          <w:rFonts w:hAnsi="Arial" w:cs="Arial" w:ascii="Arial"/>
          <w:sz w:val="22"/>
          <w:szCs w:val="22"/>
        </w:rPr>
      </w:pPr>
    </w:p>
    <w:p w:rsidRPr="005F2C76" w:rsidRDefault="006370E3" w:rsidR="006370E3" w:rsidP="001E2A39" w14:paraId="33EB308E" w14:textId="62A40D41">
      <w:pPr>
        <w:ind w:left="720" w:hanging="720"/>
        <w:rPr>
          <w:rFonts w:hAnsi="Arial" w:cs="Arial" w:ascii="Arial"/>
          <w:sz w:val="22"/>
          <w:szCs w:val="22"/>
        </w:rPr>
      </w:pPr>
    </w:p>
    <w:p w:rsidRPr="005F2C76" w:rsidRDefault="006370E3" w:rsidR="006370E3" w:rsidP="001E2A39" w14:paraId="60B27F71" w14:textId="77777777">
      <w:pPr>
        <w:ind w:left="720" w:hanging="720"/>
        <w:rPr>
          <w:rFonts w:hAnsi="Arial" w:cs="Arial" w:ascii="Arial"/>
          <w:sz w:val="22"/>
          <w:szCs w:val="22"/>
        </w:rPr>
      </w:pPr>
    </w:p>
    <w:p w:rsidRPr="005F2C76" w:rsidRDefault="006370E3" w:rsidR="006370E3" w:rsidP="001E2A39" w14:paraId="3ACFF34F" w14:textId="77777777">
      <w:pPr>
        <w:ind w:left="720" w:hanging="720"/>
        <w:rPr>
          <w:rFonts w:hAnsi="Arial" w:cs="Arial" w:ascii="Arial"/>
          <w:sz w:val="22"/>
          <w:szCs w:val="22"/>
        </w:rPr>
      </w:pPr>
    </w:p>
    <w:p w:rsidRPr="005F2C76" w:rsidRDefault="006370E3" w:rsidR="006370E3" w:rsidP="001E2A39" w14:paraId="56B5EEB2" w14:textId="77777777">
      <w:pPr>
        <w:ind w:left="720" w:hanging="720"/>
        <w:rPr>
          <w:rFonts w:hAnsi="Arial" w:cs="Arial" w:ascii="Arial"/>
          <w:sz w:val="22"/>
          <w:szCs w:val="22"/>
        </w:rPr>
      </w:pPr>
    </w:p>
    <w:p w:rsidRPr="005F2C76" w:rsidRDefault="001777C8" w:rsidR="001777C8" w:rsidP="001E2A39" w14:paraId="18C343D7" w14:textId="77777777">
      <w:pPr>
        <w:ind w:left="720" w:hanging="720"/>
        <w:rPr>
          <w:rFonts w:hAnsi="Arial" w:cs="Arial" w:ascii="Arial"/>
          <w:sz w:val="22"/>
          <w:szCs w:val="22"/>
        </w:rPr>
      </w:pPr>
    </w:p>
    <w:p w:rsidRPr="005F2C76" w:rsidRDefault="001777C8" w:rsidR="001777C8" w:rsidP="001E2A39" w14:paraId="160E3C97" w14:textId="03C4F97D">
      <w:pPr>
        <w:ind w:left="720" w:hanging="720"/>
        <w:rPr>
          <w:rFonts w:hAnsi="Arial" w:cs="Arial" w:ascii="Arial"/>
          <w:sz w:val="22"/>
          <w:szCs w:val="22"/>
        </w:rPr>
      </w:pPr>
    </w:p>
    <w:p w:rsidRPr="005F2C76" w:rsidRDefault="001777C8" w:rsidR="001777C8" w:rsidP="001E2A39" w14:paraId="3B372A26" w14:textId="77777777">
      <w:pPr>
        <w:ind w:left="720" w:hanging="720"/>
        <w:rPr>
          <w:rFonts w:hAnsi="Arial" w:cs="Arial" w:ascii="Arial"/>
          <w:sz w:val="22"/>
          <w:szCs w:val="22"/>
        </w:rPr>
      </w:pPr>
    </w:p>
    <w:p w:rsidRPr="005F2C76" w:rsidRDefault="00CF368A" w:rsidR="00CF368A" w:rsidP="00CF368A" w14:paraId="01629D52" w14:textId="77777777">
      <w:pPr>
        <w:ind w:left="720" w:hanging="720"/>
        <w:rPr>
          <w:rFonts w:hAnsi="Arial" w:cs="Arial" w:ascii="Arial"/>
          <w:sz w:val="22"/>
          <w:szCs w:val="22"/>
        </w:rPr>
      </w:pPr>
      <w:r w:rsidRPr="005F2C76">
        <w:rPr>
          <w:rFonts w:hAnsi="Arial" w:cs="Arial" w:ascii="Arial"/>
          <w:sz w:val="22"/>
          <w:szCs w:val="22"/>
        </w:rPr>
        <w:t>25</w:t>
      </w:r>
      <w:r>
        <w:rPr>
          <w:rFonts w:hAnsi="Arial" w:cs="Arial" w:ascii="Arial"/>
          <w:sz w:val="22"/>
          <w:szCs w:val="22"/>
        </w:rPr>
        <w:t>.</w:t>
      </w:r>
      <w:r>
        <w:rPr>
          <w:rFonts w:hAnsi="Arial" w:cs="Arial" w:ascii="Arial"/>
          <w:sz w:val="22"/>
          <w:szCs w:val="22"/>
        </w:rPr>
        <w:tab/>
      </w:r>
      <w:r w:rsidRPr="005F2C76">
        <w:rPr>
          <w:rFonts w:hAnsi="Arial" w:cs="Arial" w:ascii="Arial"/>
          <w:sz w:val="22"/>
          <w:szCs w:val="22"/>
        </w:rPr>
        <w:t xml:space="preserve">Obligate anaerobic bacteria will only grow and reproduce in oxygen-free conditions. </w:t>
      </w:r>
    </w:p>
    <w:p w:rsidRPr="005F2C76" w:rsidRDefault="00CF368A" w:rsidR="00CF368A" w:rsidP="00CF368A" w14:paraId="225AD900" w14:textId="446FDB23">
      <w:pPr>
        <w:ind w:left="720"/>
        <w:rPr>
          <w:rFonts w:hAnsi="Arial" w:cs="Arial" w:ascii="Arial"/>
          <w:sz w:val="22"/>
          <w:szCs w:val="22"/>
        </w:rPr>
      </w:pPr>
      <w:r w:rsidRPr="005F2C76">
        <w:rPr>
          <w:rFonts w:hAnsi="Arial" w:cs="Arial" w:ascii="Arial"/>
          <w:sz w:val="22"/>
          <w:szCs w:val="22"/>
        </w:rPr>
        <w:t xml:space="preserve">Which of the test tubes </w:t>
      </w:r>
      <w:r>
        <w:rPr>
          <w:rFonts w:hAnsi="Arial" w:cs="Arial" w:ascii="Arial"/>
          <w:sz w:val="22"/>
          <w:szCs w:val="22"/>
        </w:rPr>
        <w:t>above</w:t>
      </w:r>
      <w:r w:rsidRPr="005F2C76">
        <w:rPr>
          <w:rFonts w:hAnsi="Arial" w:cs="Arial" w:ascii="Arial"/>
          <w:sz w:val="22"/>
          <w:szCs w:val="22"/>
        </w:rPr>
        <w:t xml:space="preserve"> will most likely support the growth of a thriving </w:t>
      </w:r>
      <w:r>
        <w:rPr>
          <w:rFonts w:hAnsi="Arial" w:cs="Arial" w:ascii="Arial"/>
          <w:sz w:val="22"/>
          <w:szCs w:val="22"/>
        </w:rPr>
        <w:t xml:space="preserve">anaerobic </w:t>
      </w:r>
      <w:r w:rsidRPr="005F2C76">
        <w:rPr>
          <w:rFonts w:hAnsi="Arial" w:cs="Arial" w:ascii="Arial"/>
          <w:sz w:val="22"/>
          <w:szCs w:val="22"/>
        </w:rPr>
        <w:t>bacterial colony?</w:t>
      </w:r>
    </w:p>
    <w:p w:rsidRDefault="006370E3" w:rsidR="006370E3" w:rsidP="00D2498D" w14:paraId="1C930A11" w14:textId="4D9D3082">
      <w:pPr>
        <w:rPr>
          <w:rFonts w:hAnsi="Arial" w:cs="Arial" w:ascii="Arial"/>
          <w:sz w:val="22"/>
          <w:szCs w:val="22"/>
        </w:rPr>
      </w:pPr>
    </w:p>
    <w:p w:rsidRDefault="00CF368A" w:rsidR="00CF368A" w:rsidP="00D2498D" w14:paraId="5F66A926" w14:textId="00740507">
      <w:pPr>
        <w:rPr>
          <w:rFonts w:hAnsi="Arial" w:cs="Arial" w:ascii="Arial"/>
          <w:sz w:val="22"/>
          <w:szCs w:val="22"/>
        </w:rPr>
      </w:pPr>
      <w:r>
        <w:rPr>
          <w:rFonts w:hAnsi="Arial" w:cs="Arial" w:ascii="Arial"/>
          <w:sz w:val="22"/>
          <w:szCs w:val="22"/>
        </w:rPr>
        <w:tab/>
        <w:t>(a)</w:t>
      </w:r>
      <w:r>
        <w:rPr>
          <w:rFonts w:hAnsi="Arial" w:cs="Arial" w:ascii="Arial"/>
          <w:sz w:val="22"/>
          <w:szCs w:val="22"/>
        </w:rPr>
        <w:tab/>
        <w:t>a</w:t>
      </w:r>
    </w:p>
    <w:p w:rsidRDefault="00CF368A" w:rsidR="00CF368A" w:rsidP="00D2498D" w14:paraId="7DF1986F" w14:textId="01861998">
      <w:pPr>
        <w:rPr>
          <w:rFonts w:hAnsi="Arial" w:cs="Arial" w:ascii="Arial"/>
          <w:sz w:val="22"/>
          <w:szCs w:val="22"/>
        </w:rPr>
      </w:pPr>
      <w:r>
        <w:rPr>
          <w:rFonts w:hAnsi="Arial" w:cs="Arial" w:ascii="Arial"/>
          <w:sz w:val="22"/>
          <w:szCs w:val="22"/>
        </w:rPr>
        <w:tab/>
        <w:t>(b)</w:t>
      </w:r>
      <w:r>
        <w:rPr>
          <w:rFonts w:hAnsi="Arial" w:cs="Arial" w:ascii="Arial"/>
          <w:sz w:val="22"/>
          <w:szCs w:val="22"/>
        </w:rPr>
        <w:tab/>
        <w:t>b</w:t>
      </w:r>
    </w:p>
    <w:p w:rsidRDefault="00CF368A" w:rsidR="00CF368A" w:rsidP="00D2498D" w14:paraId="3871D1B0" w14:textId="69392193">
      <w:pPr>
        <w:rPr>
          <w:rFonts w:hAnsi="Arial" w:cs="Arial" w:ascii="Arial"/>
          <w:sz w:val="22"/>
          <w:szCs w:val="22"/>
        </w:rPr>
      </w:pPr>
      <w:r>
        <w:rPr>
          <w:rFonts w:hAnsi="Arial" w:cs="Arial" w:ascii="Arial"/>
          <w:sz w:val="22"/>
          <w:szCs w:val="22"/>
        </w:rPr>
        <w:tab/>
        <w:t>(c)</w:t>
      </w:r>
      <w:r>
        <w:rPr>
          <w:rFonts w:hAnsi="Arial" w:cs="Arial" w:ascii="Arial"/>
          <w:sz w:val="22"/>
          <w:szCs w:val="22"/>
        </w:rPr>
        <w:tab/>
        <w:t>c</w:t>
      </w:r>
    </w:p>
    <w:p w:rsidRDefault="00CF368A" w:rsidR="00CF368A" w:rsidP="00D2498D" w14:paraId="48470FE2" w14:textId="4FC9E163">
      <w:pPr>
        <w:rPr>
          <w:rFonts w:hAnsi="Arial" w:cs="Arial" w:ascii="Arial"/>
          <w:sz w:val="22"/>
          <w:szCs w:val="22"/>
        </w:rPr>
      </w:pPr>
      <w:r>
        <w:rPr>
          <w:rFonts w:hAnsi="Arial" w:cs="Arial" w:ascii="Arial"/>
          <w:sz w:val="22"/>
          <w:szCs w:val="22"/>
        </w:rPr>
        <w:tab/>
        <w:t>(d)</w:t>
      </w:r>
      <w:r>
        <w:rPr>
          <w:rFonts w:hAnsi="Arial" w:cs="Arial" w:ascii="Arial"/>
          <w:sz w:val="22"/>
          <w:szCs w:val="22"/>
        </w:rPr>
        <w:tab/>
        <w:t>d</w:t>
      </w:r>
    </w:p>
    <w:p w:rsidRPr="005F2C76" w:rsidRDefault="00CF368A" w:rsidR="00CF368A" w:rsidP="00D2498D" w14:paraId="0ED87CC4" w14:textId="77777777">
      <w:pPr>
        <w:rPr>
          <w:rFonts w:hAnsi="Arial" w:cs="Arial" w:ascii="Arial"/>
          <w:sz w:val="22"/>
          <w:szCs w:val="22"/>
        </w:rPr>
      </w:pPr>
    </w:p>
    <w:p w:rsidRPr="005F2C76" w:rsidRDefault="006370E3" w:rsidR="006370E3" w:rsidP="001E2A39" w14:paraId="4FF5FB20" w14:textId="77777777">
      <w:pPr>
        <w:ind w:left="720" w:hanging="720"/>
        <w:rPr>
          <w:rFonts w:hAnsi="Arial" w:cs="Arial" w:ascii="Arial"/>
          <w:sz w:val="22"/>
          <w:szCs w:val="22"/>
        </w:rPr>
      </w:pPr>
    </w:p>
    <w:p w:rsidRPr="005F2C76" w:rsidRDefault="006370E3" w:rsidR="006370E3" w:rsidP="001E2A39" w14:paraId="2AAFE95F" w14:textId="6C1EAB6B">
      <w:pPr>
        <w:ind w:left="720" w:hanging="720"/>
        <w:rPr>
          <w:rFonts w:hAnsi="Arial" w:cs="Arial" w:ascii="Arial"/>
          <w:sz w:val="22"/>
          <w:szCs w:val="22"/>
        </w:rPr>
      </w:pPr>
      <w:r w:rsidRPr="005F2C76">
        <w:rPr>
          <w:rFonts w:hAnsi="Arial" w:cs="Arial" w:ascii="Arial"/>
          <w:sz w:val="22"/>
          <w:szCs w:val="22"/>
        </w:rPr>
        <w:t>26.</w:t>
      </w:r>
      <w:r w:rsidRPr="005F2C76">
        <w:rPr>
          <w:rFonts w:hAnsi="Arial" w:cs="Arial" w:ascii="Arial"/>
          <w:sz w:val="22"/>
          <w:szCs w:val="22"/>
        </w:rPr>
        <w:tab/>
      </w:r>
      <w:r w:rsidRPr="005F2C76" w:rsidR="00932752">
        <w:rPr>
          <w:rFonts w:hAnsi="Arial" w:cs="Arial" w:ascii="Arial"/>
          <w:sz w:val="22"/>
          <w:szCs w:val="22"/>
        </w:rPr>
        <w:t>The independent variable for this experiment on anaerobic bacterial growth is most likely</w:t>
      </w:r>
      <w:r w:rsidR="00936188">
        <w:rPr>
          <w:rFonts w:hAnsi="Arial" w:cs="Arial" w:ascii="Arial"/>
          <w:sz w:val="22"/>
          <w:szCs w:val="22"/>
        </w:rPr>
        <w:t xml:space="preserve"> the</w:t>
      </w:r>
    </w:p>
    <w:p w:rsidRPr="005F2C76" w:rsidRDefault="00932752" w:rsidR="00932752" w:rsidP="001E2A39" w14:paraId="3998A6D2" w14:textId="77777777">
      <w:pPr>
        <w:ind w:left="720" w:hanging="720"/>
        <w:rPr>
          <w:rFonts w:hAnsi="Arial" w:cs="Arial" w:ascii="Arial"/>
          <w:sz w:val="22"/>
          <w:szCs w:val="22"/>
        </w:rPr>
      </w:pPr>
    </w:p>
    <w:p w:rsidRPr="005F2C76" w:rsidRDefault="00932752" w:rsidR="00932752" w:rsidP="001E2A39" w14:paraId="3044A0CE" w14:textId="6FA3261F">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species of bacteria</w:t>
      </w:r>
      <w:r w:rsidR="00936188">
        <w:rPr>
          <w:rFonts w:hAnsi="Arial" w:cs="Arial" w:ascii="Arial"/>
          <w:sz w:val="22"/>
          <w:szCs w:val="22"/>
        </w:rPr>
        <w:t>.</w:t>
      </w:r>
    </w:p>
    <w:p w:rsidRPr="005F2C76" w:rsidRDefault="00932752" w:rsidR="00932752" w:rsidP="001E2A39" w14:paraId="53D9C27F" w14:textId="60FA7603">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bacterial growth</w:t>
      </w:r>
      <w:r w:rsidR="00936188">
        <w:rPr>
          <w:rFonts w:hAnsi="Arial" w:cs="Arial" w:ascii="Arial"/>
          <w:sz w:val="22"/>
          <w:szCs w:val="22"/>
        </w:rPr>
        <w:t>.</w:t>
      </w:r>
    </w:p>
    <w:p w:rsidRPr="005F2C76" w:rsidRDefault="00932752" w:rsidR="00932752" w:rsidP="00932752" w14:paraId="64075CCC" w14:textId="038E2996">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placement of tube stopper</w:t>
      </w:r>
      <w:r w:rsidR="00936188">
        <w:rPr>
          <w:rFonts w:hAnsi="Arial" w:cs="Arial" w:ascii="Arial"/>
          <w:sz w:val="22"/>
          <w:szCs w:val="22"/>
        </w:rPr>
        <w:t>.</w:t>
      </w:r>
    </w:p>
    <w:p w:rsidRPr="005F2C76" w:rsidRDefault="00932752" w:rsidR="00932752" w:rsidP="001E2A39" w14:paraId="097FF613" w14:textId="7FDE0075">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r>
      <w:r w:rsidRPr="005F2C76" w:rsidR="00080FA1">
        <w:rPr>
          <w:rFonts w:hAnsi="Arial" w:cs="Arial" w:ascii="Arial"/>
          <w:sz w:val="22"/>
          <w:szCs w:val="22"/>
        </w:rPr>
        <w:t>availability of</w:t>
      </w:r>
      <w:r w:rsidRPr="005F2C76">
        <w:rPr>
          <w:rFonts w:hAnsi="Arial" w:cs="Arial" w:ascii="Arial"/>
          <w:sz w:val="22"/>
          <w:szCs w:val="22"/>
        </w:rPr>
        <w:t xml:space="preserve"> oxygen</w:t>
      </w:r>
      <w:r w:rsidR="00936188">
        <w:rPr>
          <w:rFonts w:hAnsi="Arial" w:cs="Arial" w:ascii="Arial"/>
          <w:sz w:val="22"/>
          <w:szCs w:val="22"/>
        </w:rPr>
        <w:t>.</w:t>
      </w:r>
    </w:p>
    <w:p w:rsidRPr="005F2C76" w:rsidRDefault="00080FA1" w:rsidR="00080FA1" w:rsidP="001E2A39" w14:paraId="0D0FE2F7" w14:textId="77777777">
      <w:pPr>
        <w:ind w:left="720" w:hanging="720"/>
        <w:rPr>
          <w:rFonts w:hAnsi="Arial" w:cs="Arial" w:ascii="Arial"/>
          <w:sz w:val="22"/>
          <w:szCs w:val="22"/>
        </w:rPr>
      </w:pPr>
    </w:p>
    <w:p w:rsidRPr="005F2C76" w:rsidRDefault="00080FA1" w:rsidR="00080FA1" w:rsidP="001E2A39" w14:paraId="3582C9B7" w14:textId="77777777">
      <w:pPr>
        <w:ind w:left="720" w:hanging="720"/>
        <w:rPr>
          <w:rFonts w:hAnsi="Arial" w:cs="Arial" w:ascii="Arial"/>
          <w:sz w:val="22"/>
          <w:szCs w:val="22"/>
        </w:rPr>
      </w:pPr>
    </w:p>
    <w:p w:rsidRPr="005F2C76" w:rsidRDefault="00080FA1" w:rsidR="00080FA1" w:rsidP="001E2A39" w14:paraId="75813CDB" w14:textId="77777777">
      <w:pPr>
        <w:ind w:left="720" w:hanging="720"/>
        <w:rPr>
          <w:rFonts w:hAnsi="Arial" w:cs="Arial" w:ascii="Arial"/>
          <w:sz w:val="22"/>
          <w:szCs w:val="22"/>
        </w:rPr>
      </w:pPr>
      <w:r w:rsidRPr="005F2C76">
        <w:rPr>
          <w:rFonts w:hAnsi="Arial" w:cs="Arial" w:ascii="Arial"/>
          <w:sz w:val="22"/>
          <w:szCs w:val="22"/>
        </w:rPr>
        <w:t>27.</w:t>
      </w:r>
      <w:r w:rsidRPr="005F2C76">
        <w:rPr>
          <w:rFonts w:hAnsi="Arial" w:cs="Arial" w:ascii="Arial"/>
          <w:sz w:val="22"/>
          <w:szCs w:val="22"/>
        </w:rPr>
        <w:tab/>
      </w:r>
      <w:r w:rsidRPr="005F2C76" w:rsidR="00D671AC">
        <w:rPr>
          <w:rFonts w:hAnsi="Arial" w:cs="Arial" w:ascii="Arial"/>
          <w:sz w:val="22"/>
          <w:szCs w:val="22"/>
        </w:rPr>
        <w:t xml:space="preserve">Which of the following </w:t>
      </w:r>
      <w:r w:rsidRPr="005F2C76" w:rsidR="00344CF4">
        <w:rPr>
          <w:rFonts w:hAnsi="Arial" w:cs="Arial" w:ascii="Arial"/>
          <w:sz w:val="22"/>
          <w:szCs w:val="22"/>
        </w:rPr>
        <w:t>statements is</w:t>
      </w:r>
      <w:r w:rsidRPr="005F2C76" w:rsidR="00D671AC">
        <w:rPr>
          <w:rFonts w:hAnsi="Arial" w:cs="Arial" w:ascii="Arial"/>
          <w:sz w:val="22"/>
          <w:szCs w:val="22"/>
        </w:rPr>
        <w:t xml:space="preserve"> </w:t>
      </w:r>
      <w:r w:rsidRPr="005F2C76" w:rsidR="00D671AC">
        <w:rPr>
          <w:rFonts w:hAnsi="Arial" w:cs="Arial" w:ascii="Arial"/>
          <w:b/>
          <w:sz w:val="22"/>
          <w:szCs w:val="22"/>
        </w:rPr>
        <w:t>incorrect</w:t>
      </w:r>
      <w:r w:rsidRPr="005F2C76" w:rsidR="00D671AC">
        <w:rPr>
          <w:rFonts w:hAnsi="Arial" w:cs="Arial" w:ascii="Arial"/>
          <w:sz w:val="22"/>
          <w:szCs w:val="22"/>
        </w:rPr>
        <w:t>?</w:t>
      </w:r>
    </w:p>
    <w:p w:rsidRPr="005F2C76" w:rsidRDefault="00932752" w:rsidR="00932752" w:rsidP="001E2A39" w14:paraId="7A08936B" w14:textId="77777777">
      <w:pPr>
        <w:ind w:left="720" w:hanging="720"/>
        <w:rPr>
          <w:rFonts w:hAnsi="Arial" w:cs="Arial" w:ascii="Arial"/>
          <w:sz w:val="22"/>
          <w:szCs w:val="22"/>
        </w:rPr>
      </w:pPr>
    </w:p>
    <w:p w:rsidRPr="005F2C76" w:rsidRDefault="00344CF4" w:rsidR="00344CF4" w:rsidP="001E2A39" w14:paraId="360C656F" w14:textId="77777777">
      <w:pPr>
        <w:ind w:left="720" w:hanging="720"/>
        <w:rPr>
          <w:rFonts w:hAnsi="Arial" w:cs="Arial" w:ascii="Arial"/>
          <w:sz w:val="22"/>
          <w:szCs w:val="22"/>
        </w:rPr>
      </w:pPr>
      <w:r w:rsidRPr="005F2C76">
        <w:rPr>
          <w:rFonts w:hAnsi="Arial" w:cs="Arial" w:ascii="Arial"/>
          <w:sz w:val="22"/>
          <w:szCs w:val="22"/>
        </w:rPr>
        <w:tab/>
      </w:r>
      <w:r w:rsidRPr="005F2C76">
        <w:rPr>
          <w:rFonts w:hAnsi="Arial" w:cs="Arial" w:ascii="Arial"/>
          <w:i/>
          <w:sz w:val="22"/>
          <w:szCs w:val="22"/>
        </w:rPr>
        <w:t>Habitat fragmentation has a negative impact on the biodiversity of an ecosystem by</w:t>
      </w:r>
      <w:r w:rsidRPr="005F2C76" w:rsidR="00AD3103">
        <w:rPr>
          <w:rFonts w:hAnsi="Arial" w:cs="Arial" w:ascii="Arial"/>
          <w:sz w:val="22"/>
          <w:szCs w:val="22"/>
        </w:rPr>
        <w:t>…</w:t>
      </w:r>
    </w:p>
    <w:p w:rsidRPr="005F2C76" w:rsidRDefault="00D671AC" w:rsidR="00344CF4" w:rsidP="001E2A39" w14:paraId="149C2D04" w14:textId="77777777">
      <w:pPr>
        <w:ind w:left="720" w:hanging="720"/>
        <w:rPr>
          <w:rFonts w:hAnsi="Arial" w:cs="Arial" w:ascii="Arial"/>
          <w:sz w:val="22"/>
          <w:szCs w:val="22"/>
        </w:rPr>
      </w:pPr>
      <w:r w:rsidRPr="005F2C76">
        <w:rPr>
          <w:rFonts w:hAnsi="Arial" w:cs="Arial" w:ascii="Arial"/>
          <w:sz w:val="22"/>
          <w:szCs w:val="22"/>
        </w:rPr>
        <w:tab/>
      </w:r>
    </w:p>
    <w:p w:rsidRPr="005F2C76" w:rsidRDefault="00D671AC" w:rsidR="00344CF4" w:rsidP="00344CF4" w14:paraId="4677B630" w14:textId="41F8CFA5">
      <w:pPr>
        <w:ind w:left="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r>
      <w:r w:rsidRPr="005F2C76" w:rsidR="00344CF4">
        <w:rPr>
          <w:rFonts w:hAnsi="Arial" w:cs="Arial" w:ascii="Arial"/>
          <w:sz w:val="22"/>
          <w:szCs w:val="22"/>
        </w:rPr>
        <w:t xml:space="preserve">reducing the </w:t>
      </w:r>
      <w:r w:rsidRPr="005F2C76" w:rsidR="00DE6B96">
        <w:rPr>
          <w:rFonts w:hAnsi="Arial" w:cs="Arial" w:ascii="Arial"/>
          <w:sz w:val="22"/>
          <w:szCs w:val="22"/>
        </w:rPr>
        <w:t>carrying capacity</w:t>
      </w:r>
      <w:r w:rsidR="00501FEF">
        <w:rPr>
          <w:rFonts w:hAnsi="Arial" w:cs="Arial" w:ascii="Arial"/>
          <w:sz w:val="22"/>
          <w:szCs w:val="22"/>
        </w:rPr>
        <w:t xml:space="preserve"> of an ecosystem</w:t>
      </w:r>
      <w:r w:rsidRPr="005F2C76" w:rsidR="00344CF4">
        <w:rPr>
          <w:rFonts w:hAnsi="Arial" w:cs="Arial" w:ascii="Arial"/>
          <w:sz w:val="22"/>
          <w:szCs w:val="22"/>
        </w:rPr>
        <w:t>.</w:t>
      </w:r>
    </w:p>
    <w:p w:rsidRPr="005F2C76" w:rsidRDefault="00344CF4" w:rsidR="00344CF4" w:rsidP="001E2A39" w14:paraId="79953111"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enhancing edge effects.</w:t>
      </w:r>
    </w:p>
    <w:p w:rsidRPr="005F2C76" w:rsidRDefault="00344CF4" w:rsidR="00344CF4" w:rsidP="001E2A39" w14:paraId="6B884D03" w14:textId="0142BAA5">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increasing access to resources in adjacent habitats.</w:t>
      </w:r>
    </w:p>
    <w:p w:rsidRPr="005F2C76" w:rsidRDefault="00344CF4" w:rsidR="00344CF4" w:rsidP="001E2A39" w14:paraId="66FF6566"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reducing the amount of suitable habitat for organisms.</w:t>
      </w:r>
    </w:p>
    <w:p w:rsidRPr="005F2C76" w:rsidRDefault="00344CF4" w:rsidR="00344CF4" w:rsidP="001E2A39" w14:paraId="6EE1D6E3" w14:textId="77777777">
      <w:pPr>
        <w:ind w:left="720" w:hanging="720"/>
        <w:rPr>
          <w:rFonts w:hAnsi="Arial" w:cs="Arial" w:ascii="Arial"/>
          <w:sz w:val="22"/>
          <w:szCs w:val="22"/>
        </w:rPr>
      </w:pPr>
    </w:p>
    <w:p w:rsidRPr="005F2C76" w:rsidRDefault="00DE6B96" w:rsidR="00DE6B96" w:rsidP="001E2A39" w14:paraId="1C41105B" w14:textId="77777777">
      <w:pPr>
        <w:ind w:left="720" w:hanging="720"/>
        <w:rPr>
          <w:rFonts w:hAnsi="Arial" w:cs="Arial" w:ascii="Arial"/>
          <w:sz w:val="22"/>
          <w:szCs w:val="22"/>
        </w:rPr>
      </w:pPr>
      <w:r w:rsidRPr="005F2C76">
        <w:rPr>
          <w:rFonts w:hAnsi="Arial" w:cs="Arial" w:ascii="Arial"/>
          <w:sz w:val="22"/>
          <w:szCs w:val="22"/>
        </w:rPr>
        <w:lastRenderedPageBreak/>
        <w:t>Question 28 refers to the following diagram.</w:t>
      </w:r>
    </w:p>
    <w:p w:rsidRPr="005F2C76" w:rsidRDefault="00DE6B96" w:rsidR="00DE6B96" w:rsidP="001E2A39" w14:paraId="071D469C" w14:textId="77777777">
      <w:pPr>
        <w:ind w:left="720" w:hanging="720"/>
        <w:rPr>
          <w:rFonts w:hAnsi="Arial" w:cs="Arial" w:ascii="Arial"/>
          <w:sz w:val="22"/>
          <w:szCs w:val="22"/>
        </w:rPr>
      </w:pPr>
    </w:p>
    <w:p w:rsidRPr="005F2C76" w:rsidRDefault="004A6333" w:rsidR="00DE6B96" w:rsidP="001E2A39" w14:paraId="092A7018" w14:textId="77777777">
      <w:pPr>
        <w:ind w:left="720" w:hanging="720"/>
        <w:rPr>
          <w:rFonts w:hAnsi="Arial" w:cs="Arial" w:ascii="Arial"/>
          <w:sz w:val="22"/>
          <w:szCs w:val="22"/>
        </w:rPr>
      </w:pPr>
      <w:r w:rsidRPr="005F2C76">
        <w:rPr>
          <w:rFonts w:hAnsi="Arial" w:cs="Arial" w:ascii="Arial"/>
          <w:noProof/>
          <w:sz w:val="22"/>
          <w:szCs w:val="22"/>
          <w:lang w:val="en-US"/>
        </w:rPr>
        <w:drawing>
          <wp:anchor simplePos="0" distL="114300" behindDoc="0" allowOverlap="1" relativeHeight="251671552" layoutInCell="1" wp14:anchorId="0AE3A4CC" distT="0" locked="0" distB="0" distR="114300" wp14:editId="5A35E845">
            <wp:simplePos x="0" y="0"/>
            <wp:positionH relativeFrom="column">
              <wp:posOffset>914400</wp:posOffset>
            </wp:positionH>
            <wp:positionV relativeFrom="paragraph">
              <wp:posOffset>89535</wp:posOffset>
            </wp:positionV>
            <wp:extent cx="3111500" cy="1115060"/>
            <wp:effectExtent r="12700" b="2540" t="0" l="0"/>
            <wp:wrapTight wrapText="bothSides">
              <wp:wrapPolygon edited="0">
                <wp:start x="0" y="0"/>
                <wp:lineTo x="0" y="21157"/>
                <wp:lineTo x="21512" y="21157"/>
                <wp:lineTo x="21512" y="0"/>
                <wp:lineTo x="0" y="0"/>
              </wp:wrapPolygon>
            </wp:wrapTight>
            <wp:docPr descr="Macintosh HD:Users:kimbraimbridge1:Desktop:Screen Shot 2017-03-25 at 18.39.36.png" name="Picture 8" 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kimbraimbridge1:Desktop:Screen Shot 2017-03-25 at 18.39.36.png" name="Picture 1" id="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F2C76" w:rsidRDefault="00DE6B96" w:rsidR="00DE6B96" w:rsidP="001E2A39" w14:paraId="3C1AFCA5" w14:textId="77777777">
      <w:pPr>
        <w:ind w:left="720" w:hanging="720"/>
        <w:rPr>
          <w:rFonts w:hAnsi="Arial" w:cs="Arial" w:ascii="Arial"/>
          <w:sz w:val="22"/>
          <w:szCs w:val="22"/>
        </w:rPr>
      </w:pPr>
    </w:p>
    <w:p w:rsidRPr="005F2C76" w:rsidRDefault="00DE6B96" w:rsidR="00DE6B96" w:rsidP="001E2A39" w14:paraId="725B1B0F" w14:textId="77777777">
      <w:pPr>
        <w:ind w:left="720" w:hanging="720"/>
        <w:rPr>
          <w:rFonts w:hAnsi="Arial" w:cs="Arial" w:ascii="Arial"/>
          <w:sz w:val="22"/>
          <w:szCs w:val="22"/>
        </w:rPr>
      </w:pPr>
    </w:p>
    <w:p w:rsidRPr="005F2C76" w:rsidRDefault="00DE6B96" w:rsidR="00DE6B96" w:rsidP="001E2A39" w14:paraId="2C29F57A" w14:textId="77777777">
      <w:pPr>
        <w:ind w:left="720" w:hanging="720"/>
        <w:rPr>
          <w:rFonts w:hAnsi="Arial" w:cs="Arial" w:ascii="Arial"/>
          <w:sz w:val="22"/>
          <w:szCs w:val="22"/>
        </w:rPr>
      </w:pPr>
    </w:p>
    <w:p w:rsidRPr="005F2C76" w:rsidRDefault="00DE6B96" w:rsidR="00DE6B96" w:rsidP="001E2A39" w14:paraId="60BB19DE" w14:textId="77777777">
      <w:pPr>
        <w:ind w:left="720" w:hanging="720"/>
        <w:rPr>
          <w:rFonts w:hAnsi="Arial" w:cs="Arial" w:ascii="Arial"/>
          <w:sz w:val="22"/>
          <w:szCs w:val="22"/>
        </w:rPr>
      </w:pPr>
    </w:p>
    <w:p w:rsidRPr="005F2C76" w:rsidRDefault="00DE6B96" w:rsidR="00DE6B96" w:rsidP="001E2A39" w14:paraId="04DC3D9B" w14:textId="77777777">
      <w:pPr>
        <w:ind w:left="720" w:hanging="720"/>
        <w:rPr>
          <w:rFonts w:hAnsi="Arial" w:cs="Arial" w:ascii="Arial"/>
          <w:sz w:val="22"/>
          <w:szCs w:val="22"/>
        </w:rPr>
      </w:pPr>
    </w:p>
    <w:p w:rsidRPr="005F2C76" w:rsidRDefault="00DE6B96" w:rsidR="00DE6B96" w:rsidP="001E2A39" w14:paraId="103422A0" w14:textId="77777777">
      <w:pPr>
        <w:ind w:left="720" w:hanging="720"/>
        <w:rPr>
          <w:rFonts w:hAnsi="Arial" w:cs="Arial" w:ascii="Arial"/>
          <w:sz w:val="22"/>
          <w:szCs w:val="22"/>
        </w:rPr>
      </w:pPr>
    </w:p>
    <w:p w:rsidRPr="005F2C76" w:rsidRDefault="00DE6B96" w:rsidR="00DE6B96" w:rsidP="001E2A39" w14:paraId="3B211A42" w14:textId="77777777">
      <w:pPr>
        <w:ind w:left="720" w:hanging="720"/>
        <w:rPr>
          <w:rFonts w:hAnsi="Arial" w:cs="Arial" w:ascii="Arial"/>
          <w:sz w:val="22"/>
          <w:szCs w:val="22"/>
        </w:rPr>
      </w:pPr>
    </w:p>
    <w:p w:rsidRPr="005F2C76" w:rsidRDefault="00DE6B96" w:rsidR="00DE6B96" w:rsidP="001E2A39" w14:paraId="7FF93069" w14:textId="77777777">
      <w:pPr>
        <w:ind w:left="720" w:hanging="720"/>
        <w:rPr>
          <w:rFonts w:hAnsi="Arial" w:cs="Arial" w:ascii="Arial"/>
          <w:sz w:val="22"/>
          <w:szCs w:val="22"/>
        </w:rPr>
      </w:pPr>
    </w:p>
    <w:p w:rsidRPr="005F2C76" w:rsidRDefault="00DE6B96" w:rsidR="00DE6B96" w:rsidP="001E2A39" w14:paraId="15C33591" w14:textId="77777777">
      <w:pPr>
        <w:ind w:left="720" w:hanging="720"/>
        <w:rPr>
          <w:rFonts w:hAnsi="Arial" w:cs="Arial" w:ascii="Arial"/>
          <w:sz w:val="22"/>
          <w:szCs w:val="22"/>
        </w:rPr>
      </w:pPr>
    </w:p>
    <w:p w:rsidRPr="005F2C76" w:rsidRDefault="00DE6B96" w:rsidR="00344CF4" w:rsidP="004A6333" w14:paraId="7CEAB43E" w14:textId="77777777">
      <w:pPr>
        <w:ind w:left="720" w:hanging="720"/>
        <w:rPr>
          <w:rFonts w:hAnsi="Arial" w:cs="Arial" w:ascii="Arial"/>
          <w:sz w:val="22"/>
          <w:szCs w:val="22"/>
        </w:rPr>
      </w:pPr>
      <w:r w:rsidRPr="005F2C76">
        <w:rPr>
          <w:rFonts w:hAnsi="Arial" w:cs="Arial" w:ascii="Arial"/>
          <w:sz w:val="22"/>
          <w:szCs w:val="22"/>
        </w:rPr>
        <w:t xml:space="preserve"> </w:t>
      </w:r>
      <w:r w:rsidRPr="005F2C76" w:rsidR="00344CF4">
        <w:rPr>
          <w:rFonts w:hAnsi="Arial" w:cs="Arial" w:ascii="Arial"/>
          <w:sz w:val="22"/>
          <w:szCs w:val="22"/>
        </w:rPr>
        <w:t>28.</w:t>
      </w:r>
      <w:r w:rsidRPr="005F2C76" w:rsidR="00344CF4">
        <w:rPr>
          <w:rFonts w:hAnsi="Arial" w:cs="Arial" w:ascii="Arial"/>
          <w:sz w:val="22"/>
          <w:szCs w:val="22"/>
        </w:rPr>
        <w:tab/>
      </w:r>
      <w:r w:rsidRPr="005F2C76" w:rsidR="00E634EB">
        <w:rPr>
          <w:rFonts w:hAnsi="Arial" w:cs="Arial" w:ascii="Arial"/>
          <w:sz w:val="22"/>
          <w:szCs w:val="22"/>
        </w:rPr>
        <w:t>Classification of the</w:t>
      </w:r>
      <w:r w:rsidRPr="005F2C76">
        <w:rPr>
          <w:rFonts w:hAnsi="Arial" w:cs="Arial" w:ascii="Arial"/>
          <w:sz w:val="22"/>
          <w:szCs w:val="22"/>
        </w:rPr>
        <w:t xml:space="preserve"> cell in the diagram above </w:t>
      </w:r>
      <w:r w:rsidRPr="005F2C76" w:rsidR="00E634EB">
        <w:rPr>
          <w:rFonts w:hAnsi="Arial" w:cs="Arial" w:ascii="Arial"/>
          <w:sz w:val="22"/>
          <w:szCs w:val="22"/>
        </w:rPr>
        <w:t>would place it in which Kingdom?</w:t>
      </w:r>
    </w:p>
    <w:p w:rsidRPr="005F2C76" w:rsidRDefault="00E634EB" w:rsidR="00E634EB" w:rsidP="001E2A39" w14:paraId="5311B40B" w14:textId="77777777">
      <w:pPr>
        <w:ind w:left="720" w:hanging="720"/>
        <w:rPr>
          <w:rFonts w:hAnsi="Arial" w:cs="Arial" w:ascii="Arial"/>
          <w:sz w:val="22"/>
          <w:szCs w:val="22"/>
        </w:rPr>
      </w:pPr>
    </w:p>
    <w:p w:rsidRPr="005F2C76" w:rsidRDefault="00E634EB" w:rsidR="00E634EB" w:rsidP="001E2A39" w14:paraId="6934FE35"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Animalia</w:t>
      </w:r>
    </w:p>
    <w:p w:rsidRPr="005F2C76" w:rsidRDefault="00482696" w:rsidR="00E634EB" w:rsidP="001E2A39" w14:paraId="31092CE4"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Protista</w:t>
      </w:r>
    </w:p>
    <w:p w:rsidRPr="005F2C76" w:rsidRDefault="00E634EB" w:rsidR="00E634EB" w:rsidP="001E2A39" w14:paraId="480C0769"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Fungi</w:t>
      </w:r>
    </w:p>
    <w:p w:rsidRPr="005F2C76" w:rsidRDefault="00E634EB" w:rsidR="00E634EB" w:rsidP="001E2A39" w14:paraId="10852628" w14:textId="2779778F">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r>
      <w:r w:rsidR="00262367">
        <w:rPr>
          <w:rFonts w:hAnsi="Arial" w:cs="Arial" w:ascii="Arial"/>
          <w:sz w:val="22"/>
          <w:szCs w:val="22"/>
        </w:rPr>
        <w:t>Eubacteria</w:t>
      </w:r>
    </w:p>
    <w:p w:rsidRPr="005F2C76" w:rsidRDefault="00E634EB" w:rsidR="00E634EB" w:rsidP="001E2A39" w14:paraId="5F158C4B" w14:textId="77777777">
      <w:pPr>
        <w:ind w:left="720" w:hanging="720"/>
        <w:rPr>
          <w:rFonts w:hAnsi="Arial" w:cs="Arial" w:ascii="Arial"/>
          <w:sz w:val="22"/>
          <w:szCs w:val="22"/>
        </w:rPr>
      </w:pPr>
    </w:p>
    <w:p w:rsidRPr="005F2C76" w:rsidRDefault="00E634EB" w:rsidR="00E634EB" w:rsidP="001E2A39" w14:paraId="58B40930" w14:textId="77777777">
      <w:pPr>
        <w:ind w:left="720" w:hanging="720"/>
        <w:rPr>
          <w:rFonts w:hAnsi="Arial" w:cs="Arial" w:ascii="Arial"/>
          <w:sz w:val="22"/>
          <w:szCs w:val="22"/>
        </w:rPr>
      </w:pPr>
    </w:p>
    <w:p w:rsidRPr="005F2C76" w:rsidRDefault="00E634EB" w:rsidR="00E634EB" w:rsidP="001E2A39" w14:paraId="0DD15E84" w14:textId="77777777">
      <w:pPr>
        <w:ind w:left="720" w:hanging="720"/>
        <w:rPr>
          <w:rFonts w:hAnsi="Arial" w:cs="Arial" w:ascii="Arial"/>
          <w:sz w:val="22"/>
          <w:szCs w:val="22"/>
        </w:rPr>
      </w:pPr>
      <w:r w:rsidRPr="005F2C76">
        <w:rPr>
          <w:rFonts w:hAnsi="Arial" w:cs="Arial" w:ascii="Arial"/>
          <w:sz w:val="22"/>
          <w:szCs w:val="22"/>
        </w:rPr>
        <w:t>29.</w:t>
      </w:r>
      <w:r w:rsidRPr="005F2C76">
        <w:rPr>
          <w:rFonts w:hAnsi="Arial" w:cs="Arial" w:ascii="Arial"/>
          <w:sz w:val="22"/>
          <w:szCs w:val="22"/>
        </w:rPr>
        <w:tab/>
      </w:r>
      <w:r w:rsidRPr="005F2C76" w:rsidR="00AC61B9">
        <w:rPr>
          <w:rFonts w:hAnsi="Arial" w:cs="Arial" w:ascii="Arial"/>
          <w:sz w:val="22"/>
          <w:szCs w:val="22"/>
        </w:rPr>
        <w:t>In the ‘lock and key’ model of enzyme function, the ‘lock’ and ‘key’ refer to the</w:t>
      </w:r>
    </w:p>
    <w:p w:rsidRPr="005F2C76" w:rsidRDefault="00AC61B9" w:rsidR="00AC61B9" w:rsidP="001E2A39" w14:paraId="3423ACE5" w14:textId="77777777">
      <w:pPr>
        <w:ind w:left="720" w:hanging="720"/>
        <w:rPr>
          <w:rFonts w:hAnsi="Arial" w:cs="Arial" w:ascii="Arial"/>
          <w:sz w:val="22"/>
          <w:szCs w:val="22"/>
        </w:rPr>
      </w:pPr>
    </w:p>
    <w:p w:rsidRPr="005F2C76" w:rsidRDefault="00AC61B9" w:rsidR="00AC61B9" w:rsidP="001E2A39" w14:paraId="57AC96D8"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enzyme and substrate.</w:t>
      </w:r>
    </w:p>
    <w:p w:rsidRPr="005F2C76" w:rsidRDefault="00AC61B9" w:rsidR="00AC61B9" w:rsidP="001E2A39" w14:paraId="1323CB84"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substrate and active site.</w:t>
      </w:r>
    </w:p>
    <w:p w:rsidRPr="005F2C76" w:rsidRDefault="00AC61B9" w:rsidR="00AC61B9" w:rsidP="00AC61B9" w14:paraId="5F4341C5"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active site and enzyme.</w:t>
      </w:r>
    </w:p>
    <w:p w:rsidRPr="005F2C76" w:rsidRDefault="00AC61B9" w:rsidR="00AC61B9" w:rsidP="001E2A39" w14:paraId="323F12F6"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active site and enzyme-substrate complex.</w:t>
      </w:r>
    </w:p>
    <w:p w:rsidRPr="005F2C76" w:rsidRDefault="00AC61B9" w:rsidR="00AC61B9" w:rsidP="001E2A39" w14:paraId="38C72C87" w14:textId="77777777">
      <w:pPr>
        <w:ind w:left="720" w:hanging="720"/>
        <w:rPr>
          <w:rFonts w:hAnsi="Arial" w:cs="Arial" w:ascii="Arial"/>
          <w:sz w:val="22"/>
          <w:szCs w:val="22"/>
        </w:rPr>
      </w:pPr>
    </w:p>
    <w:p w:rsidRPr="005F2C76" w:rsidRDefault="00AC61B9" w:rsidR="00AC61B9" w:rsidP="001E2A39" w14:paraId="4C04039F" w14:textId="77777777">
      <w:pPr>
        <w:ind w:left="720" w:hanging="720"/>
        <w:rPr>
          <w:rFonts w:hAnsi="Arial" w:cs="Arial" w:ascii="Arial"/>
          <w:sz w:val="22"/>
          <w:szCs w:val="22"/>
        </w:rPr>
      </w:pPr>
    </w:p>
    <w:p w:rsidRPr="005F2C76" w:rsidRDefault="00AC61B9" w:rsidR="00AC61B9" w:rsidP="001E2A39" w14:paraId="510BB6AA" w14:textId="77777777">
      <w:pPr>
        <w:ind w:left="720" w:hanging="720"/>
        <w:rPr>
          <w:rFonts w:hAnsi="Arial" w:cs="Arial" w:ascii="Arial"/>
          <w:sz w:val="22"/>
          <w:szCs w:val="22"/>
        </w:rPr>
      </w:pPr>
      <w:r w:rsidRPr="005F2C76">
        <w:rPr>
          <w:rFonts w:hAnsi="Arial" w:cs="Arial" w:ascii="Arial"/>
          <w:sz w:val="22"/>
          <w:szCs w:val="22"/>
        </w:rPr>
        <w:t>30.</w:t>
      </w:r>
      <w:r w:rsidRPr="005F2C76">
        <w:rPr>
          <w:rFonts w:hAnsi="Arial" w:cs="Arial" w:ascii="Arial"/>
          <w:sz w:val="22"/>
          <w:szCs w:val="22"/>
        </w:rPr>
        <w:tab/>
      </w:r>
      <w:r w:rsidRPr="005F2C76" w:rsidR="00482696">
        <w:rPr>
          <w:rFonts w:hAnsi="Arial" w:cs="Arial" w:ascii="Arial"/>
          <w:sz w:val="22"/>
          <w:szCs w:val="22"/>
        </w:rPr>
        <w:t>The most common elements that are the basis of biochemical reactions in all organisms include</w:t>
      </w:r>
    </w:p>
    <w:p w:rsidRPr="005F2C76" w:rsidRDefault="00482696" w:rsidR="00482696" w:rsidP="001E2A39" w14:paraId="496B71AC" w14:textId="77777777">
      <w:pPr>
        <w:ind w:left="720" w:hanging="720"/>
        <w:rPr>
          <w:rFonts w:hAnsi="Arial" w:cs="Arial" w:ascii="Arial"/>
          <w:sz w:val="22"/>
          <w:szCs w:val="22"/>
        </w:rPr>
      </w:pPr>
    </w:p>
    <w:p w:rsidRPr="005F2C76" w:rsidRDefault="00482696" w:rsidR="00482696" w:rsidP="001E2A39" w14:paraId="39F4AC20" w14:textId="77777777">
      <w:pPr>
        <w:ind w:left="720" w:hanging="720"/>
        <w:rPr>
          <w:rFonts w:hAnsi="Arial" w:cs="Arial" w:ascii="Arial"/>
          <w:sz w:val="22"/>
          <w:szCs w:val="22"/>
        </w:rPr>
      </w:pPr>
      <w:r w:rsidRPr="005F2C76">
        <w:rPr>
          <w:rFonts w:hAnsi="Arial" w:cs="Arial" w:ascii="Arial"/>
          <w:sz w:val="22"/>
          <w:szCs w:val="22"/>
        </w:rPr>
        <w:tab/>
        <w:t>(a)</w:t>
      </w:r>
      <w:r w:rsidRPr="005F2C76">
        <w:rPr>
          <w:rFonts w:hAnsi="Arial" w:cs="Arial" w:ascii="Arial"/>
          <w:sz w:val="22"/>
          <w:szCs w:val="22"/>
        </w:rPr>
        <w:tab/>
        <w:t>carbon, oxygen, hydrogen and phosphorus.</w:t>
      </w:r>
    </w:p>
    <w:p w:rsidRPr="005F2C76" w:rsidRDefault="00482696" w:rsidR="00482696" w:rsidP="001E2A39" w14:paraId="7A7C1CE4" w14:textId="77777777">
      <w:pPr>
        <w:ind w:left="720" w:hanging="720"/>
        <w:rPr>
          <w:rFonts w:hAnsi="Arial" w:cs="Arial" w:ascii="Arial"/>
          <w:sz w:val="22"/>
          <w:szCs w:val="22"/>
        </w:rPr>
      </w:pPr>
      <w:r w:rsidRPr="005F2C76">
        <w:rPr>
          <w:rFonts w:hAnsi="Arial" w:cs="Arial" w:ascii="Arial"/>
          <w:sz w:val="22"/>
          <w:szCs w:val="22"/>
        </w:rPr>
        <w:tab/>
        <w:t>(b)</w:t>
      </w:r>
      <w:r w:rsidRPr="005F2C76">
        <w:rPr>
          <w:rFonts w:hAnsi="Arial" w:cs="Arial" w:ascii="Arial"/>
          <w:sz w:val="22"/>
          <w:szCs w:val="22"/>
        </w:rPr>
        <w:tab/>
        <w:t>hydrogen, oxygen, carbon and nitrogen.</w:t>
      </w:r>
    </w:p>
    <w:p w:rsidRPr="005F2C76" w:rsidRDefault="00482696" w:rsidR="00482696" w:rsidP="001E2A39" w14:paraId="066D4BCC" w14:textId="77777777">
      <w:pPr>
        <w:ind w:left="720" w:hanging="720"/>
        <w:rPr>
          <w:rFonts w:hAnsi="Arial" w:cs="Arial" w:ascii="Arial"/>
          <w:sz w:val="22"/>
          <w:szCs w:val="22"/>
        </w:rPr>
      </w:pPr>
      <w:r w:rsidRPr="005F2C76">
        <w:rPr>
          <w:rFonts w:hAnsi="Arial" w:cs="Arial" w:ascii="Arial"/>
          <w:sz w:val="22"/>
          <w:szCs w:val="22"/>
        </w:rPr>
        <w:tab/>
        <w:t>(c)</w:t>
      </w:r>
      <w:r w:rsidRPr="005F2C76">
        <w:rPr>
          <w:rFonts w:hAnsi="Arial" w:cs="Arial" w:ascii="Arial"/>
          <w:sz w:val="22"/>
          <w:szCs w:val="22"/>
        </w:rPr>
        <w:tab/>
        <w:t>hydrogen, nitrogen, carbon and sulphur.</w:t>
      </w:r>
    </w:p>
    <w:p w:rsidRPr="005F2C76" w:rsidRDefault="00482696" w:rsidR="00482696" w:rsidP="001E2A39" w14:paraId="2A01730E" w14:textId="77777777">
      <w:pPr>
        <w:ind w:left="720" w:hanging="720"/>
        <w:rPr>
          <w:rFonts w:hAnsi="Arial" w:cs="Arial" w:ascii="Arial"/>
          <w:sz w:val="22"/>
          <w:szCs w:val="22"/>
        </w:rPr>
      </w:pPr>
      <w:r w:rsidRPr="005F2C76">
        <w:rPr>
          <w:rFonts w:hAnsi="Arial" w:cs="Arial" w:ascii="Arial"/>
          <w:sz w:val="22"/>
          <w:szCs w:val="22"/>
        </w:rPr>
        <w:tab/>
        <w:t>(d)</w:t>
      </w:r>
      <w:r w:rsidRPr="005F2C76">
        <w:rPr>
          <w:rFonts w:hAnsi="Arial" w:cs="Arial" w:ascii="Arial"/>
          <w:sz w:val="22"/>
          <w:szCs w:val="22"/>
        </w:rPr>
        <w:tab/>
        <w:t>oxygen, nitrogen, potassium and sodium.</w:t>
      </w:r>
    </w:p>
    <w:p w:rsidRPr="005F2C76" w:rsidRDefault="00482696" w:rsidR="00482696" w:rsidP="001E2A39" w14:paraId="14A79E6E" w14:textId="77777777">
      <w:pPr>
        <w:ind w:left="720" w:hanging="720"/>
        <w:rPr>
          <w:rFonts w:hAnsi="Arial" w:cs="Arial" w:ascii="Arial"/>
          <w:sz w:val="22"/>
          <w:szCs w:val="22"/>
        </w:rPr>
      </w:pPr>
    </w:p>
    <w:p w:rsidRPr="005F2C76" w:rsidRDefault="00E10448" w:rsidR="00E10448" w:rsidP="001E2A39" w14:paraId="7D759A3B" w14:textId="77777777">
      <w:pPr>
        <w:ind w:left="720" w:hanging="720"/>
        <w:rPr>
          <w:rFonts w:hAnsi="Arial" w:cs="Arial" w:ascii="Arial"/>
          <w:sz w:val="22"/>
          <w:szCs w:val="22"/>
        </w:rPr>
      </w:pPr>
    </w:p>
    <w:p w:rsidRPr="005F2C76" w:rsidRDefault="00E10448" w:rsidR="00E10448" w:rsidP="001E2A39" w14:paraId="23AAB316" w14:textId="77777777">
      <w:pPr>
        <w:ind w:left="720" w:hanging="720"/>
        <w:rPr>
          <w:rFonts w:hAnsi="Arial" w:cs="Arial" w:ascii="Arial"/>
          <w:sz w:val="22"/>
          <w:szCs w:val="22"/>
        </w:rPr>
      </w:pPr>
    </w:p>
    <w:p w:rsidRPr="005F2C76" w:rsidRDefault="00E10448" w:rsidR="00E10448" w:rsidP="001E2A39" w14:paraId="66A50AF6" w14:textId="77777777">
      <w:pPr>
        <w:ind w:left="720" w:hanging="720"/>
        <w:rPr>
          <w:rFonts w:hAnsi="Arial" w:cs="Arial" w:ascii="Arial"/>
          <w:sz w:val="22"/>
          <w:szCs w:val="22"/>
        </w:rPr>
      </w:pPr>
    </w:p>
    <w:p w:rsidRPr="005F2C76" w:rsidRDefault="00E10448" w:rsidR="00E10448" w:rsidP="00E10448" w14:paraId="64A27381" w14:textId="77777777">
      <w:pPr>
        <w:ind w:left="720" w:hanging="720"/>
        <w:jc w:val="center"/>
        <w:rPr>
          <w:rFonts w:hAnsi="Arial" w:cs="Arial" w:ascii="Arial"/>
          <w:sz w:val="22"/>
          <w:szCs w:val="22"/>
        </w:rPr>
      </w:pPr>
      <w:r w:rsidRPr="005F2C76">
        <w:rPr>
          <w:rFonts w:hAnsi="Arial" w:cs="Arial" w:ascii="Arial"/>
          <w:sz w:val="22"/>
          <w:szCs w:val="22"/>
        </w:rPr>
        <w:t>END OF SECTION ONE</w:t>
      </w:r>
    </w:p>
    <w:p w:rsidRPr="005F2C76" w:rsidRDefault="00E10448" w:rsidR="00E10448" w:rsidP="00E10448" w14:paraId="47360A88" w14:textId="77777777">
      <w:pPr>
        <w:ind w:left="720" w:hanging="720"/>
        <w:jc w:val="center"/>
        <w:rPr>
          <w:rFonts w:hAnsi="Arial" w:cs="Arial" w:ascii="Arial"/>
          <w:sz w:val="22"/>
          <w:szCs w:val="22"/>
        </w:rPr>
      </w:pPr>
    </w:p>
    <w:p w:rsidRPr="005F2C76" w:rsidRDefault="00E10448" w:rsidR="00E10448" w:rsidP="00E10448" w14:paraId="7F3EE81B" w14:textId="77777777">
      <w:pPr>
        <w:ind w:left="720" w:hanging="720"/>
        <w:rPr>
          <w:rFonts w:hAnsi="Arial" w:cs="Arial" w:ascii="Arial"/>
          <w:sz w:val="22"/>
          <w:szCs w:val="22"/>
        </w:rPr>
      </w:pPr>
    </w:p>
    <w:p w:rsidRPr="005F2C76" w:rsidRDefault="00165D10" w:rsidR="00165D10" w:rsidP="00E10448" w14:paraId="2B5B58CF" w14:textId="77777777">
      <w:pPr>
        <w:ind w:left="720" w:hanging="720"/>
        <w:rPr>
          <w:rFonts w:hAnsi="Arial" w:cs="Arial" w:ascii="Arial"/>
          <w:sz w:val="22"/>
          <w:szCs w:val="22"/>
        </w:rPr>
      </w:pPr>
    </w:p>
    <w:p w:rsidRPr="005F2C76" w:rsidRDefault="00165D10" w:rsidR="00165D10" w:rsidP="00E10448" w14:paraId="6A6AC08F" w14:textId="77777777">
      <w:pPr>
        <w:ind w:left="720" w:hanging="720"/>
        <w:rPr>
          <w:rFonts w:hAnsi="Arial" w:cs="Arial" w:ascii="Arial"/>
          <w:sz w:val="22"/>
          <w:szCs w:val="22"/>
        </w:rPr>
      </w:pPr>
    </w:p>
    <w:p w:rsidRPr="005F2C76" w:rsidRDefault="00165D10" w:rsidR="00165D10" w:rsidP="00E10448" w14:paraId="1C6A131B" w14:textId="77777777">
      <w:pPr>
        <w:ind w:left="720" w:hanging="720"/>
        <w:rPr>
          <w:rFonts w:hAnsi="Arial" w:cs="Arial" w:ascii="Arial"/>
          <w:sz w:val="22"/>
          <w:szCs w:val="22"/>
        </w:rPr>
      </w:pPr>
    </w:p>
    <w:p w:rsidRPr="005F2C76" w:rsidRDefault="00165D10" w:rsidR="00165D10" w:rsidP="00E10448" w14:paraId="2C6BAE87" w14:textId="77777777">
      <w:pPr>
        <w:ind w:left="720" w:hanging="720"/>
        <w:rPr>
          <w:rFonts w:hAnsi="Arial" w:cs="Arial" w:ascii="Arial"/>
          <w:sz w:val="22"/>
          <w:szCs w:val="22"/>
        </w:rPr>
      </w:pPr>
    </w:p>
    <w:p w:rsidRPr="005F2C76" w:rsidRDefault="00165D10" w:rsidR="00165D10" w:rsidP="00E10448" w14:paraId="3A1341F7" w14:textId="77777777">
      <w:pPr>
        <w:ind w:left="720" w:hanging="720"/>
        <w:rPr>
          <w:rFonts w:hAnsi="Arial" w:cs="Arial" w:ascii="Arial"/>
          <w:sz w:val="22"/>
          <w:szCs w:val="22"/>
        </w:rPr>
      </w:pPr>
    </w:p>
    <w:p w:rsidRPr="005F2C76" w:rsidRDefault="00165D10" w:rsidR="00165D10" w:rsidP="00E10448" w14:paraId="0FD6812B" w14:textId="77777777">
      <w:pPr>
        <w:ind w:left="720" w:hanging="720"/>
        <w:rPr>
          <w:rFonts w:hAnsi="Arial" w:cs="Arial" w:ascii="Arial"/>
          <w:sz w:val="22"/>
          <w:szCs w:val="22"/>
        </w:rPr>
      </w:pPr>
    </w:p>
    <w:p w:rsidRPr="005F2C76" w:rsidRDefault="00165D10" w:rsidR="00165D10" w:rsidP="00E10448" w14:paraId="3325F955" w14:textId="77777777">
      <w:pPr>
        <w:ind w:left="720" w:hanging="720"/>
        <w:rPr>
          <w:rFonts w:hAnsi="Arial" w:cs="Arial" w:ascii="Arial"/>
          <w:sz w:val="22"/>
          <w:szCs w:val="22"/>
        </w:rPr>
      </w:pPr>
    </w:p>
    <w:p w:rsidRPr="005F2C76" w:rsidRDefault="00165D10" w:rsidR="00165D10" w:rsidP="00E10448" w14:paraId="52DAF9E2" w14:textId="77777777">
      <w:pPr>
        <w:ind w:left="720" w:hanging="720"/>
        <w:rPr>
          <w:rFonts w:hAnsi="Arial" w:cs="Arial" w:ascii="Arial"/>
          <w:sz w:val="22"/>
          <w:szCs w:val="22"/>
        </w:rPr>
      </w:pPr>
    </w:p>
    <w:p w:rsidRPr="005F2C76" w:rsidRDefault="00165D10" w:rsidR="00165D10" w:rsidP="00E10448" w14:paraId="35B1424C" w14:textId="77777777">
      <w:pPr>
        <w:ind w:left="720" w:hanging="720"/>
        <w:rPr>
          <w:rFonts w:hAnsi="Arial" w:cs="Arial" w:ascii="Arial"/>
          <w:sz w:val="22"/>
          <w:szCs w:val="22"/>
        </w:rPr>
      </w:pPr>
    </w:p>
    <w:p w:rsidRPr="005F2C76" w:rsidRDefault="00165D10" w:rsidR="00165D10" w:rsidP="00E10448" w14:paraId="6C49265D" w14:textId="77777777">
      <w:pPr>
        <w:ind w:left="720" w:hanging="720"/>
        <w:rPr>
          <w:rFonts w:hAnsi="Arial" w:cs="Arial" w:ascii="Arial"/>
          <w:sz w:val="22"/>
          <w:szCs w:val="22"/>
        </w:rPr>
      </w:pPr>
    </w:p>
    <w:p w:rsidRPr="005F2C76" w:rsidRDefault="00165D10" w:rsidR="00165D10" w:rsidP="00E10448" w14:paraId="4D51A5EF" w14:textId="77777777">
      <w:pPr>
        <w:ind w:left="720" w:hanging="720"/>
        <w:rPr>
          <w:rFonts w:hAnsi="Arial" w:cs="Arial" w:ascii="Arial"/>
          <w:sz w:val="22"/>
          <w:szCs w:val="22"/>
        </w:rPr>
      </w:pPr>
    </w:p>
    <w:p w:rsidRPr="005F2C76" w:rsidRDefault="00A944F1" w:rsidR="00A944F1" w:rsidP="00E10448" w14:paraId="5057AE3F" w14:textId="77777777">
      <w:pPr>
        <w:ind w:left="720" w:hanging="720"/>
        <w:rPr>
          <w:rFonts w:hAnsi="Arial" w:cs="Arial" w:ascii="Arial"/>
          <w:b/>
        </w:rPr>
      </w:pPr>
    </w:p>
    <w:p w:rsidRPr="005F2C76" w:rsidRDefault="00A944F1" w:rsidR="00A944F1" w:rsidP="00E10448" w14:paraId="4EC47A5B" w14:textId="77777777">
      <w:pPr>
        <w:ind w:left="720" w:hanging="720"/>
        <w:rPr>
          <w:rFonts w:hAnsi="Arial" w:cs="Arial" w:ascii="Arial"/>
          <w:b/>
        </w:rPr>
      </w:pPr>
    </w:p>
    <w:p w:rsidRPr="005F2C76" w:rsidRDefault="000124CA" w:rsidR="000124CA" w:rsidP="00E10448" w14:paraId="6296DC3C" w14:textId="77777777">
      <w:pPr>
        <w:ind w:left="720" w:hanging="720"/>
        <w:rPr>
          <w:rFonts w:hAnsi="Arial" w:cs="Arial" w:ascii="Arial"/>
          <w:b/>
        </w:rPr>
      </w:pPr>
    </w:p>
    <w:p w:rsidRPr="005F2C76" w:rsidRDefault="00165D10" w:rsidR="00165D10" w:rsidP="00E10448" w14:paraId="508BC835" w14:textId="77777777">
      <w:pPr>
        <w:ind w:left="720" w:hanging="720"/>
        <w:rPr>
          <w:rFonts w:hAnsi="Arial" w:cs="Arial" w:ascii="Arial"/>
          <w:sz w:val="22"/>
          <w:szCs w:val="22"/>
        </w:rPr>
      </w:pPr>
      <w:r w:rsidRPr="005F2C76">
        <w:rPr>
          <w:rFonts w:hAnsi="Arial" w:cs="Arial" w:ascii="Arial"/>
          <w:b/>
        </w:rPr>
        <w:lastRenderedPageBreak/>
        <w:t>Section Two: Short Answer</w:t>
      </w:r>
      <w:r w:rsidRPr="005F2C76">
        <w:rPr>
          <w:rFonts w:hAnsi="Arial" w:cs="Arial" w:ascii="Arial"/>
          <w:b/>
        </w:rPr>
        <w:tab/>
      </w:r>
      <w:r w:rsidRPr="005F2C76">
        <w:rPr>
          <w:rFonts w:hAnsi="Arial" w:cs="Arial" w:ascii="Arial"/>
          <w:b/>
        </w:rPr>
        <w:tab/>
      </w:r>
      <w:r w:rsidRPr="005F2C76">
        <w:rPr>
          <w:rFonts w:hAnsi="Arial" w:cs="Arial" w:ascii="Arial"/>
          <w:b/>
        </w:rPr>
        <w:tab/>
      </w:r>
      <w:r w:rsidRPr="005F2C76">
        <w:rPr>
          <w:rFonts w:hAnsi="Arial" w:cs="Arial" w:ascii="Arial"/>
          <w:b/>
        </w:rPr>
        <w:tab/>
      </w:r>
      <w:r w:rsidRPr="005F2C76">
        <w:rPr>
          <w:rFonts w:hAnsi="Arial" w:cs="Arial" w:ascii="Arial"/>
          <w:b/>
        </w:rPr>
        <w:tab/>
      </w:r>
      <w:r w:rsidRPr="005F2C76">
        <w:rPr>
          <w:rFonts w:hAnsi="Arial" w:cs="Arial" w:ascii="Arial"/>
          <w:b/>
        </w:rPr>
        <w:tab/>
        <w:t xml:space="preserve">    50% (100 marks)</w:t>
      </w:r>
    </w:p>
    <w:p w:rsidRPr="005F2C76" w:rsidRDefault="00165D10" w:rsidR="00165D10" w:rsidP="00E10448" w14:paraId="1D8C6E00" w14:textId="77777777">
      <w:pPr>
        <w:ind w:left="720" w:hanging="720"/>
        <w:rPr>
          <w:rFonts w:hAnsi="Arial" w:cs="Arial" w:ascii="Arial"/>
          <w:sz w:val="22"/>
          <w:szCs w:val="22"/>
        </w:rPr>
      </w:pPr>
    </w:p>
    <w:p w:rsidRDefault="0020366A" w:rsidR="0020366A" w:rsidP="0020366A" w14:paraId="78999720" w14:textId="77777777">
      <w:pPr>
        <w:rPr>
          <w:rFonts w:hAnsi="Arial" w:cs="Times New Roman" w:ascii="Arial"/>
          <w:color w:val="000000"/>
          <w:sz w:val="22"/>
          <w:szCs w:val="22"/>
        </w:rPr>
      </w:pPr>
      <w:r w:rsidRPr="009832AF">
        <w:rPr>
          <w:rFonts w:hAnsi="Arial" w:cs="Times New Roman" w:ascii="Arial"/>
          <w:color w:val="000000"/>
          <w:sz w:val="22"/>
          <w:szCs w:val="22"/>
        </w:rPr>
        <w:t xml:space="preserve">This section has </w:t>
      </w:r>
      <w:r w:rsidRPr="009832AF">
        <w:rPr>
          <w:rFonts w:hAnsi="Arial" w:cs="Times New Roman" w:ascii="Arial"/>
          <w:b/>
          <w:color w:val="000000"/>
          <w:sz w:val="22"/>
          <w:szCs w:val="22"/>
        </w:rPr>
        <w:t xml:space="preserve">five </w:t>
      </w:r>
      <w:r w:rsidRPr="004A0490">
        <w:rPr>
          <w:rFonts w:hAnsi="Arial" w:cs="Times New Roman" w:ascii="Arial"/>
          <w:b/>
          <w:color w:val="000000"/>
          <w:sz w:val="22"/>
          <w:szCs w:val="22"/>
        </w:rPr>
        <w:t>(5)</w:t>
      </w:r>
      <w:r>
        <w:rPr>
          <w:rFonts w:hAnsi="Arial" w:cs="Times New Roman" w:ascii="Arial"/>
          <w:color w:val="000000"/>
          <w:sz w:val="22"/>
          <w:szCs w:val="22"/>
        </w:rPr>
        <w:t xml:space="preserve"> questions. </w:t>
      </w:r>
      <w:r w:rsidRPr="009832AF">
        <w:rPr>
          <w:rFonts w:hAnsi="Arial" w:cs="Times New Roman" w:ascii="Arial"/>
          <w:color w:val="000000"/>
          <w:sz w:val="22"/>
          <w:szCs w:val="22"/>
        </w:rPr>
        <w:t xml:space="preserve">Answer </w:t>
      </w:r>
      <w:r w:rsidRPr="009832AF">
        <w:rPr>
          <w:rFonts w:hAnsi="Arial" w:cs="Times New Roman" w:ascii="Arial"/>
          <w:b/>
          <w:color w:val="000000"/>
          <w:sz w:val="22"/>
          <w:szCs w:val="22"/>
        </w:rPr>
        <w:t>all</w:t>
      </w:r>
      <w:r>
        <w:rPr>
          <w:rFonts w:hAnsi="Arial" w:cs="Times New Roman" w:ascii="Arial"/>
          <w:color w:val="000000"/>
          <w:sz w:val="22"/>
          <w:szCs w:val="22"/>
        </w:rPr>
        <w:t xml:space="preserve"> questions. </w:t>
      </w:r>
      <w:r w:rsidRPr="009832AF">
        <w:rPr>
          <w:rFonts w:hAnsi="Arial" w:cs="Times New Roman" w:ascii="Arial"/>
          <w:color w:val="000000"/>
          <w:sz w:val="22"/>
          <w:szCs w:val="22"/>
        </w:rPr>
        <w:t>Write your</w:t>
      </w:r>
      <w:r>
        <w:rPr>
          <w:rFonts w:hAnsi="Arial" w:cs="Times New Roman" w:ascii="Arial"/>
          <w:color w:val="000000"/>
          <w:sz w:val="22"/>
          <w:szCs w:val="22"/>
        </w:rPr>
        <w:t xml:space="preserve"> answers in the spaces provided in this Question/Answer booklet. Wherever possible, confine your answers to the line spaces provided. Use a blue or black pen for this section. Only graphs and diagrams may be drawn in pencil.</w:t>
      </w:r>
    </w:p>
    <w:p w:rsidRDefault="0020366A" w:rsidR="0020366A" w:rsidP="0020366A" w14:paraId="3747AA80" w14:textId="77777777">
      <w:pPr>
        <w:rPr>
          <w:rFonts w:hAnsi="Arial" w:cs="Times New Roman" w:ascii="Arial"/>
          <w:color w:val="000000"/>
          <w:sz w:val="22"/>
          <w:szCs w:val="22"/>
        </w:rPr>
      </w:pPr>
    </w:p>
    <w:p w:rsidRPr="009832AF" w:rsidRDefault="0020366A" w:rsidR="0020366A" w:rsidP="0020366A" w14:paraId="5364BE5A" w14:textId="77777777">
      <w:pPr>
        <w:rPr>
          <w:rFonts w:hAnsi="Arial" w:cs="Times New Roman" w:ascii="Arial"/>
          <w:color w:val="000000"/>
          <w:spacing w:val="-2"/>
          <w:sz w:val="22"/>
          <w:szCs w:val="22"/>
        </w:rPr>
      </w:pPr>
      <w:r>
        <w:rPr>
          <w:rFonts w:hAnsi="Arial" w:cs="Times New Roman" w:ascii="Arial"/>
          <w:color w:val="000000"/>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Pr="005F2C76" w:rsidRDefault="005A00A1" w:rsidR="005A00A1" w:rsidP="005A00A1" w14:paraId="2E93B834" w14:textId="77777777">
      <w:pPr>
        <w:rPr>
          <w:rFonts w:hAnsi="Arial" w:cs="Times New Roman" w:eastAsia="Times New Roman" w:ascii="Arial"/>
          <w:sz w:val="22"/>
          <w:szCs w:val="22"/>
        </w:rPr>
      </w:pPr>
    </w:p>
    <w:p w:rsidRPr="005F2C76" w:rsidRDefault="005A00A1" w:rsidR="005A00A1" w:rsidP="005A00A1" w14:paraId="740E5C95" w14:textId="77777777">
      <w:pPr>
        <w:pBdr>
          <w:bottom w:val="single" w:sz="4" w:color="auto" w:space="1"/>
        </w:pBdr>
        <w:autoSpaceDE w:val="0"/>
        <w:autoSpaceDN w:val="0"/>
        <w:adjustRightInd w:val="0"/>
        <w:rPr>
          <w:rFonts w:hAnsi="Arial" w:cs="Times New Roman" w:eastAsia="Times New Roman" w:ascii="Arial"/>
          <w:sz w:val="22"/>
          <w:szCs w:val="22"/>
        </w:rPr>
      </w:pPr>
      <w:r w:rsidRPr="005F2C76">
        <w:rPr>
          <w:rFonts w:hAnsi="Arial" w:cs="Times New Roman" w:eastAsia="Times New Roman" w:ascii="Arial"/>
          <w:sz w:val="22"/>
          <w:szCs w:val="22"/>
        </w:rPr>
        <w:t>Suggested working time: 90 minutes.</w:t>
      </w:r>
    </w:p>
    <w:p w:rsidRPr="005F2C76" w:rsidRDefault="000E4D15" w:rsidR="000E4D15" w:rsidP="005A00A1" w14:paraId="6602BB16" w14:textId="77777777">
      <w:pPr>
        <w:pBdr>
          <w:bottom w:val="single" w:sz="4" w:color="auto" w:space="1"/>
        </w:pBdr>
        <w:autoSpaceDE w:val="0"/>
        <w:autoSpaceDN w:val="0"/>
        <w:adjustRightInd w:val="0"/>
        <w:rPr>
          <w:rFonts w:hAnsi="Arial" w:cs="Times New Roman" w:eastAsia="Times New Roman" w:ascii="Arial"/>
          <w:sz w:val="22"/>
          <w:szCs w:val="22"/>
        </w:rPr>
      </w:pPr>
    </w:p>
    <w:p w:rsidRPr="005F2C76" w:rsidRDefault="005A00A1" w:rsidR="005A00A1" w:rsidP="00E10448" w14:paraId="11D017AE" w14:textId="77777777">
      <w:pPr>
        <w:ind w:left="720" w:hanging="720"/>
        <w:rPr>
          <w:rFonts w:hAnsi="Arial" w:cs="Arial" w:ascii="Arial"/>
          <w:sz w:val="22"/>
          <w:szCs w:val="22"/>
        </w:rPr>
      </w:pPr>
    </w:p>
    <w:p w:rsidRPr="005F2C76" w:rsidRDefault="006519E3" w:rsidR="006519E3" w:rsidP="006519E3" w14:paraId="77293C22" w14:textId="77777777">
      <w:pPr>
        <w:ind w:left="720" w:hanging="720"/>
        <w:rPr>
          <w:rFonts w:hAnsi="Arial" w:cs="Arial" w:ascii="Arial"/>
          <w:b/>
          <w:sz w:val="22"/>
          <w:szCs w:val="22"/>
        </w:rPr>
      </w:pPr>
      <w:r w:rsidRPr="005F2C76">
        <w:rPr>
          <w:rFonts w:hAnsi="Arial" w:cs="Arial" w:ascii="Arial"/>
          <w:b/>
          <w:sz w:val="22"/>
          <w:szCs w:val="22"/>
        </w:rPr>
        <w:t>Question 31</w:t>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t xml:space="preserve">  </w:t>
      </w:r>
      <w:proofErr w:type="gramStart"/>
      <w:r w:rsidRPr="005F2C76">
        <w:rPr>
          <w:rFonts w:hAnsi="Arial" w:cs="Arial" w:ascii="Arial"/>
          <w:b/>
          <w:sz w:val="22"/>
          <w:szCs w:val="22"/>
        </w:rPr>
        <w:t xml:space="preserve">   (</w:t>
      </w:r>
      <w:proofErr w:type="gramEnd"/>
      <w:r w:rsidRPr="005F2C76">
        <w:rPr>
          <w:rFonts w:hAnsi="Arial" w:cs="Arial" w:ascii="Arial"/>
          <w:b/>
          <w:sz w:val="22"/>
          <w:szCs w:val="22"/>
        </w:rPr>
        <w:t>20 marks)</w:t>
      </w:r>
    </w:p>
    <w:p w:rsidRPr="005F2C76" w:rsidRDefault="000124CA" w:rsidR="000124CA" w:rsidP="006519E3" w14:paraId="03F4E0F6" w14:textId="77777777">
      <w:pPr>
        <w:ind w:left="720" w:hanging="720"/>
        <w:rPr>
          <w:rFonts w:hAnsi="Arial" w:cs="Arial" w:ascii="Arial"/>
          <w:b/>
          <w:sz w:val="22"/>
          <w:szCs w:val="22"/>
        </w:rPr>
      </w:pPr>
    </w:p>
    <w:p w:rsidRPr="005F2C76" w:rsidRDefault="003C15B1" w:rsidR="000124CA" w:rsidP="00637C39" w14:paraId="6466F38A" w14:textId="77788E56">
      <w:pPr>
        <w:jc w:val="both"/>
        <w:rPr>
          <w:rFonts w:hAnsi="Arial" w:cs="Arial" w:ascii="Arial"/>
          <w:sz w:val="22"/>
          <w:szCs w:val="22"/>
        </w:rPr>
      </w:pPr>
      <w:r w:rsidRPr="005F2C76">
        <w:rPr>
          <w:rFonts w:hAnsi="Arial" w:cs="Arial" w:ascii="Arial"/>
          <w:sz w:val="22"/>
          <w:szCs w:val="22"/>
        </w:rPr>
        <w:t xml:space="preserve">A group of biology students were conducting an experiment to determine the effect of different concentrations of carbon dioxide on the rate of photosynthesis. </w:t>
      </w:r>
      <w:r w:rsidRPr="005F2C76" w:rsidR="002C1C7B">
        <w:rPr>
          <w:rFonts w:hAnsi="Arial" w:cs="Arial" w:ascii="Arial"/>
          <w:sz w:val="22"/>
          <w:szCs w:val="22"/>
        </w:rPr>
        <w:t>The rate of photosynthesis was determined by measuring the amount of oxygen (O</w:t>
      </w:r>
      <w:r w:rsidRPr="005F2C76" w:rsidR="002C1C7B">
        <w:rPr>
          <w:rFonts w:hAnsi="Arial" w:cs="Arial" w:ascii="Arial"/>
          <w:sz w:val="22"/>
          <w:szCs w:val="22"/>
          <w:vertAlign w:val="subscript"/>
        </w:rPr>
        <w:t>2</w:t>
      </w:r>
      <w:r w:rsidRPr="005F2C76" w:rsidR="002C1C7B">
        <w:rPr>
          <w:rFonts w:hAnsi="Arial" w:cs="Arial" w:ascii="Arial"/>
          <w:sz w:val="22"/>
          <w:szCs w:val="22"/>
        </w:rPr>
        <w:t>) produced. Cuttings from an aquatic plant were submerged in different concentrations of a sodium hydrogen</w:t>
      </w:r>
      <w:r w:rsidR="00485462">
        <w:rPr>
          <w:rFonts w:hAnsi="Arial" w:cs="Arial" w:ascii="Arial"/>
          <w:sz w:val="22"/>
          <w:szCs w:val="22"/>
        </w:rPr>
        <w:t xml:space="preserve"> </w:t>
      </w:r>
      <w:r w:rsidRPr="005F2C76" w:rsidR="002C1C7B">
        <w:rPr>
          <w:rFonts w:hAnsi="Arial" w:cs="Arial" w:ascii="Arial"/>
          <w:sz w:val="22"/>
          <w:szCs w:val="22"/>
        </w:rPr>
        <w:t>carbonate (NaHCO</w:t>
      </w:r>
      <w:r w:rsidRPr="005F2C76" w:rsidR="002C1C7B">
        <w:rPr>
          <w:rFonts w:hAnsi="Arial" w:cs="Arial" w:ascii="Arial"/>
          <w:sz w:val="22"/>
          <w:szCs w:val="22"/>
          <w:vertAlign w:val="subscript"/>
        </w:rPr>
        <w:t>3</w:t>
      </w:r>
      <w:r w:rsidRPr="005F2C76" w:rsidR="002C1C7B">
        <w:rPr>
          <w:rFonts w:hAnsi="Arial" w:cs="Arial" w:ascii="Arial"/>
          <w:sz w:val="22"/>
          <w:szCs w:val="22"/>
        </w:rPr>
        <w:t>) solution. This solution provided the CO</w:t>
      </w:r>
      <w:r w:rsidRPr="005F2C76" w:rsidR="002C1C7B">
        <w:rPr>
          <w:rFonts w:hAnsi="Arial" w:cs="Arial" w:ascii="Arial"/>
          <w:sz w:val="22"/>
          <w:szCs w:val="22"/>
          <w:vertAlign w:val="subscript"/>
        </w:rPr>
        <w:t>2</w:t>
      </w:r>
      <w:r w:rsidRPr="005F2C76" w:rsidR="002C1C7B">
        <w:rPr>
          <w:rFonts w:hAnsi="Arial" w:cs="Arial" w:ascii="Arial"/>
          <w:sz w:val="22"/>
          <w:szCs w:val="22"/>
        </w:rPr>
        <w:t xml:space="preserve"> required for photosynthesis. A diagram of the experimental set-up is shown below.</w:t>
      </w:r>
    </w:p>
    <w:p w:rsidRPr="005F2C76" w:rsidRDefault="002C1C7B" w:rsidR="002C1C7B" w:rsidP="003C15B1" w14:paraId="5C99DB7C" w14:textId="77777777">
      <w:pPr>
        <w:rPr>
          <w:rFonts w:hAnsi="Arial" w:cs="Arial" w:ascii="Arial"/>
          <w:sz w:val="22"/>
          <w:szCs w:val="22"/>
        </w:rPr>
      </w:pPr>
    </w:p>
    <w:p w:rsidRPr="005F2C76" w:rsidRDefault="003B4A1C" w:rsidR="002C1C7B" w:rsidP="003C15B1" w14:paraId="15860289" w14:textId="77777777">
      <w:pPr>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701248" layoutInCell="1" wp14:anchorId="611C87D1" distT="0" locked="0" distB="0" distR="114300" wp14:editId="1E933438">
                <wp:simplePos x="0" y="0"/>
                <wp:positionH relativeFrom="column">
                  <wp:posOffset>4343400</wp:posOffset>
                </wp:positionH>
                <wp:positionV relativeFrom="paragraph">
                  <wp:posOffset>71120</wp:posOffset>
                </wp:positionV>
                <wp:extent cx="1143000" cy="228600"/>
                <wp:effectExtent r="0" b="0" t="0" l="0"/>
                <wp:wrapSquare wrapText="bothSides"/>
                <wp:docPr name="Text Box 26" id="26"/>
                <wp:cNvGraphicFramePr/>
                <a:graphic xmlns:a="http://schemas.openxmlformats.org/drawingml/2006/main">
                  <a:graphicData uri="http://schemas.microsoft.com/office/word/2010/wordprocessingShape">
                    <wps:wsp>
                      <wps:cNvSpPr txBox="1"/>
                      <wps:spPr>
                        <a:xfrm>
                          <a:off x="0" y="0"/>
                          <a:ext cx="11430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C1F9D" w:rsidRDefault="00762F4A" w:rsidR="00762F4A" w:rsidP="008C1F9D" w14:paraId="1C79A440" w14:textId="77777777">
                            <w:pPr>
                              <w:rPr>
                                <w:rFonts w:hAnsi="Arial" w:cs="Arial" w:ascii="Arial"/>
                                <w:sz w:val="22"/>
                                <w:szCs w:val="22"/>
                              </w:rPr>
                            </w:pPr>
                            <w:r>
                              <w:rPr>
                                <w:rFonts w:hAnsi="Arial" w:cs="Arial" w:ascii="Arial"/>
                                <w:sz w:val="22"/>
                                <w:szCs w:val="22"/>
                              </w:rPr>
                              <w:t>Treatment 3</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611C87D1" stroked="f" style="position:absolute;margin-left:342pt;margin-top:5.6pt;width:90pt;height:1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aSel4dECAAAXBgAADgAAAGRycy9lMm9Eb2MueG1srFRNb9swDL0P2H8QdE9tZ07aGnUKN0WGAUVb rB16VmQpMaavSUribNh/HyXbadrtsA672BRJUeTjIy8uWynQllnXaFXi7CTFiCmq60atSvzlcTE6 w8h5omoitGIl3jOHL2fv313sTMHGeq1FzSyCIMoVO1PitfemSBJH10wSd6INU2Dk2kri4WhXSW3J DqJLkYzTdJrstK2N1ZQ5B9rrzohnMT7njPo7zh3zSJQYcvPxa+N3Gb7J7IIUK0vMuqF9GuQfspCk UfDoIdQ18QRtbPNbKNlQq53m/oRqmWjOG8piDVBNlr6q5mFNDIu1ADjOHGBy/y8svd3eW9TUJR5P MVJEQo8eWevRlW4RqACfnXEFuD0YcPQt6KHPg96BMpTdcivDHwpCYAek9wd0QzQaLmX5hzQFEwXb eHw2BRnCJ8+3jXX+I9MSBaHEFroXQSXbG+c718ElPKb0ohEidlCoFwqI2WlYpEB3mxSQCYjBM+QU 2/NjPjkdV6eT89G0mmSjPEvPRlWVjkfXiyqt0nwxP8+vfkIWkmR5sQOiGKBZQAiAWAiy6psSzH/X FUnoCw5nWRLZ09UHgSMkQ6pJQL9DOUp+L1goQKjPjEPfIthBESeGzYVFWwJcJ5Qy5WOfIhjgHbw4 APaWi71/hCxC+ZbLHfjDy1r5w2XZKG1ja1+lXX8dUuadP4BxVHcQfbtsI2EnAwmXut4DN63uptsZ umiAQDfE+XtiYZyBc7Ci/B18uNC7Eutewmit7fc/6YM/9BOsGIWul9h92xDLMBKfFMzfeZbnYZ/E Qw4cgoM9tiyPLWoj5xq6ksEyNDSKwd+LQeRWyyfYZFV4FUxEUXi7xH4Q575bWrAJKauq6AQbxBB/ ox4MDaFDk8J4PLZPxJp+hjwQ6VYPi4QUr0ap8w03la42XvMmzlnAuUO1xx+2T6RlvynDejs+R6/n fT77BQAA//8DAFBLAwQUAAYACAAAACEADK+SG90AAAAJAQAADwAAAGRycy9kb3ducmV2LnhtbEyP wU7DMBBE70j8g7VI3KjdKKQhxKmqIq4gSkHi5sbbJCJeR7HbhL9ne4Ljzoxm35Tr2fXijGPoPGlY LhQIpNrbjhoN+/fnuxxEiIas6T2hhh8MsK6ur0pTWD/RG553sRFcQqEwGtoYh0LKULfoTFj4AYm9 ox+diXyOjbSjmbjc9TJRKpPOdMQfWjPgtsX6e3dyGj5ejl+fqXptntz9MPlZSXIPUuvbm3nzCCLi HP/CcMFndKiY6eBPZIPoNWR5ylsiG8sEBAfy7CIcNKSrBGRVyv8Lql8AAAD//wMAUEsBAi0AFAAG AAgAAAAhAOSZw8D7AAAA4QEAABMAAAAAAAAAAAAAAAAAAAAAAFtDb250ZW50X1R5cGVzXS54bWxQ SwECLQAUAAYACAAAACEAI7Jq4dcAAACUAQAACwAAAAAAAAAAAAAAAAAsAQAAX3JlbHMvLnJlbHNQ SwECLQAUAAYACAAAACEAaSel4dECAAAXBgAADgAAAAAAAAAAAAAAAAAsAgAAZHJzL2Uyb0RvYy54 bWxQSwECLQAUAAYACAAAACEADK+SG90AAAAJAQAADwAAAAAAAAAAAAAAAAApBQAAZHJzL2Rvd25y ZXYueG1sUEsFBgAAAAAEAAQA8wAAADMGAAAAAA== " filled="f" id="Text Box 26" type="#_x0000_t202" o:spid="_x0000_s1031">
                <v:textbox>
                  <w:txbxContent>
                    <w:p w:rsidRPr="008C1F9D" w:rsidRDefault="00762F4A" w:rsidR="00762F4A" w:rsidP="008C1F9D" w14:paraId="1C79A440" w14:textId="77777777">
                      <w:pPr>
                        <w:rPr>
                          <w:rFonts w:hAnsi="Arial" w:cs="Arial" w:ascii="Arial"/>
                          <w:sz w:val="22"/>
                          <w:szCs w:val="22"/>
                        </w:rPr>
                      </w:pPr>
                      <w:r>
                        <w:rPr>
                          <w:rFonts w:hAnsi="Arial" w:cs="Arial" w:ascii="Arial"/>
                          <w:sz w:val="22"/>
                          <w:szCs w:val="22"/>
                        </w:rPr>
                        <w:t>Treatment 3</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699200" layoutInCell="1" wp14:anchorId="10471346" distT="0" locked="0" distB="0" distR="114300" wp14:editId="11BB307C">
                <wp:simplePos x="0" y="0"/>
                <wp:positionH relativeFrom="column">
                  <wp:posOffset>2400300</wp:posOffset>
                </wp:positionH>
                <wp:positionV relativeFrom="paragraph">
                  <wp:posOffset>71120</wp:posOffset>
                </wp:positionV>
                <wp:extent cx="1028700" cy="228600"/>
                <wp:effectExtent r="0" b="0" t="0" l="0"/>
                <wp:wrapSquare wrapText="bothSides"/>
                <wp:docPr name="Text Box 25" id="25"/>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C1F9D" w:rsidRDefault="00762F4A" w:rsidR="00762F4A" w:rsidP="008C1F9D" w14:paraId="48320777" w14:textId="77777777">
                            <w:pPr>
                              <w:rPr>
                                <w:rFonts w:hAnsi="Arial" w:cs="Arial" w:ascii="Arial"/>
                                <w:sz w:val="22"/>
                                <w:szCs w:val="22"/>
                              </w:rPr>
                            </w:pPr>
                            <w:r>
                              <w:rPr>
                                <w:rFonts w:hAnsi="Arial" w:cs="Arial" w:ascii="Arial"/>
                                <w:sz w:val="22"/>
                                <w:szCs w:val="22"/>
                              </w:rPr>
                              <w:t>Treatment 2</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10471346" stroked="f" style="position:absolute;margin-left:189pt;margin-top:5.6pt;width:81pt;height:1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BGv+6tECAAAXBgAADgAAAGRycy9lMm9Eb2MueG1srFRLb9swDL4P2H8QdE/9QJKmRp3CTZFhQNEV a4eeFVlKjOk1SUmcDfvvo2Q7Tbsd1mEXmyIpivz4kZdXrRRox6xrtCpxdpZixBTVdaPWJf7yuBzN MHKeqJoIrViJD8zhq/n7d5d7U7Bcb7SomUUQRLlib0q88d4USeLohknizrRhCoxcW0k8HO06qS3Z Q3QpkjxNp8le29pYTZlzoL3pjHge43POqP/EuWMeiRJDbj5+bfyuwjeZX5JibYnZNLRPg/xDFpI0 Ch49hrohnqCtbX4LJRtqtdPcn1EtE815Q1msAarJ0lfVPGyIYbEWAMeZI0zu/4Wld7t7i5q6xPkE I0Uk9OiRtR5d6xaBCvDZG1eA24MBR9+CHvo86B0oQ9kttzL8oSAEdkD6cEQ3RKPhUprPzlMwUbDl +WwKMoRPnm8b6/wHpiUKQoktdC+CSna3zneug0t4TOllI0TsoFAvFBCz07BIge42KSATEINnyCm2 58dicp5X55OL0bSaZKNxls5GVZXmo5tllVbpeLm4GF//hCwkycbFHohigGYBIQBiKci6b0ow/11X JKEvOJxlSWRPVx8EjpAMqSYB/Q7lKPmDYKEAoT4zDn2LYAdFnBi2EBbtCHCdUMqUj32KYIB38OIA 2Fsu9v4RsgjlWy534A8va+WPl2WjtI2tfZV2/XVImXf+AMZJ3UH07aqNhJ0OJFzp+gDctLqbbmfo sgEC3RLn74mFcQbOwYryn+DDhd6XWPcSRhttv/9JH/yhn2DFKHS9xO7blliGkfioYP4usvE47JN4 GAOH4GBPLatTi9rKhYauZLAMDY1i8PdiELnV8gk2WRVeBRNRFN4usR/Ehe+WFmxCyqoqOsEGMcTf qgdDQ+jQpDAej+0TsaafIQ9EutPDIiHFq1HqfMNNpaut17yJcxZw7lDt8YftE2nZb8qw3k7P0et5 n89/AQAA//8DAFBLAwQUAAYACAAAACEAX1a9Kt4AAAAJAQAADwAAAGRycy9kb3ducmV2LnhtbEyP wU7DMBBE70j8g7WVuFG7IaUljVMhEFdQC63EzY23SUS8jmK3CX/f7QmOOzOafZOvR9eKM/ah8aRh NlUgkEpvG6o0fH2+3S9BhGjImtYTavjFAOvi9iY3mfUDbfC8jZXgEgqZ0VDH2GVShrJGZ8LUd0js HX3vTOSzr6TtzcDlrpWJUo/SmYb4Q206fKmx/NmenIbd+/F7n6qP6tXNu8GPSpJ7klrfTcbnFYiI Y/wLwxWf0aFgpoM/kQ2i1fCwWPKWyMYsAcGBeapYOGhIFwnIIpf/FxQXAAAA//8DAFBLAQItABQA BgAIAAAAIQDkmcPA+wAAAOEBAAATAAAAAAAAAAAAAAAAAAAAAABbQ29udGVudF9UeXBlc10ueG1s UEsBAi0AFAAGAAgAAAAhACOyauHXAAAAlAEAAAsAAAAAAAAAAAAAAAAALAEAAF9yZWxzLy5yZWxz UEsBAi0AFAAGAAgAAAAhAARr/urRAgAAFwYAAA4AAAAAAAAAAAAAAAAALAIAAGRycy9lMm9Eb2Mu eG1sUEsBAi0AFAAGAAgAAAAhAF9WvSreAAAACQEAAA8AAAAAAAAAAAAAAAAAKQUAAGRycy9kb3du cmV2LnhtbFBLBQYAAAAABAAEAPMAAAA0BgAAAAA= " filled="f" id="Text Box 25" type="#_x0000_t202" o:spid="_x0000_s1032">
                <v:textbox>
                  <w:txbxContent>
                    <w:p w:rsidRPr="008C1F9D" w:rsidRDefault="00762F4A" w:rsidR="00762F4A" w:rsidP="008C1F9D" w14:paraId="48320777" w14:textId="77777777">
                      <w:pPr>
                        <w:rPr>
                          <w:rFonts w:hAnsi="Arial" w:cs="Arial" w:ascii="Arial"/>
                          <w:sz w:val="22"/>
                          <w:szCs w:val="22"/>
                        </w:rPr>
                      </w:pPr>
                      <w:r>
                        <w:rPr>
                          <w:rFonts w:hAnsi="Arial" w:cs="Arial" w:ascii="Arial"/>
                          <w:sz w:val="22"/>
                          <w:szCs w:val="22"/>
                        </w:rPr>
                        <w:t>Treatment 2</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697152" layoutInCell="1" wp14:anchorId="553FC689" distT="0" locked="0" distB="0" distR="114300" wp14:editId="0AB0462C">
                <wp:simplePos x="0" y="0"/>
                <wp:positionH relativeFrom="column">
                  <wp:posOffset>571500</wp:posOffset>
                </wp:positionH>
                <wp:positionV relativeFrom="paragraph">
                  <wp:posOffset>71120</wp:posOffset>
                </wp:positionV>
                <wp:extent cx="1028700" cy="228600"/>
                <wp:effectExtent r="0" b="0" t="0" l="0"/>
                <wp:wrapSquare wrapText="bothSides"/>
                <wp:docPr name="Text Box 24" id="24"/>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C1F9D" w:rsidRDefault="00762F4A" w:rsidR="00762F4A" w14:paraId="59F5296F" w14:textId="77777777">
                            <w:pPr>
                              <w:rPr>
                                <w:rFonts w:hAnsi="Arial" w:cs="Arial" w:ascii="Arial"/>
                                <w:sz w:val="22"/>
                                <w:szCs w:val="22"/>
                              </w:rPr>
                            </w:pPr>
                            <w:r>
                              <w:rPr>
                                <w:rFonts w:hAnsi="Arial" w:cs="Arial" w:ascii="Arial"/>
                                <w:sz w:val="22"/>
                                <w:szCs w:val="22"/>
                              </w:rPr>
                              <w:t>Treatment 1</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553FC689" stroked="f" style="position:absolute;margin-left:45pt;margin-top:5.6pt;width:81pt;height:1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X3l9f9ECAAAXBgAADgAAAGRycy9lMm9Eb2MueG1srFRLb9swDL4P2H8QdE/9gNukRp3CTZFhQNEW a4eeFVlKjOk1SUmcDf3vo+Q4Tbsd1mEXmyIpivz4kReXnRRow6xrtapwdpJixBTVTauWFf76OB9N MHKeqIYIrViFd8zhy+nHDxdbU7Jcr7RomEUQRLlyayq88t6USeLoikniTrRhCoxcW0k8HO0yaSzZ QnQpkjxNz5Ktto2xmjLnQHvdG/E0xuecUX/HuWMeiQpDbj5+bfwuwjeZXpByaYlZtXSfBvmHLCRp FTx6CHVNPEFr2/4WSrbUaqe5P6FaJprzlrJYA1STpW+qeVgRw2ItAI4zB5jc/wtLbzf3FrVNhfMC I0Uk9OiRdR5d6Q6BCvDZGleC24MBR9+BHvo86B0oQ9kdtzL8oSAEdkB6d0A3RKPhUppPximYKNjy fHIGMoRPXm4b6/wnpiUKQoUtdC+CSjY3zveug0t4TOl5K0TsoFCvFBCz17BIgf42KSETEINnyCm2 5+fsdJzX49Pz0Vl9mo2KLJ2M6jrNR9fzOq3TYj47L66eIQtJsqLcAlEM0CwgBEDMBVnumxLMf9cV SegrDmdZEtnT1weBIyRDqklAv0c5Sn4nWChAqC+MQ98i2EERJ4bNhEUbAlwnlDLlY58iGOAdvDgA 9p6Le/8IWYTyPZd78IeXtfKHy7JV2sbWvkm7+TakzHt/AOOo7iD6btFFwo4HEi50swNuWt1PtzN0 3gKBbojz98TCOAPnYEX5O/hwobcV1nsJo5W2P/6kD/7QT7BiFLpeYfd9TSzDSHxWMH/nWVGEfRIP BXAIDvbYsji2qLWcaehKBsvQ0CgGfy8GkVstn2CT1eFVMBFF4e0K+0Gc+X5pwSakrK6jE2wQQ/yN ejA0hA5NCuPx2D0Ra/Yz5IFIt3pYJKR8M0q9b7ipdL32mrdxzgLOPap7/GH7RFruN2VYb8fn6PWy z6e/AAAA//8DAFBLAwQUAAYACAAAACEAkwdv2dwAAAAIAQAADwAAAGRycy9kb3ducmV2LnhtbEyP wU7DMBBE70j8g7WVuFG7VgttiFMhEFcQpa3EzY23SdR4HcVuE/6e5USPOzOafZOvR9+KC/axCWRg NlUgkMrgGqoMbL/e7pcgYrLkbBsIDfxghHVxe5PbzIWBPvGySZXgEoqZNVCn1GVSxrJGb+M0dEjs HUPvbeKzr6Tr7cDlvpVaqQfpbUP8obYdvtRYnjZnb2D3fvzez9VH9eoX3RBGJcmvpDF3k/H5CUTC Mf2H4Q+f0aFgpkM4k4uiNbBSPCWxPtMg2NcLzcLBwPxRgyxyeT2g+AUAAP//AwBQSwECLQAUAAYA CAAAACEA5JnDwPsAAADhAQAAEwAAAAAAAAAAAAAAAAAAAAAAW0NvbnRlbnRfVHlwZXNdLnhtbFBL AQItABQABgAIAAAAIQAjsmrh1wAAAJQBAAALAAAAAAAAAAAAAAAAACwBAABfcmVscy8ucmVsc1BL AQItABQABgAIAAAAIQBfeX1/0QIAABcGAAAOAAAAAAAAAAAAAAAAACwCAABkcnMvZTJvRG9jLnht bFBLAQItABQABgAIAAAAIQCTB2/Z3AAAAAgBAAAPAAAAAAAAAAAAAAAAACkFAABkcnMvZG93bnJl di54bWxQSwUGAAAAAAQABADzAAAAMgYAAAAA " filled="f" id="Text Box 24" type="#_x0000_t202" o:spid="_x0000_s1033">
                <v:textbox>
                  <w:txbxContent>
                    <w:p w:rsidRPr="008C1F9D" w:rsidRDefault="00762F4A" w:rsidR="00762F4A" w14:paraId="59F5296F" w14:textId="77777777">
                      <w:pPr>
                        <w:rPr>
                          <w:rFonts w:hAnsi="Arial" w:cs="Arial" w:ascii="Arial"/>
                          <w:sz w:val="22"/>
                          <w:szCs w:val="22"/>
                        </w:rPr>
                      </w:pPr>
                      <w:r>
                        <w:rPr>
                          <w:rFonts w:hAnsi="Arial" w:cs="Arial" w:ascii="Arial"/>
                          <w:sz w:val="22"/>
                          <w:szCs w:val="22"/>
                        </w:rPr>
                        <w:t>Treatment 1</w:t>
                      </w:r>
                    </w:p>
                  </w:txbxContent>
                </v:textbox>
                <w10:wrap type="square"/>
              </v:shape>
            </w:pict>
          </mc:Fallback>
        </mc:AlternateContent>
      </w:r>
    </w:p>
    <w:p w:rsidRPr="005F2C76" w:rsidRDefault="002C1C7B" w:rsidR="002C1C7B" w:rsidP="003C15B1" w14:paraId="511BF71E" w14:textId="77777777">
      <w:pPr>
        <w:rPr>
          <w:rFonts w:hAnsi="Arial" w:cs="Arial" w:ascii="Arial"/>
          <w:sz w:val="22"/>
          <w:szCs w:val="22"/>
        </w:rPr>
      </w:pPr>
    </w:p>
    <w:p w:rsidRPr="005F2C76" w:rsidRDefault="00AF2983" w:rsidR="002C1C7B" w:rsidP="003C15B1" w14:paraId="38E42053" w14:textId="77777777">
      <w:pPr>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705344" layoutInCell="1" wp14:anchorId="2780B5A4" distT="0" locked="0" distB="0" distR="114300" wp14:editId="0FC51C23">
                <wp:simplePos x="0" y="0"/>
                <wp:positionH relativeFrom="column">
                  <wp:posOffset>1257300</wp:posOffset>
                </wp:positionH>
                <wp:positionV relativeFrom="paragraph">
                  <wp:posOffset>92710</wp:posOffset>
                </wp:positionV>
                <wp:extent cx="914400" cy="571500"/>
                <wp:effectExtent r="0" b="12700" t="0" l="0"/>
                <wp:wrapSquare wrapText="bothSides"/>
                <wp:docPr name="Text Box 28" id="28"/>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C1F9D" w:rsidRDefault="00762F4A" w:rsidR="00762F4A" w:rsidP="00AF2983" w14:paraId="0E3DEB0F" w14:textId="77777777">
                            <w:pPr>
                              <w:rPr>
                                <w:rFonts w:hAnsi="Arial" w:cs="Arial" w:ascii="Arial"/>
                                <w:sz w:val="18"/>
                                <w:szCs w:val="18"/>
                              </w:rPr>
                            </w:pPr>
                            <w:r>
                              <w:rPr>
                                <w:rFonts w:hAnsi="Arial" w:cs="Arial" w:ascii="Arial"/>
                                <w:sz w:val="18"/>
                                <w:szCs w:val="18"/>
                              </w:rPr>
                              <w:t>O</w:t>
                            </w:r>
                            <w:r w:rsidRPr="008C1F9D">
                              <w:rPr>
                                <w:rFonts w:hAnsi="Arial" w:cs="Arial" w:ascii="Arial"/>
                                <w:sz w:val="18"/>
                                <w:szCs w:val="18"/>
                                <w:vertAlign w:val="subscript"/>
                              </w:rPr>
                              <w:t>2</w:t>
                            </w:r>
                            <w:r>
                              <w:rPr>
                                <w:rFonts w:hAnsi="Arial" w:cs="Arial" w:ascii="Arial"/>
                                <w:sz w:val="18"/>
                                <w:szCs w:val="18"/>
                                <w:vertAlign w:val="subscript"/>
                              </w:rPr>
                              <w:t xml:space="preserve"> </w:t>
                            </w:r>
                            <w:r>
                              <w:rPr>
                                <w:rFonts w:hAnsi="Arial" w:cs="Arial" w:ascii="Arial"/>
                                <w:sz w:val="18"/>
                                <w:szCs w:val="18"/>
                              </w:rPr>
                              <w:t>bubbles produced rise to top of tubes</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780B5A4" fillcolor="white [3212]" stroked="f" style="position:absolute;margin-left:99pt;margin-top:7.3pt;width:1in;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clhBE94CAAA+BgAADgAAAGRycy9lMm9Eb2MueG1srFRRT9swEH6ftP8Q+b0kqVqgESkKRZ0mIUCD iWfXcdpoju3Zbptu2n/fZ6cphfEwpr0k57vP5/N3n+/ism1EtOHG1krmJD1JSMQlU2Utlzn5+jgf nJPIOipLKpTkOdlxSy6nHz9cbHXGh2qlRMlNhCTSZludk5VzOotjy1a8ofZEaS4RrJRpqMPSLOPS 0C2yNyIeJslpvFWm1EYxbi28112QTEP+quLM3VWV5S4SOUFtLnxN+C78N55e0GxpqF7VbF8G/Ycq GlpLHHpIdU0djdam/iNVUzOjrKrcCVNNrKqqZjzcAbdJk1e3eVhRzcNdQI7VB5rs/0vLbjf3JqrL nAzRKUkb9OiRty66Um0EF/jZapsB9qABdC386HPvt3D6a7eVafwfF4oQB9O7A7s+G4Nzko5GCSIM ofFZOoaN7PHzZm2s+8RVE3kjJwbNC5zSzY11HbSH+LOsEnU5r4UICy8YPhMm2lC0erEMJSL5C5SQ HiuV39Ul7Dw8KKU7hWYoGKZH+tJDF3/OxmfD4mw8GZwW43QwSpPzQVEkw8H1vEiKZDSfTUZXv1Bt Q9NRtoWeNNToiQRfc0GX+9758N81r6HshdTTNA4i68pG4kBdX2rsm9Q1I1huJ7i/gJBfeIX2hp68 wRNljEvXcxXQHlWBn/ds3OMDZYHK92zuyMeOcLKS7rC5qaUyQQJhHjy3t/zWl1x1eJBxdG9vunbR Bl0fNLxQ5Q4SNqobAlazeQ2h3VDr7qnBq4c2McncHT6VUNucqL1FopUyP97yezz6iSiJfNdzYr+v qeEkEp8lnmnQPMZOWIygIZxhjiOL44hcNzMF9aaYmZoF0+Od6M3KqOYJA6/wpyJEJcPZOXG9OXPd bMPAZLwoAgiDRlN3Ix8086k9y/4ZPbZP1Oj9W3MQ0q3q5w3NXj25Dut3SlWsnarq8B49zx2re/4x pIIs9wPVT8HjdUA9j/3pbwAAAP//AwBQSwMEFAAGAAgAAAAhAOjqxh7bAAAACgEAAA8AAABkcnMv ZG93bnJldi54bWxMT8tOwzAQvCPxD9YicaM2pSohxKkAiQsX1FJxduIlDo3Xke02ga9nOcFt56HZ mWoz+0GcMKY+kIbrhQKB1AbbU6dh//Z8VYBI2ZA1QyDU8IUJNvX5WWVKGyba4mmXO8EhlEqjweU8 llKm1qE3aRFGJNY+QvQmM4ydtNFMHO4HuVRqLb3piT84M+KTw/awO3oN790nPvYv8Vu9SjUdirDd N7dO68uL+eEeRMY5/5nhtz5Xh5o7NeFINomB8V3BWzIfqzUINtyslkw0TChmZF3J/xPqHwAAAP// AwBQSwECLQAUAAYACAAAACEA5JnDwPsAAADhAQAAEwAAAAAAAAAAAAAAAAAAAAAAW0NvbnRlbnRf VHlwZXNdLnhtbFBLAQItABQABgAIAAAAIQAjsmrh1wAAAJQBAAALAAAAAAAAAAAAAAAAACwBAABf cmVscy8ucmVsc1BLAQItABQABgAIAAAAIQByWEET3gIAAD4GAAAOAAAAAAAAAAAAAAAAACwCAABk cnMvZTJvRG9jLnhtbFBLAQItABQABgAIAAAAIQDo6sYe2wAAAAoBAAAPAAAAAAAAAAAAAAAAADYF AABkcnMvZG93bnJldi54bWxQSwUGAAAAAAQABADzAAAAPgYAAAAA " id="Text Box 28" type="#_x0000_t202" o:spid="_x0000_s1034">
                <v:textbox>
                  <w:txbxContent>
                    <w:p w:rsidRPr="008C1F9D" w:rsidRDefault="00762F4A" w:rsidR="00762F4A" w:rsidP="00AF2983" w14:paraId="0E3DEB0F" w14:textId="77777777">
                      <w:pPr>
                        <w:rPr>
                          <w:rFonts w:hAnsi="Arial" w:cs="Arial" w:ascii="Arial"/>
                          <w:sz w:val="18"/>
                          <w:szCs w:val="18"/>
                        </w:rPr>
                      </w:pPr>
                      <w:r>
                        <w:rPr>
                          <w:rFonts w:hAnsi="Arial" w:cs="Arial" w:ascii="Arial"/>
                          <w:sz w:val="18"/>
                          <w:szCs w:val="18"/>
                        </w:rPr>
                        <w:t>O</w:t>
                      </w:r>
                      <w:r w:rsidRPr="008C1F9D">
                        <w:rPr>
                          <w:rFonts w:hAnsi="Arial" w:cs="Arial" w:ascii="Arial"/>
                          <w:sz w:val="18"/>
                          <w:szCs w:val="18"/>
                          <w:vertAlign w:val="subscript"/>
                        </w:rPr>
                        <w:t>2</w:t>
                      </w:r>
                      <w:r>
                        <w:rPr>
                          <w:rFonts w:hAnsi="Arial" w:cs="Arial" w:ascii="Arial"/>
                          <w:sz w:val="18"/>
                          <w:szCs w:val="18"/>
                          <w:vertAlign w:val="subscript"/>
                        </w:rPr>
                        <w:t xml:space="preserve"> </w:t>
                      </w:r>
                      <w:r>
                        <w:rPr>
                          <w:rFonts w:hAnsi="Arial" w:cs="Arial" w:ascii="Arial"/>
                          <w:sz w:val="18"/>
                          <w:szCs w:val="18"/>
                        </w:rPr>
                        <w:t>bubbles produced rise to top of tubes</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703296" layoutInCell="1" wp14:anchorId="17D5301A" distT="0" locked="0" distB="0" distR="114300" wp14:editId="68A31090">
                <wp:simplePos x="0" y="0"/>
                <wp:positionH relativeFrom="column">
                  <wp:posOffset>3086100</wp:posOffset>
                </wp:positionH>
                <wp:positionV relativeFrom="paragraph">
                  <wp:posOffset>92710</wp:posOffset>
                </wp:positionV>
                <wp:extent cx="914400" cy="571500"/>
                <wp:effectExtent r="0" b="12700" t="0" l="0"/>
                <wp:wrapSquare wrapText="bothSides"/>
                <wp:docPr name="Text Box 27" id="27"/>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C1F9D" w:rsidRDefault="00762F4A" w:rsidR="00762F4A" w:rsidP="00AF2983" w14:paraId="654CF8BD" w14:textId="77777777">
                            <w:pPr>
                              <w:rPr>
                                <w:rFonts w:hAnsi="Arial" w:cs="Arial" w:ascii="Arial"/>
                                <w:sz w:val="18"/>
                                <w:szCs w:val="18"/>
                              </w:rPr>
                            </w:pPr>
                            <w:r>
                              <w:rPr>
                                <w:rFonts w:hAnsi="Arial" w:cs="Arial" w:ascii="Arial"/>
                                <w:sz w:val="18"/>
                                <w:szCs w:val="18"/>
                              </w:rPr>
                              <w:t>O</w:t>
                            </w:r>
                            <w:r w:rsidRPr="008C1F9D">
                              <w:rPr>
                                <w:rFonts w:hAnsi="Arial" w:cs="Arial" w:ascii="Arial"/>
                                <w:sz w:val="18"/>
                                <w:szCs w:val="18"/>
                                <w:vertAlign w:val="subscript"/>
                              </w:rPr>
                              <w:t>2</w:t>
                            </w:r>
                            <w:r>
                              <w:rPr>
                                <w:rFonts w:hAnsi="Arial" w:cs="Arial" w:ascii="Arial"/>
                                <w:sz w:val="18"/>
                                <w:szCs w:val="18"/>
                                <w:vertAlign w:val="subscript"/>
                              </w:rPr>
                              <w:t xml:space="preserve"> </w:t>
                            </w:r>
                            <w:r>
                              <w:rPr>
                                <w:rFonts w:hAnsi="Arial" w:cs="Arial" w:ascii="Arial"/>
                                <w:sz w:val="18"/>
                                <w:szCs w:val="18"/>
                              </w:rPr>
                              <w:t>bubbles produced rise to top of tubes</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7D5301A" fillcolor="white [3212]" stroked="f" style="position:absolute;margin-left:243pt;margin-top:7.3pt;width:1in;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NeLWPt8CAAA+BgAADgAAAGRycy9lMm9Eb2MueG1srFRNb9swDL0P2H8QdE9tB0nTGHUKN0WGAUVb LB16VmQpMaavSUribNh/HyXbadr1sA672BT5RFGPT7y8aqRAO2ZdrVWBs7MUI6aormq1LvDXx8Xg AiPniaqI0IoV+MAcvpp9/HC5Nzkb6o0WFbMIkiiX702BN96bPEkc3TBJ3Jk2TEGQayuJh6VdJ5Ul e8guRTJM0/Nkr21lrKbMOfDetEE8i/k5Z9Tfc+6YR6LAUJuPXxu/q/BNZpckX1tiNjXtyiD/UIUk tYJDj6luiCdoa+s/UsmaWu0092dUy0RzXlMW7wC3ydJXt1luiGHxLkCOM0ea3P9LS+92DxbVVYGH E4wUkdCjR9Z4dK0bBC7gZ29cDrClAaBvwA997v0OnOHaDbcy/OFCCOLA9OHIbshGwTnNRqMUIhRC 40k2BhuyJ8+bjXX+E9MSBaPAFpoXOSW7W+dbaA8JZzkt6mpRCxEXQTBsLizaEWj1ah1LhOQvUEIF rNJhV5uw9bColPYUkkPBYAZkKD128ed8PBmWk/F0cF6Os8EoSy8GZZkOBzeLMi3T0WI+HV3/gmol yUb5HvRkQI2BSOBrIci6610I/13zJKEvpJ5lSRRZWzYkjtT1pSahSW0zouUPgoULCPWFcWhv7Mkb PBFKmfI9VxEdUBz4ec/GDh8pi1S+Z3NLPuyIJ2vlj5tlrbSNEojz4Lm91be+ZN7igYyTewfTN6sm 6nraa3WlqwNI2Op2CDhDFzUI7ZY4/0AsvHrQJkwyfw8fLvS+wLqzMNpo++Mtf8BDPyGKUeh6gd33 LbEMI/FZwTONmoexExcj0BCcYU8jq9OI2sq5BvVmMDMNjWbAe9Gb3Gr5BAOvDKdCiCgKZxfY9+bc t7MNBiZlZRlBMGgM8bdqaWhIHVgOz+ixeSLWdG/Ng5DudD9vSP7qybXYsFPpcus1r+N7DDy3rHb8 w5CKsuwGapiCp+uIeh77s98AAAD//wMAUEsDBBQABgAIAAAAIQD1YfZp3AAAAAoBAAAPAAAAZHJz L2Rvd25yZXYueG1sTI/BTsMwEETvSPyDtUjcqA1UIQpxKkDiwgW1VJydeIlD43Vku03g61lOcNyZ 0eyberP4UZwwpiGQhuuVAoHUBTtQr2H/9nxVgkjZkDVjINTwhQk2zflZbSobZtriaZd7wSWUKqPB 5TxVUqbOoTdpFSYk9j5C9CbzGXtpo5m53I/yRqlCejMQf3BmwieH3WF39Bre+098HF7it3qVaj6U Ybtv75zWlxfLwz2IjEv+C8MvPqNDw0xtOJJNYtSwLgvektlYFyA4UNwqFloWFCuyqeX/Cc0PAAAA //8DAFBLAQItABQABgAIAAAAIQDkmcPA+wAAAOEBAAATAAAAAAAAAAAAAAAAAAAAAABbQ29udGVu dF9UeXBlc10ueG1sUEsBAi0AFAAGAAgAAAAhACOyauHXAAAAlAEAAAsAAAAAAAAAAAAAAAAALAEA AF9yZWxzLy5yZWxzUEsBAi0AFAAGAAgAAAAhADXi1j7fAgAAPgYAAA4AAAAAAAAAAAAAAAAALAIA AGRycy9lMm9Eb2MueG1sUEsBAi0AFAAGAAgAAAAhAPVh9mncAAAACgEAAA8AAAAAAAAAAAAAAAAA NwUAAGRycy9kb3ducmV2LnhtbFBLBQYAAAAABAAEAPMAAABABgAAAAA= " id="Text Box 27" type="#_x0000_t202" o:spid="_x0000_s1035">
                <v:textbox>
                  <w:txbxContent>
                    <w:p w:rsidRPr="008C1F9D" w:rsidRDefault="00762F4A" w:rsidR="00762F4A" w:rsidP="00AF2983" w14:paraId="654CF8BD" w14:textId="77777777">
                      <w:pPr>
                        <w:rPr>
                          <w:rFonts w:hAnsi="Arial" w:cs="Arial" w:ascii="Arial"/>
                          <w:sz w:val="18"/>
                          <w:szCs w:val="18"/>
                        </w:rPr>
                      </w:pPr>
                      <w:r>
                        <w:rPr>
                          <w:rFonts w:hAnsi="Arial" w:cs="Arial" w:ascii="Arial"/>
                          <w:sz w:val="18"/>
                          <w:szCs w:val="18"/>
                        </w:rPr>
                        <w:t>O</w:t>
                      </w:r>
                      <w:r w:rsidRPr="008C1F9D">
                        <w:rPr>
                          <w:rFonts w:hAnsi="Arial" w:cs="Arial" w:ascii="Arial"/>
                          <w:sz w:val="18"/>
                          <w:szCs w:val="18"/>
                          <w:vertAlign w:val="subscript"/>
                        </w:rPr>
                        <w:t>2</w:t>
                      </w:r>
                      <w:r>
                        <w:rPr>
                          <w:rFonts w:hAnsi="Arial" w:cs="Arial" w:ascii="Arial"/>
                          <w:sz w:val="18"/>
                          <w:szCs w:val="18"/>
                          <w:vertAlign w:val="subscript"/>
                        </w:rPr>
                        <w:t xml:space="preserve"> </w:t>
                      </w:r>
                      <w:r>
                        <w:rPr>
                          <w:rFonts w:hAnsi="Arial" w:cs="Arial" w:ascii="Arial"/>
                          <w:sz w:val="18"/>
                          <w:szCs w:val="18"/>
                        </w:rPr>
                        <w:t>bubbles produced rise to top of tubes</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692032" layoutInCell="1" wp14:anchorId="52BF4A37" distT="0" locked="0" distB="0" distR="114300" wp14:editId="0F8EFB06">
                <wp:simplePos x="0" y="0"/>
                <wp:positionH relativeFrom="column">
                  <wp:posOffset>5029200</wp:posOffset>
                </wp:positionH>
                <wp:positionV relativeFrom="paragraph">
                  <wp:posOffset>92710</wp:posOffset>
                </wp:positionV>
                <wp:extent cx="914400" cy="571500"/>
                <wp:effectExtent r="0" b="12700" t="0" l="0"/>
                <wp:wrapSquare wrapText="bothSides"/>
                <wp:docPr name="Text Box 20" id="20"/>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C1F9D" w:rsidRDefault="00762F4A" w:rsidR="00762F4A" w14:paraId="7A96AEFF" w14:textId="77777777">
                            <w:pPr>
                              <w:rPr>
                                <w:rFonts w:hAnsi="Arial" w:cs="Arial" w:ascii="Arial"/>
                                <w:sz w:val="18"/>
                                <w:szCs w:val="18"/>
                              </w:rPr>
                            </w:pPr>
                            <w:r>
                              <w:rPr>
                                <w:rFonts w:hAnsi="Arial" w:cs="Arial" w:ascii="Arial"/>
                                <w:sz w:val="18"/>
                                <w:szCs w:val="18"/>
                              </w:rPr>
                              <w:t>O</w:t>
                            </w:r>
                            <w:r w:rsidRPr="008C1F9D">
                              <w:rPr>
                                <w:rFonts w:hAnsi="Arial" w:cs="Arial" w:ascii="Arial"/>
                                <w:sz w:val="18"/>
                                <w:szCs w:val="18"/>
                                <w:vertAlign w:val="subscript"/>
                              </w:rPr>
                              <w:t>2</w:t>
                            </w:r>
                            <w:r>
                              <w:rPr>
                                <w:rFonts w:hAnsi="Arial" w:cs="Arial" w:ascii="Arial"/>
                                <w:sz w:val="18"/>
                                <w:szCs w:val="18"/>
                                <w:vertAlign w:val="subscript"/>
                              </w:rPr>
                              <w:t xml:space="preserve"> </w:t>
                            </w:r>
                            <w:r>
                              <w:rPr>
                                <w:rFonts w:hAnsi="Arial" w:cs="Arial" w:ascii="Arial"/>
                                <w:sz w:val="18"/>
                                <w:szCs w:val="18"/>
                              </w:rPr>
                              <w:t>bubbles produced rise to top of tubes</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BF4A37" fillcolor="white [3212]" stroked="f" style="position:absolute;margin-left:396pt;margin-top:7.3pt;width:1in;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Fajw094CAAA/BgAADgAAAGRycy9lMm9Eb2MueG1srFRRT9swEH6ftP8Q+b0kqVqgESkKRZ0mIUCD iWfXcdpoju3Zbptu2n/fZ6cphfEwpr0k57vP5/N3n+/ism1EtOHG1krmJD1JSMQlU2Utlzn5+jgf nJPIOipLKpTkOdlxSy6nHz9cbHXGh2qlRMlNhCTSZludk5VzOotjy1a8ofZEaS4RrJRpqMPSLOPS 0C2yNyIeJslpvFWm1EYxbi28112QTEP+quLM3VWV5S4SOUFtLnxN+C78N55e0GxpqF7VbF8G/Ycq GlpLHHpIdU0djdam/iNVUzOjrKrcCVNNrKqqZjzcAbdJk1e3eVhRzcNdQI7VB5rs/0vLbjf3JqrL nAxBj6QNevTIWxddqTaCC/xstc0Ae9AAuhZ+9Ln3Wzj9tdvKNP6PC0WII9XuwK7PxuCcpKNRgghD aHyWjmEje/y8WRvrPnHVRN7IiUHzAqd0c2NdB+0h/iyrRF3OayHCwguGz4SJNhStXixDiUj+AiWk x0rld3UJOw8PSulOoRkKhumRvvTQxZ+z8dmwOBtPBqfFOB2M0uR8UBTJcHA9L5IiGc1nk9HVL1Tb 0HSUbaEnDTV6IsHXXNDlvnc+/HfNayh7IfU0jYPIurKROFDXlxr7JnXNCJbbCe4vIOQXXqG9oSdv 8EQZ49L1XAW0R1Xg5z0b9/hAWaDyPZs78rEjnKykO2xuaqlMkECYB8/tLb/1JVcdHmQc3dubrl20 QdfpQcQLVe6gYaO6KWA1m9dQ2g217p4aPHuIE6PM3eFTCbXNidpbJFop8+Mtv8ejoYiSyLc9J/b7 mhpOIvFZ4p0G0WPuhMUIIsIZ5jiyOI7IdTNTkG+KoalZMD3eid6sjGqeMPEKfypCVDKcnRPXmzPX DTdMTMaLIoAwaTR1N/JBM5/a0+zf0WP7RI3ePzYHJd2qfuDQ7NWb67B+p1TF2qmqDg/SE92xum8A plTQ5X6i+jF4vA6o57k//Q0AAP//AwBQSwMEFAAGAAgAAAAhAN8746zdAAAACgEAAA8AAABkcnMv ZG93bnJldi54bWxMj8FOwzAQRO9I/IO1SNyoTUFpm8apAIkLF9RScXbiJU4br6PYbQJfz3Iqx50Z zb4pNpPvxBmH2AbScD9TIJDqYFtqNOw/Xu+WIGIyZE0XCDV8Y4RNeX1VmNyGkbZ43qVGcAnF3Ghw KfW5lLF26E2chR6Jva8weJP4HBppBzNyue/kXKlMetMSf3CmxxeH9XF38ho+mwM+t2/Dj3qXajwu w3ZfLZzWtzfT0xpEwildwvCHz+hQMlMVTmSj6DQsVnPekth4zEBwYPWQsVCxoFiRZSH/Tyh/AQAA //8DAFBLAQItABQABgAIAAAAIQDkmcPA+wAAAOEBAAATAAAAAAAAAAAAAAAAAAAAAABbQ29udGVu dF9UeXBlc10ueG1sUEsBAi0AFAAGAAgAAAAhACOyauHXAAAAlAEAAAsAAAAAAAAAAAAAAAAALAEA AF9yZWxzLy5yZWxzUEsBAi0AFAAGAAgAAAAhABWo8NPeAgAAPwYAAA4AAAAAAAAAAAAAAAAALAIA AGRycy9lMm9Eb2MueG1sUEsBAi0AFAAGAAgAAAAhAN8746zdAAAACgEAAA8AAAAAAAAAAAAAAAAA NgUAAGRycy9kb3ducmV2LnhtbFBLBQYAAAAABAAEAPMAAABABgAAAAA= " id="Text Box 20" type="#_x0000_t202" o:spid="_x0000_s1036">
                <v:textbox>
                  <w:txbxContent>
                    <w:p w:rsidRPr="008C1F9D" w:rsidRDefault="00762F4A" w:rsidR="00762F4A" w14:paraId="7A96AEFF" w14:textId="77777777">
                      <w:pPr>
                        <w:rPr>
                          <w:rFonts w:hAnsi="Arial" w:cs="Arial" w:ascii="Arial"/>
                          <w:sz w:val="18"/>
                          <w:szCs w:val="18"/>
                        </w:rPr>
                      </w:pPr>
                      <w:r>
                        <w:rPr>
                          <w:rFonts w:hAnsi="Arial" w:cs="Arial" w:ascii="Arial"/>
                          <w:sz w:val="18"/>
                          <w:szCs w:val="18"/>
                        </w:rPr>
                        <w:t>O</w:t>
                      </w:r>
                      <w:r w:rsidRPr="008C1F9D">
                        <w:rPr>
                          <w:rFonts w:hAnsi="Arial" w:cs="Arial" w:ascii="Arial"/>
                          <w:sz w:val="18"/>
                          <w:szCs w:val="18"/>
                          <w:vertAlign w:val="subscript"/>
                        </w:rPr>
                        <w:t>2</w:t>
                      </w:r>
                      <w:r>
                        <w:rPr>
                          <w:rFonts w:hAnsi="Arial" w:cs="Arial" w:ascii="Arial"/>
                          <w:sz w:val="18"/>
                          <w:szCs w:val="18"/>
                          <w:vertAlign w:val="subscript"/>
                        </w:rPr>
                        <w:t xml:space="preserve"> </w:t>
                      </w:r>
                      <w:r>
                        <w:rPr>
                          <w:rFonts w:hAnsi="Arial" w:cs="Arial" w:ascii="Arial"/>
                          <w:sz w:val="18"/>
                          <w:szCs w:val="18"/>
                        </w:rPr>
                        <w:t>bubbles produced rise to top of tubes</w:t>
                      </w:r>
                    </w:p>
                  </w:txbxContent>
                </v:textbox>
                <w10:wrap type="square"/>
              </v:shape>
            </w:pict>
          </mc:Fallback>
        </mc:AlternateContent>
      </w:r>
      <w:r w:rsidRPr="005F2C76" w:rsidR="00637C39">
        <w:rPr>
          <w:rFonts w:hAnsi="Arial" w:cs="Arial" w:ascii="Arial"/>
          <w:noProof/>
          <w:sz w:val="22"/>
          <w:szCs w:val="22"/>
          <w:lang w:val="en-US"/>
        </w:rPr>
        <w:drawing>
          <wp:anchor simplePos="0" distL="114300" behindDoc="1" allowOverlap="1" relativeHeight="251674624" layoutInCell="1" wp14:anchorId="7B40BCE3" distT="0" locked="0" distB="0" distR="114300" wp14:editId="7D9B5B01">
            <wp:simplePos x="0" y="0"/>
            <wp:positionH relativeFrom="column">
              <wp:posOffset>571500</wp:posOffset>
            </wp:positionH>
            <wp:positionV relativeFrom="paragraph">
              <wp:posOffset>92710</wp:posOffset>
            </wp:positionV>
            <wp:extent cx="1046480" cy="1485900"/>
            <wp:effectExtent r="0" b="12700" t="0" l="0"/>
            <wp:wrapTight wrapText="bothSides">
              <wp:wrapPolygon edited="0">
                <wp:start x="0" y="0"/>
                <wp:lineTo x="0" y="21415"/>
                <wp:lineTo x="20971" y="21415"/>
                <wp:lineTo x="20971" y="0"/>
                <wp:lineTo x="0" y="0"/>
              </wp:wrapPolygon>
            </wp:wrapTight>
            <wp:docPr descr="oxygen and photosynthesis setup" name="Picture 10" 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oxygen and photosynthesis setup" name="Picture 10" id="0"/>
                    <pic:cNvPicPr>
                      <a:picLocks noChangeAspect="1" noChangeArrowheads="1"/>
                    </pic:cNvPicPr>
                  </pic:nvPicPr>
                  <pic:blipFill>
                    <a:blip cstate="print" r:embed="rId16">
                      <a:extLst>
                        <a:ext uri="{28A0092B-C50C-407E-A947-70E740481C1C}">
                          <a14:useLocalDpi xmlns:a14="http://schemas.microsoft.com/office/drawing/2010/main" val="0"/>
                        </a:ext>
                      </a:extLst>
                    </a:blip>
                    <a:srcRect/>
                    <a:stretch>
                      <a:fillRect/>
                    </a:stretch>
                  </pic:blipFill>
                  <pic:spPr bwMode="auto">
                    <a:xfrm>
                      <a:off x="0" y="0"/>
                      <a:ext cx="104648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2C76" w:rsidR="00637C39">
        <w:rPr>
          <w:rFonts w:hAnsi="Arial" w:cs="Arial" w:ascii="Arial"/>
          <w:noProof/>
          <w:sz w:val="22"/>
          <w:szCs w:val="22"/>
          <w:lang w:val="en-US"/>
        </w:rPr>
        <w:drawing>
          <wp:anchor simplePos="0" distL="114300" behindDoc="1" allowOverlap="1" relativeHeight="251678720" layoutInCell="1" wp14:anchorId="4BFF3005" distT="0" locked="0" distB="0" distR="114300" wp14:editId="17E216FF">
            <wp:simplePos x="0" y="0"/>
            <wp:positionH relativeFrom="column">
              <wp:posOffset>2400300</wp:posOffset>
            </wp:positionH>
            <wp:positionV relativeFrom="paragraph">
              <wp:posOffset>92710</wp:posOffset>
            </wp:positionV>
            <wp:extent cx="1046480" cy="1485900"/>
            <wp:effectExtent r="0" b="12700" t="0" l="0"/>
            <wp:wrapTight wrapText="bothSides">
              <wp:wrapPolygon edited="0">
                <wp:start x="0" y="0"/>
                <wp:lineTo x="0" y="21415"/>
                <wp:lineTo x="20971" y="21415"/>
                <wp:lineTo x="20971" y="0"/>
                <wp:lineTo x="0" y="0"/>
              </wp:wrapPolygon>
            </wp:wrapTight>
            <wp:docPr descr="oxygen and photosynthesis setup" name="Picture 10" 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oxygen and photosynthesis setup" name="Picture 10" id="0"/>
                    <pic:cNvPicPr>
                      <a:picLocks noChangeAspect="1" noChangeArrowheads="1"/>
                    </pic:cNvPicPr>
                  </pic:nvPicPr>
                  <pic:blipFill>
                    <a:blip cstate="print" r:embed="rId16">
                      <a:extLst>
                        <a:ext uri="{28A0092B-C50C-407E-A947-70E740481C1C}">
                          <a14:useLocalDpi xmlns:a14="http://schemas.microsoft.com/office/drawing/2010/main" val="0"/>
                        </a:ext>
                      </a:extLst>
                    </a:blip>
                    <a:srcRect/>
                    <a:stretch>
                      <a:fillRect/>
                    </a:stretch>
                  </pic:blipFill>
                  <pic:spPr bwMode="auto">
                    <a:xfrm>
                      <a:off x="0" y="0"/>
                      <a:ext cx="104648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2C76" w:rsidR="00A155A5">
        <w:rPr>
          <w:rFonts w:hAnsi="Arial" w:cs="Arial" w:ascii="Arial"/>
          <w:noProof/>
          <w:sz w:val="22"/>
          <w:szCs w:val="22"/>
          <w:lang w:val="en-US"/>
        </w:rPr>
        <w:drawing>
          <wp:anchor simplePos="0" distL="114300" behindDoc="1" allowOverlap="1" relativeHeight="251680768" layoutInCell="1" wp14:anchorId="5798ECAF" distT="0" locked="0" distB="0" distR="114300" wp14:editId="20BCCA52">
            <wp:simplePos x="0" y="0"/>
            <wp:positionH relativeFrom="column">
              <wp:posOffset>4343400</wp:posOffset>
            </wp:positionH>
            <wp:positionV relativeFrom="paragraph">
              <wp:posOffset>92710</wp:posOffset>
            </wp:positionV>
            <wp:extent cx="1046480" cy="1485900"/>
            <wp:effectExtent r="0" b="12700" t="0" l="0"/>
            <wp:wrapTight wrapText="bothSides">
              <wp:wrapPolygon edited="0">
                <wp:start x="0" y="0"/>
                <wp:lineTo x="0" y="21415"/>
                <wp:lineTo x="20971" y="21415"/>
                <wp:lineTo x="20971" y="0"/>
                <wp:lineTo x="0" y="0"/>
              </wp:wrapPolygon>
            </wp:wrapTight>
            <wp:docPr descr="oxygen and photosynthesis setup" name="Picture 13" i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oxygen and photosynthesis setup" name="Picture 10" id="0"/>
                    <pic:cNvPicPr>
                      <a:picLocks noChangeAspect="1" noChangeArrowheads="1"/>
                    </pic:cNvPicPr>
                  </pic:nvPicPr>
                  <pic:blipFill>
                    <a:blip cstate="print" r:embed="rId16">
                      <a:extLst>
                        <a:ext uri="{28A0092B-C50C-407E-A947-70E740481C1C}">
                          <a14:useLocalDpi xmlns:a14="http://schemas.microsoft.com/office/drawing/2010/main" val="0"/>
                        </a:ext>
                      </a:extLst>
                    </a:blip>
                    <a:srcRect/>
                    <a:stretch>
                      <a:fillRect/>
                    </a:stretch>
                  </pic:blipFill>
                  <pic:spPr bwMode="auto">
                    <a:xfrm>
                      <a:off x="0" y="0"/>
                      <a:ext cx="104648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F2C76" w:rsidRDefault="002C1C7B" w:rsidR="002C1C7B" w:rsidP="003C15B1" w14:paraId="22B8F59B" w14:textId="77777777">
      <w:pPr>
        <w:rPr>
          <w:rFonts w:hAnsi="Arial" w:cs="Arial" w:ascii="Arial"/>
          <w:sz w:val="22"/>
          <w:szCs w:val="22"/>
        </w:rPr>
      </w:pPr>
    </w:p>
    <w:p w:rsidRPr="005F2C76" w:rsidRDefault="002C1C7B" w:rsidR="002C1C7B" w:rsidP="003C15B1" w14:paraId="2CB312E7" w14:textId="77777777">
      <w:pPr>
        <w:rPr>
          <w:rFonts w:hAnsi="Arial" w:cs="Arial" w:ascii="Arial"/>
          <w:sz w:val="22"/>
          <w:szCs w:val="22"/>
        </w:rPr>
      </w:pPr>
    </w:p>
    <w:p w:rsidRPr="005F2C76" w:rsidRDefault="002C1C7B" w:rsidR="002C1C7B" w:rsidP="003C15B1" w14:paraId="6CE8E85B" w14:textId="77777777">
      <w:pPr>
        <w:rPr>
          <w:rFonts w:hAnsi="Arial" w:cs="Arial" w:ascii="Arial"/>
          <w:sz w:val="22"/>
          <w:szCs w:val="22"/>
        </w:rPr>
      </w:pPr>
    </w:p>
    <w:p w:rsidRPr="005F2C76" w:rsidRDefault="008C1F9D" w:rsidR="002C1C7B" w:rsidP="003C15B1" w14:paraId="3E26CCFE" w14:textId="77777777">
      <w:pPr>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686912" layoutInCell="1" wp14:anchorId="05AA6FFA" distT="0" locked="0" distB="0" distR="114300" wp14:editId="76968888">
                <wp:simplePos x="0" y="0"/>
                <wp:positionH relativeFrom="column">
                  <wp:posOffset>5257800</wp:posOffset>
                </wp:positionH>
                <wp:positionV relativeFrom="paragraph">
                  <wp:posOffset>135890</wp:posOffset>
                </wp:positionV>
                <wp:extent cx="800100" cy="571500"/>
                <wp:effectExtent r="0" b="12700" t="0" l="0"/>
                <wp:wrapSquare wrapText="bothSides"/>
                <wp:docPr name="Text Box 17" id="17"/>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Default="00762F4A" w:rsidR="00762F4A" w14:paraId="65CA1A49" w14:textId="77777777">
                            <w:pPr>
                              <w:rPr>
                                <w:rFonts w:hAnsi="Arial" w:cs="Arial" w:ascii="Arial"/>
                                <w:sz w:val="18"/>
                                <w:szCs w:val="18"/>
                              </w:rPr>
                            </w:pPr>
                            <w:r w:rsidRPr="008C1F9D">
                              <w:rPr>
                                <w:rFonts w:hAnsi="Arial" w:cs="Arial" w:ascii="Arial"/>
                                <w:sz w:val="18"/>
                                <w:szCs w:val="18"/>
                              </w:rPr>
                              <w:t>Aquatic plant cutting</w:t>
                            </w:r>
                          </w:p>
                          <w:p w:rsidRPr="008C1F9D" w:rsidRDefault="00762F4A" w:rsidR="00762F4A" w14:paraId="155F41D5" w14:textId="77777777">
                            <w:pPr>
                              <w:rPr>
                                <w:rFonts w:hAnsi="Arial" w:cs="Arial" w:ascii="Arial"/>
                                <w:sz w:val="18"/>
                                <w:szCs w:val="18"/>
                              </w:rPr>
                            </w:pPr>
                            <w:r>
                              <w:rPr>
                                <w:rFonts w:hAnsi="Arial" w:cs="Arial" w:ascii="Arial"/>
                                <w:sz w:val="18"/>
                                <w:szCs w:val="18"/>
                              </w:rPr>
                              <w:t>(5 grams)</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5AA6FFA" stroked="f" style="position:absolute;margin-left:414pt;margin-top:10.7pt;width:63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AwQk0c8CAAAXBgAADgAAAGRycy9lMm9Eb2MueG1srFTfT9swEH6ftP/B8ntJUrUUIlIUijpNQoAG E8+u47TREtuz3TbdxP++z05TCtvDmPaSnO8+n++++3Fx2TY12QhjKyUzmpzElAjJVVHJZUa/Ps4H Z5RYx2TBaiVFRnfC0svpxw8XW52KoVqpuhCGwIm06VZndOWcTqPI8pVomD1RWkgYS2Ua5nA0y6gw bAvvTR0N4/g02ipTaKO4sBba685Ip8F/WQru7srSCkfqjCI2F74mfBf+G00vWLo0TK8qvg+D/UMU DaskHj24umaOkbWpfnPVVNwoq0p3wlUTqbKsuAg5IJskfpPNw4ppEXIBOVYfaLL/zy2/3dwbUhWo 3YQSyRrU6FG0jlyplkAFfrbapoA9aABdCz2wvd5C6dNuS9P4PxIisIPp3YFd741DeRYjQ1g4TONJ MoYM79HLZW2s+yRUQ7yQUYPiBU7Z5sa6DtpD/FtSzau6DgWs5SsFfHYaETqgu81SBALRI31IoTo/ Z+PJMJ+Mzwen+TgZjJL4bJDn8XBwPc/jPB7NZ+ejq2dE0bBklG7RJxpd5gkCD/OaLfc18ea/K0rD +KsWTpIoNE+XHxwHSvpQI09+R3KQ3K4WPoFafhElyha49oowMGJWG7JhaHXGuZAulCmQAbRHlSDs PRf3+EBZoPI9lzvy+5eVdIfLTSWVCaV9E3bxrQ+57PAg4yhvL7p20Xb9emjChSp26E2juum2ms8r dNANs+6eGYwzmg4ryt3hU9Zqm1G1lyhZKfPjT3qPR0FhpcSXPaP2+5oZQUn9WWL+zpPRyO+TcBih iXAwx5bFsUWum5lCWRIsQ82D6PGu7sXSqOYJmyz3r8LEJMfbGXW9OHPd0sIm5CLPAwgbRDN3Ix80 9659lfx8PLZPzOj9EDl00q3qFwlL38xSh/U3pcrXTpVVGDRPdMfqvgDYPqEv95vSr7fjc0C97PPp LwAAAP//AwBQSwMEFAAGAAgAAAAhAMTC4z/dAAAACgEAAA8AAABkcnMvZG93bnJldi54bWxMj8tO wzAQRfdI/IM1SN1RO1GK0hCnqorYFtECEjs3niYR8TiK3Sb8PcMKlnPn6D7Kzex6ccUxdJ40JEsF Aqn2tqNGw9vx+T4HEaIha3pPqOEbA2yq25vSFNZP9IrXQ2wEm1AojIY2xqGQMtQtOhOWfkDi39mP zkQ+x0ba0Uxs7nqZKvUgnemIE1oz4K7F+utwcRre9+fPj0y9NE9uNUx+VpLcWmq9uJu3jyAizvEP ht/6XB0q7nTyF7JB9BryNOctUUOaZCAYWK8yFk5MJqzIqpT/J1Q/AAAA//8DAFBLAQItABQABgAI AAAAIQDkmcPA+wAAAOEBAAATAAAAAAAAAAAAAAAAAAAAAABbQ29udGVudF9UeXBlc10ueG1sUEsB Ai0AFAAGAAgAAAAhACOyauHXAAAAlAEAAAsAAAAAAAAAAAAAAAAALAEAAF9yZWxzLy5yZWxzUEsB Ai0AFAAGAAgAAAAhAAMEJNHPAgAAFwYAAA4AAAAAAAAAAAAAAAAALAIAAGRycy9lMm9Eb2MueG1s UEsBAi0AFAAGAAgAAAAhAMTC4z/dAAAACgEAAA8AAAAAAAAAAAAAAAAAJwUAAGRycy9kb3ducmV2 LnhtbFBLBQYAAAAABAAEAPMAAAAxBgAAAAA= " filled="f" id="Text Box 17" type="#_x0000_t202" o:spid="_x0000_s1037">
                <v:textbox>
                  <w:txbxContent>
                    <w:p w:rsidRDefault="00762F4A" w:rsidR="00762F4A" w14:paraId="65CA1A49" w14:textId="77777777">
                      <w:pPr>
                        <w:rPr>
                          <w:rFonts w:hAnsi="Arial" w:cs="Arial" w:ascii="Arial"/>
                          <w:sz w:val="18"/>
                          <w:szCs w:val="18"/>
                        </w:rPr>
                      </w:pPr>
                      <w:r w:rsidRPr="008C1F9D">
                        <w:rPr>
                          <w:rFonts w:hAnsi="Arial" w:cs="Arial" w:ascii="Arial"/>
                          <w:sz w:val="18"/>
                          <w:szCs w:val="18"/>
                        </w:rPr>
                        <w:t>Aquatic plant cutting</w:t>
                      </w:r>
                    </w:p>
                    <w:p w:rsidRPr="008C1F9D" w:rsidRDefault="00762F4A" w:rsidR="00762F4A" w14:paraId="155F41D5" w14:textId="77777777">
                      <w:pPr>
                        <w:rPr>
                          <w:rFonts w:hAnsi="Arial" w:cs="Arial" w:ascii="Arial"/>
                          <w:sz w:val="18"/>
                          <w:szCs w:val="18"/>
                        </w:rPr>
                      </w:pPr>
                      <w:r>
                        <w:rPr>
                          <w:rFonts w:hAnsi="Arial" w:cs="Arial" w:ascii="Arial"/>
                          <w:sz w:val="18"/>
                          <w:szCs w:val="18"/>
                        </w:rPr>
                        <w:t>(5 grams)</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688960" layoutInCell="1" wp14:anchorId="0800CAE3" distT="0" locked="0" distB="0" distR="114300" wp14:editId="21741526">
                <wp:simplePos x="0" y="0"/>
                <wp:positionH relativeFrom="column">
                  <wp:posOffset>3314700</wp:posOffset>
                </wp:positionH>
                <wp:positionV relativeFrom="paragraph">
                  <wp:posOffset>135890</wp:posOffset>
                </wp:positionV>
                <wp:extent cx="800100" cy="571500"/>
                <wp:effectExtent r="0" b="12700" t="0" l="0"/>
                <wp:wrapSquare wrapText="bothSides"/>
                <wp:docPr name="Text Box 18" id="18"/>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Default="00762F4A" w:rsidR="00762F4A" w:rsidP="008C1F9D" w14:paraId="3755876D" w14:textId="77777777">
                            <w:pPr>
                              <w:rPr>
                                <w:rFonts w:hAnsi="Arial" w:cs="Arial" w:ascii="Arial"/>
                                <w:sz w:val="18"/>
                                <w:szCs w:val="18"/>
                              </w:rPr>
                            </w:pPr>
                            <w:r w:rsidRPr="008C1F9D">
                              <w:rPr>
                                <w:rFonts w:hAnsi="Arial" w:cs="Arial" w:ascii="Arial"/>
                                <w:sz w:val="18"/>
                                <w:szCs w:val="18"/>
                              </w:rPr>
                              <w:t>Aquatic plant cutting</w:t>
                            </w:r>
                          </w:p>
                          <w:p w:rsidRPr="008C1F9D" w:rsidRDefault="00762F4A" w:rsidR="00762F4A" w:rsidP="008C1F9D" w14:paraId="673924A2" w14:textId="77777777">
                            <w:pPr>
                              <w:rPr>
                                <w:rFonts w:hAnsi="Arial" w:cs="Arial" w:ascii="Arial"/>
                                <w:sz w:val="18"/>
                                <w:szCs w:val="18"/>
                              </w:rPr>
                            </w:pPr>
                            <w:r>
                              <w:rPr>
                                <w:rFonts w:hAnsi="Arial" w:cs="Arial" w:ascii="Arial"/>
                                <w:sz w:val="18"/>
                                <w:szCs w:val="18"/>
                              </w:rPr>
                              <w:t>(5 grams)</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800CAE3" stroked="f" style="position:absolute;margin-left:261pt;margin-top:10.7pt;width:63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nbllB88CAAAXBgAADgAAAGRycy9lMm9Eb2MueG1srFRNb9swDL0P2H8QdE9tB0k/jDqFmyLDgKIr 1g49K7KcGLMlTVISZ8P++55kO027HdZhF5siKYp8j+TlVdvUZCuMrZTMaHISUyIkV0UlVxn98rgY nVNiHZMFq5UUGd0LS69m799d7nQqxmqt6kIYgiDSpjud0bVzOo0iy9eiYfZEaSFhLJVpmMPRrKLC sB2iN3U0juPTaKdMoY3iwlpobzojnYX4ZSm4+1SWVjhSZxS5ufA14bv032h2ydKVYXpd8T4N9g9Z NKySePQQ6oY5Rjam+i1UU3GjrCrdCVdNpMqy4iLUgGqS+FU1D2umRagF4Fh9gMn+v7D8bntvSFWA OzAlWQOOHkXryLVqCVTAZ6dtCrcHDUfXQg/fQW+h9GW3pWn8HwUR2IH0/oCuj8ahPI9RISwcpulZ MoWM6NHzZW2s+yBUQ7yQUQPyAqZse2td5zq4+LekWlR1HQis5QsFYnYaETqgu81SJALRe/qUAjs/ 5tOzcX42vRid5tNkNEni81Gex+PRzSKP83iymF9Mrn8ii4Ylk3SHPtHoMg8QcFjUbNVz4s1/R0rD +IsWTpIoNE9XHwIHSIZUIw9+B3KQ3L4WvoBafhYlaAtYe0UYGDGvDdkytDrjXEgXaApgwNt7lQDs LRd7/wBZgPItlzvwh5eVdIfLTSWVCdS+Srv4OqRcdv4A46huL7p22Xb9Oh6acKmKPXrTqG66reaL Ch10y6y7ZwbjjKbDinKf8Clrtcuo6iVK1sp8/5Pe+4NQWCnxtGfUftswIyipP0rM30Uymfh9Eg4T NBEO5tiyPLbITTNXoCXBMtQ8iN7f1YNYGtU8YZPl/lWYmOR4O6NuEOeuW1rYhFzkeXDCBtHM3coH zX1oz5Kfj8f2iRndD5FDJ92pYZGw9NUsdb7+plT5xqmyCoPmge5Q7QnA9gl92W9Kv96Oz8HreZ/P fgEAAP//AwBQSwMEFAAGAAgAAAAhADGCDO/dAAAACgEAAA8AAABkcnMvZG93bnJldi54bWxMj01P wkAQhu8m/IfNmHCT3TaFYOmWEA1XjaAm3Jbu0DZ2Z5vuQuu/dzzpcd558n4U28l14oZDaD1pSBYK BFLlbUu1hvfj/mENIkRD1nSeUMM3BtiWs7vC5NaP9Ia3Q6wFm1DIjYYmxj6XMlQNOhMWvkfi38UP zkQ+h1rawYxs7jqZKrWSzrTECY3p8anB6utwdRo+Xi6nz0y91s9u2Y9+UpLco9R6fj/tNiAiTvEP ht/6XB1K7nT2V7JBdBqWacpbooY0yUAwsMrWLJyZTFiRZSH/Tyh/AAAA//8DAFBLAQItABQABgAI AAAAIQDkmcPA+wAAAOEBAAATAAAAAAAAAAAAAAAAAAAAAABbQ29udGVudF9UeXBlc10ueG1sUEsB Ai0AFAAGAAgAAAAhACOyauHXAAAAlAEAAAsAAAAAAAAAAAAAAAAALAEAAF9yZWxzLy5yZWxzUEsB Ai0AFAAGAAgAAAAhAJ25ZQfPAgAAFwYAAA4AAAAAAAAAAAAAAAAALAIAAGRycy9lMm9Eb2MueG1s UEsBAi0AFAAGAAgAAAAhADGCDO/dAAAACgEAAA8AAAAAAAAAAAAAAAAAJwUAAGRycy9kb3ducmV2 LnhtbFBLBQYAAAAABAAEAPMAAAAxBgAAAAA= " filled="f" id="Text Box 18" type="#_x0000_t202" o:spid="_x0000_s1038">
                <v:textbox>
                  <w:txbxContent>
                    <w:p w:rsidRDefault="00762F4A" w:rsidR="00762F4A" w:rsidP="008C1F9D" w14:paraId="3755876D" w14:textId="77777777">
                      <w:pPr>
                        <w:rPr>
                          <w:rFonts w:hAnsi="Arial" w:cs="Arial" w:ascii="Arial"/>
                          <w:sz w:val="18"/>
                          <w:szCs w:val="18"/>
                        </w:rPr>
                      </w:pPr>
                      <w:r w:rsidRPr="008C1F9D">
                        <w:rPr>
                          <w:rFonts w:hAnsi="Arial" w:cs="Arial" w:ascii="Arial"/>
                          <w:sz w:val="18"/>
                          <w:szCs w:val="18"/>
                        </w:rPr>
                        <w:t>Aquatic plant cutting</w:t>
                      </w:r>
                    </w:p>
                    <w:p w:rsidRPr="008C1F9D" w:rsidRDefault="00762F4A" w:rsidR="00762F4A" w:rsidP="008C1F9D" w14:paraId="673924A2" w14:textId="77777777">
                      <w:pPr>
                        <w:rPr>
                          <w:rFonts w:hAnsi="Arial" w:cs="Arial" w:ascii="Arial"/>
                          <w:sz w:val="18"/>
                          <w:szCs w:val="18"/>
                        </w:rPr>
                      </w:pPr>
                      <w:r>
                        <w:rPr>
                          <w:rFonts w:hAnsi="Arial" w:cs="Arial" w:ascii="Arial"/>
                          <w:sz w:val="18"/>
                          <w:szCs w:val="18"/>
                        </w:rPr>
                        <w:t>(5 grams)</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691008" layoutInCell="1" wp14:anchorId="7D5C0C7F" distT="0" locked="0" distB="0" distR="114300" wp14:editId="4F585F18">
                <wp:simplePos x="0" y="0"/>
                <wp:positionH relativeFrom="column">
                  <wp:posOffset>1485900</wp:posOffset>
                </wp:positionH>
                <wp:positionV relativeFrom="paragraph">
                  <wp:posOffset>135890</wp:posOffset>
                </wp:positionV>
                <wp:extent cx="800100" cy="571500"/>
                <wp:effectExtent r="0" b="12700" t="0" l="0"/>
                <wp:wrapSquare wrapText="bothSides"/>
                <wp:docPr name="Text Box 19" id="19"/>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Default="00762F4A" w:rsidR="00762F4A" w:rsidP="008C1F9D" w14:paraId="14E038EE" w14:textId="77777777">
                            <w:pPr>
                              <w:rPr>
                                <w:rFonts w:hAnsi="Arial" w:cs="Arial" w:ascii="Arial"/>
                                <w:sz w:val="18"/>
                                <w:szCs w:val="18"/>
                              </w:rPr>
                            </w:pPr>
                            <w:r w:rsidRPr="008C1F9D">
                              <w:rPr>
                                <w:rFonts w:hAnsi="Arial" w:cs="Arial" w:ascii="Arial"/>
                                <w:sz w:val="18"/>
                                <w:szCs w:val="18"/>
                              </w:rPr>
                              <w:t>Aquatic plant cutting</w:t>
                            </w:r>
                          </w:p>
                          <w:p w:rsidRPr="008C1F9D" w:rsidRDefault="00762F4A" w:rsidR="00762F4A" w:rsidP="008C1F9D" w14:paraId="78F4B137" w14:textId="77777777">
                            <w:pPr>
                              <w:rPr>
                                <w:rFonts w:hAnsi="Arial" w:cs="Arial" w:ascii="Arial"/>
                                <w:sz w:val="18"/>
                                <w:szCs w:val="18"/>
                              </w:rPr>
                            </w:pPr>
                            <w:r>
                              <w:rPr>
                                <w:rFonts w:hAnsi="Arial" w:cs="Arial" w:ascii="Arial"/>
                                <w:sz w:val="18"/>
                                <w:szCs w:val="18"/>
                              </w:rPr>
                              <w:t>(5 grams)</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D5C0C7F" stroked="f" style="position:absolute;margin-left:117pt;margin-top:10.7pt;width:63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xqvmktACAAAXBgAADgAAAGRycy9lMm9Eb2MueG1srFTfT9swEH6ftP/B8ntJ0rVAI1IUijpNQoAG E8+u47TREtuz3TbdtP99n52mFLaHMe0lOd99Pt999+Pism1qshHGVkpmNDmJKRGSq6KSy4x+eZwP zimxjsmC1UqKjO6EpZfT9+8utjoVQ7VSdSEMgRNp063O6Mo5nUaR5SvRMHuitJAwlso0zOFollFh 2BbemzoaxvFptFWm0EZxYS20152RToP/shTc3ZWlFY7UGUVsLnxN+C78N5pesHRpmF5VfB8G+4co GlZJPHpwdc0cI2tT/eaqqbhRVpXuhKsmUmVZcRFyQDZJ/CqbhxXTIuQCcqw+0GT/n1t+u7k3pCpQ uwklkjWo0aNoHblSLYEK/Gy1TQF70AC6Fnpge72F0qfdlqbxfyREYAfTuwO73huH8jxGhrBwmMZn yRgyvEfPl7Wx7qNQDfFCRg2KFzhlmxvrOmgP8W9JNa/qOhSwli8U8NlpROiA7jZLEQhEj/Qhher8 mI3PhvnZeDI4zcfJYJTE54M8j4eD63ke5/FoPpuMrn4iioYlo3SLPtHoMk8QeJjXbLmviTf/XVEa xl+0cJJEoXm6/OA4UNKHGnnyO5KD5Ha18AnU8rMoUbbAtVeEgRGz2pANQ6szzoV0oUyBDKA9qgRh b7m4xwfKApVvudyR37+spDtcbiqpTCjtq7CLr33IZYcHGUd5e9G1i7br1w99Ey5UsUNvGtVNt9V8 XqGDbph198xgnNF0WFHuDp+yVtuMqr1EyUqZ73/SezwKCislvuwZtd/WzAhK6k8S8zdJRiO/T8Jh hCbCwRxbFscWuW5mCmVJsAw1D6LHu7oXS6OaJ2yy3L8KE5Mcb2fU9eLMdUsLm5CLPA8gbBDN3I18 0Ny79lXy8/HYPjGj90Pk0Em3ql8kLH01Sx3W35QqXztVVmHQPNEdq/sCYPuEvtxvSr/ejs8B9bzP p78AAAD//wMAUEsDBBQABgAIAAAAIQBMGMEO3QAAAAoBAAAPAAAAZHJzL2Rvd25yZXYueG1sTI9P T8MwDMXvSHyHyEjcmNOtTFCaTgjEFcT4I3HLGq+taJyqydby7TEndrOfn55/r9zMvldHGmMX2EC2 0KCI6+A6bgy8vz1d3YCKybKzfWAy8EMRNtX5WWkLFyZ+peM2NUpCOBbWQJvSUCDGuiVv4yIMxHLb h9HbJOvYoBvtJOG+x6XWa/S2Y/nQ2oEeWqq/twdv4ON5//WZ65fm0V8PU5g1sr9FYy4v5vs7UInm 9G+GP3xBh0qYduHALqrewHKVS5ckQ5aDEsNqrUXYiTMTBasSTytUvwAAAP//AwBQSwECLQAUAAYA CAAAACEA5JnDwPsAAADhAQAAEwAAAAAAAAAAAAAAAAAAAAAAW0NvbnRlbnRfVHlwZXNdLnhtbFBL AQItABQABgAIAAAAIQAjsmrh1wAAAJQBAAALAAAAAAAAAAAAAAAAACwBAABfcmVscy8ucmVsc1BL AQItABQABgAIAAAAIQDGq+aS0AIAABcGAAAOAAAAAAAAAAAAAAAAACwCAABkcnMvZTJvRG9jLnht bFBLAQItABQABgAIAAAAIQBMGMEO3QAAAAoBAAAPAAAAAAAAAAAAAAAAACgFAABkcnMvZG93bnJl di54bWxQSwUGAAAAAAQABADzAAAAMgYAAAAA " filled="f" id="Text Box 19" type="#_x0000_t202" o:spid="_x0000_s1039">
                <v:textbox>
                  <w:txbxContent>
                    <w:p w:rsidRDefault="00762F4A" w:rsidR="00762F4A" w:rsidP="008C1F9D" w14:paraId="14E038EE" w14:textId="77777777">
                      <w:pPr>
                        <w:rPr>
                          <w:rFonts w:hAnsi="Arial" w:cs="Arial" w:ascii="Arial"/>
                          <w:sz w:val="18"/>
                          <w:szCs w:val="18"/>
                        </w:rPr>
                      </w:pPr>
                      <w:r w:rsidRPr="008C1F9D">
                        <w:rPr>
                          <w:rFonts w:hAnsi="Arial" w:cs="Arial" w:ascii="Arial"/>
                          <w:sz w:val="18"/>
                          <w:szCs w:val="18"/>
                        </w:rPr>
                        <w:t>Aquatic plant cutting</w:t>
                      </w:r>
                    </w:p>
                    <w:p w:rsidRPr="008C1F9D" w:rsidRDefault="00762F4A" w:rsidR="00762F4A" w:rsidP="008C1F9D" w14:paraId="78F4B137" w14:textId="77777777">
                      <w:pPr>
                        <w:rPr>
                          <w:rFonts w:hAnsi="Arial" w:cs="Arial" w:ascii="Arial"/>
                          <w:sz w:val="18"/>
                          <w:szCs w:val="18"/>
                        </w:rPr>
                      </w:pPr>
                      <w:r>
                        <w:rPr>
                          <w:rFonts w:hAnsi="Arial" w:cs="Arial" w:ascii="Arial"/>
                          <w:sz w:val="18"/>
                          <w:szCs w:val="18"/>
                        </w:rPr>
                        <w:t>(5 grams)</w:t>
                      </w:r>
                    </w:p>
                  </w:txbxContent>
                </v:textbox>
                <w10:wrap type="square"/>
              </v:shape>
            </w:pict>
          </mc:Fallback>
        </mc:AlternateContent>
      </w:r>
    </w:p>
    <w:p w:rsidRPr="005F2C76" w:rsidRDefault="002C1C7B" w:rsidR="002C1C7B" w:rsidP="003C15B1" w14:paraId="7192EF55" w14:textId="77777777">
      <w:pPr>
        <w:rPr>
          <w:rFonts w:hAnsi="Arial" w:cs="Arial" w:ascii="Arial"/>
          <w:sz w:val="22"/>
          <w:szCs w:val="22"/>
        </w:rPr>
      </w:pPr>
    </w:p>
    <w:p w:rsidRPr="005F2C76" w:rsidRDefault="002C1C7B" w:rsidR="002C1C7B" w:rsidP="003C15B1" w14:paraId="2CF47F86" w14:textId="77777777">
      <w:pPr>
        <w:rPr>
          <w:rFonts w:hAnsi="Arial" w:cs="Arial" w:ascii="Arial"/>
          <w:sz w:val="22"/>
          <w:szCs w:val="22"/>
        </w:rPr>
      </w:pPr>
    </w:p>
    <w:p w:rsidRPr="005F2C76" w:rsidRDefault="002C1C7B" w:rsidR="002C1C7B" w:rsidP="003C15B1" w14:paraId="3ACD0408" w14:textId="77777777">
      <w:pPr>
        <w:rPr>
          <w:rFonts w:hAnsi="Arial" w:cs="Arial" w:ascii="Arial"/>
          <w:sz w:val="22"/>
          <w:szCs w:val="22"/>
        </w:rPr>
      </w:pPr>
    </w:p>
    <w:p w:rsidRPr="005F2C76" w:rsidRDefault="002C1C7B" w:rsidR="002C1C7B" w:rsidP="003C15B1" w14:paraId="66208444" w14:textId="77777777">
      <w:pPr>
        <w:rPr>
          <w:rFonts w:hAnsi="Arial" w:cs="Arial" w:ascii="Arial"/>
          <w:sz w:val="22"/>
          <w:szCs w:val="22"/>
        </w:rPr>
      </w:pPr>
    </w:p>
    <w:p w:rsidRPr="005F2C76" w:rsidRDefault="008C1F9D" w:rsidR="002C1C7B" w:rsidP="003C15B1" w14:paraId="087F0AFC" w14:textId="77777777">
      <w:pPr>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685888" layoutInCell="1" wp14:anchorId="0C44F869" distT="0" locked="0" distB="0" distR="114300" wp14:editId="4CFA7BB5">
                <wp:simplePos x="0" y="0"/>
                <wp:positionH relativeFrom="column">
                  <wp:posOffset>4343400</wp:posOffset>
                </wp:positionH>
                <wp:positionV relativeFrom="paragraph">
                  <wp:posOffset>132715</wp:posOffset>
                </wp:positionV>
                <wp:extent cx="1143000" cy="262890"/>
                <wp:effectExtent r="0" b="0" t="0" l="0"/>
                <wp:wrapSquare wrapText="bothSides"/>
                <wp:docPr name="Text Box 16" id="16"/>
                <wp:cNvGraphicFramePr/>
                <a:graphic xmlns:a="http://schemas.openxmlformats.org/drawingml/2006/main">
                  <a:graphicData uri="http://schemas.microsoft.com/office/word/2010/wordprocessingShape">
                    <wps:wsp>
                      <wps:cNvSpPr txBox="1"/>
                      <wps:spPr>
                        <a:xfrm>
                          <a:off x="0" y="0"/>
                          <a:ext cx="114300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637C39" w:rsidRDefault="00762F4A" w:rsidR="00762F4A" w:rsidP="00637C39" w14:paraId="43058746" w14:textId="77777777">
                            <w:pPr>
                              <w:rPr>
                                <w:rFonts w:hAnsi="Arial" w:cs="Arial" w:ascii="Arial"/>
                                <w:sz w:val="22"/>
                                <w:szCs w:val="22"/>
                              </w:rPr>
                            </w:pPr>
                            <w:r>
                              <w:rPr>
                                <w:rFonts w:hAnsi="Arial" w:cs="Arial" w:ascii="Arial"/>
                                <w:sz w:val="22"/>
                                <w:szCs w:val="22"/>
                              </w:rPr>
                              <w:t>10% NaHCO</w:t>
                            </w:r>
                            <w:r w:rsidRPr="002C1C7B">
                              <w:rPr>
                                <w:rFonts w:hAnsi="Arial" w:cs="Arial" w:ascii="Arial"/>
                                <w:sz w:val="22"/>
                                <w:szCs w:val="22"/>
                                <w:vertAlign w:val="subscript"/>
                              </w:rPr>
                              <w:t>3</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44F869" stroked="f" style="position:absolute;margin-left:342pt;margin-top:10.45pt;width:90pt;height:20.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Ta+3JdICAAAYBgAADgAAAGRycy9lMm9Eb2MueG1srFRLb9swDL4P2H8QdE9tZ27aGHUKN0WGAUVb rB16VmQpMabXJCVxNuy/j5LtNO12WIddbIr8RJEfHxeXrRRoy6xrtCpxdpJixBTVdaNWJf7yuBid Y+Q8UTURWrES75nDl7P37y52pmBjvdaiZhaBE+WKnSnx2ntTJImjayaJO9GGKTBybSXxcLSrpLZk B96lSMZpOkl22tbGasqcA+11Z8Sz6J9zRv0d5455JEoMsfn4tfG7DN9kdkGKlSVm3dA+DPIPUUjS KHj04OqaeII2tvnNlWyo1U5zf0K1TDTnDWUxB8gmS19l87AmhsVcgBxnDjS5/+eW3m7vLWpqqN0E I0Uk1OiRtR5d6RaBCvjZGVcA7MEA0LegB+ygd6AMabfcyvCHhBDYgen9gd3gjYZLWf4hTcFEwTae jM+nkf7k+baxzn9kWqIglNhC9SKpZHvjPEQC0AESHlN60QgRKyjUCwUAOw2LLdDdJgVEAmJAhphi eX7MT8/G1dnpdDSpTrNRnqXno6pKx6PrRZVWab6YT/OrnxCFJFle7KBRDLRZYAiIWAiy6osSzH9X FUnoix7OsiR2T5cfOI55DqEmgf2O5Sj5vWAhAaE+Mw51i2QHRZwYNhcWbQn0OqGUKR/rFMkAdEBx IOwtF3t8pCxS+ZbLHfnDy1r5w2XZKG1jaV+FXX8dQuYdHsg4yjuIvl22XcPmQxcudb2H5rS6G29n 6KKBDrohzt8TC/MMTQc7yt/Bhwu9K7HuJYzW2n7/kz7goaBgxSiUvcTu24ZYhpH4pGAAp1meh4US Dzk0ERzssWV5bFEbOddQlgy2oaFRDHgvBpFbLZ9glVXhVTARReHtEvtBnPtua8EqpKyqIghWiCH+ Rj0YGlyHKoX5eGyfiDX9EHnopFs9bBJSvJqlDhtuKl1tvOZNHLRAdMdqXwBYP7Ev+1UZ9tvxOaKe F/rsFwAAAP//AwBQSwMEFAAGAAgAAAAhAJ4jZtrdAAAACQEAAA8AAABkcnMvZG93bnJldi54bWxM j8FOwzAQRO9I/IO1lbhRu6FEaYhTIRBXqhao1Jsbb5OIeB3FbhP+nu0Jjjszmn1TrCfXiQsOofWk YTFXIJAqb1uqNXx+vN1nIEI0ZE3nCTX8YIB1eXtTmNz6kbZ42cVacAmF3GhoYuxzKUPVoDNh7nsk 9k5+cCbyOdTSDmbkctfJRKlUOtMSf2hMjy8NVt+7s9Pw9X467JdqU7+6x370k5LkVlLru9n0/AQi 4hT/wnDFZ3Qomenoz2SD6DSk2ZK3RA2JWoHgQJZehSM7yQPIspD/F5S/AAAA//8DAFBLAQItABQA BgAIAAAAIQDkmcPA+wAAAOEBAAATAAAAAAAAAAAAAAAAAAAAAABbQ29udGVudF9UeXBlc10ueG1s UEsBAi0AFAAGAAgAAAAhACOyauHXAAAAlAEAAAsAAAAAAAAAAAAAAAAALAEAAF9yZWxzLy5yZWxz UEsBAi0AFAAGAAgAAAAhAE2vtyXSAgAAGAYAAA4AAAAAAAAAAAAAAAAALAIAAGRycy9lMm9Eb2Mu eG1sUEsBAi0AFAAGAAgAAAAhAJ4jZtrdAAAACQEAAA8AAAAAAAAAAAAAAAAAKgUAAGRycy9kb3du cmV2LnhtbFBLBQYAAAAABAAEAPMAAAA0BgAAAAA= " filled="f" id="Text Box 16" type="#_x0000_t202" o:spid="_x0000_s1040">
                <v:textbox>
                  <w:txbxContent>
                    <w:p w:rsidRPr="00637C39" w:rsidRDefault="00762F4A" w:rsidR="00762F4A" w:rsidP="00637C39" w14:paraId="43058746" w14:textId="77777777">
                      <w:pPr>
                        <w:rPr>
                          <w:rFonts w:hAnsi="Arial" w:cs="Arial" w:ascii="Arial"/>
                          <w:sz w:val="22"/>
                          <w:szCs w:val="22"/>
                        </w:rPr>
                      </w:pPr>
                      <w:r>
                        <w:rPr>
                          <w:rFonts w:hAnsi="Arial" w:cs="Arial" w:ascii="Arial"/>
                          <w:sz w:val="22"/>
                          <w:szCs w:val="22"/>
                        </w:rPr>
                        <w:t>10% NaHCO</w:t>
                      </w:r>
                      <w:r w:rsidRPr="002C1C7B">
                        <w:rPr>
                          <w:rFonts w:hAnsi="Arial" w:cs="Arial" w:ascii="Arial"/>
                          <w:sz w:val="22"/>
                          <w:szCs w:val="22"/>
                          <w:vertAlign w:val="subscript"/>
                        </w:rPr>
                        <w:t>3</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681792" layoutInCell="1" wp14:anchorId="4068A4FF" distT="0" locked="0" distB="0" distR="114300" wp14:editId="098EA71A">
                <wp:simplePos x="0" y="0"/>
                <wp:positionH relativeFrom="column">
                  <wp:posOffset>571500</wp:posOffset>
                </wp:positionH>
                <wp:positionV relativeFrom="paragraph">
                  <wp:posOffset>98425</wp:posOffset>
                </wp:positionV>
                <wp:extent cx="1028700" cy="262890"/>
                <wp:effectExtent r="0" b="0" t="0" l="0"/>
                <wp:wrapSquare wrapText="bothSides"/>
                <wp:docPr name="Text Box 14" id="14"/>
                <wp:cNvGraphicFramePr/>
                <a:graphic xmlns:a="http://schemas.openxmlformats.org/drawingml/2006/main">
                  <a:graphicData uri="http://schemas.microsoft.com/office/word/2010/wordprocessingShape">
                    <wps:wsp>
                      <wps:cNvSpPr txBox="1"/>
                      <wps:spPr>
                        <a:xfrm>
                          <a:off x="0" y="0"/>
                          <a:ext cx="102870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637C39" w:rsidRDefault="00762F4A" w:rsidR="00762F4A" w14:paraId="5801D147" w14:textId="77777777">
                            <w:pPr>
                              <w:rPr>
                                <w:rFonts w:hAnsi="Arial" w:cs="Arial" w:ascii="Arial"/>
                                <w:sz w:val="22"/>
                                <w:szCs w:val="22"/>
                              </w:rPr>
                            </w:pPr>
                            <w:r>
                              <w:rPr>
                                <w:rFonts w:hAnsi="Arial" w:cs="Arial" w:ascii="Arial"/>
                                <w:sz w:val="22"/>
                                <w:szCs w:val="22"/>
                              </w:rPr>
                              <w:t>1% NaHCO</w:t>
                            </w:r>
                            <w:r w:rsidRPr="002C1C7B">
                              <w:rPr>
                                <w:rFonts w:hAnsi="Arial" w:cs="Arial" w:ascii="Arial"/>
                                <w:sz w:val="22"/>
                                <w:szCs w:val="22"/>
                                <w:vertAlign w:val="subscript"/>
                              </w:rPr>
                              <w:t>3</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68A4FF" stroked="f" style="position:absolute;margin-left:45pt;margin-top:7.75pt;width:81pt;height:2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ihBzZNICAAAYBgAADgAAAGRycy9lMm9Eb2MueG1srFRLb9swDL4P2H8QdE9tB06bGHUKN0WGAUVX rB16VmQpMabXJCVxNuy/j5LtNO12WIddbIr8RJEfH5dXrRRox6xrtCpxdpZixBTVdaPWJf7yuBxN MXKeqJoIrViJD8zhq/n7d5d7U7Cx3mhRM4vAiXLF3pR4470pksTRDZPEnWnDFBi5tpJ4ONp1Uluy B+9SJOM0PU/22tbGasqcA+1NZ8Tz6J9zRv0nzh3zSJQYYvPxa+N3Fb7J/JIUa0vMpqF9GOQfopCk UfDo0dUN8QRtbfObK9lQq53m/oxqmWjOG8piDpBNlr7K5mFDDIu5ADnOHGly/88tvdvdW9TUULsc I0Uk1OiRtR5d6xaBCvjZG1cA7MEA0LegB+ygd6AMabfcyvCHhBDYgenDkd3gjYZL6Xh6kYKJgm18 Pp7OIv3J821jnf/AtERBKLGF6kVSye7WeYgEoAMkPKb0shEiVlCoFwoAdhoWW6C7TQqIBMSADDHF 8vxYTC7G1cVkNjqvJtkoz9LpqKrS8ehmWaVVmi8Xs/z6J0QhSZYXe2gUA20WGAIiloKs+6IE899V RRL6ooezLInd0+UHjmOeQ6hJYL9jOUr+IFhIQKjPjEPdItlBESeGLYRFOwK9Tihlysc6RTIAHVAc CHvLxR4fKYtUvuVyR/7wslb+eFk2SttY2ldh11+HkHmHBzJO8g6ib1dt17CToQtXuj5Ac1rdjbcz dNlAB90S5++JhXmGpoMd5T/Bhwu9L7HuJYw22n7/kz7goaBgxSiUvcTu25ZYhpH4qGAAZ1meh4US Dzk0ERzsqWV1alFbudBQlgy2oaFRDHgvBpFbLZ9glVXhVTARReHtEvtBXPhua8EqpKyqIghWiCH+ Vj0YGlyHKoX5eGyfiDX9EHnopDs9bBJSvJqlDhtuKl1tveZNHLRAdMdqXwBYP7Ev+1UZ9tvpOaKe F/r8FwAAAP//AwBQSwMEFAAGAAgAAAAhALFRxrvbAAAACAEAAA8AAABkcnMvZG93bnJldi54bWxM j8FOwzAQRO9I/QdrK3GjNhGuSIhTVUVcQbSAxM2Nt0lEvI5itwl/z3KC486MZt+Um9n34oJj7AIZ uF0pEEh1cB01Bt4OTzf3IGKy5GwfCA18Y4RNtbgqbeHCRK942adGcAnFwhpoUxoKKWPdordxFQYk 9k5h9DbxOTbSjXbict/LTKm19LYj/tDaAXct1l/7szfw/nz6/LhTL82j18MUZiXJ59KY6+W8fQCR cE5/YfjFZ3SomOkYzuSi6A3kiqck1rUGwX6mMxaOBvQ6B1mV8v+A6gcAAP//AwBQSwECLQAUAAYA CAAAACEA5JnDwPsAAADhAQAAEwAAAAAAAAAAAAAAAAAAAAAAW0NvbnRlbnRfVHlwZXNdLnhtbFBL AQItABQABgAIAAAAIQAjsmrh1wAAAJQBAAALAAAAAAAAAAAAAAAAACwBAABfcmVscy8ucmVsc1BL AQItABQABgAIAAAAIQCKEHNk0gIAABgGAAAOAAAAAAAAAAAAAAAAACwCAABkcnMvZTJvRG9jLnht bFBLAQItABQABgAIAAAAIQCxUca72wAAAAgBAAAPAAAAAAAAAAAAAAAAACoFAABkcnMvZG93bnJl di54bWxQSwUGAAAAAAQABADzAAAAMgYAAAAA " filled="f" id="Text Box 14" type="#_x0000_t202" o:spid="_x0000_s1041">
                <v:textbox>
                  <w:txbxContent>
                    <w:p w:rsidRPr="00637C39" w:rsidRDefault="00762F4A" w:rsidR="00762F4A" w14:paraId="5801D147" w14:textId="77777777">
                      <w:pPr>
                        <w:rPr>
                          <w:rFonts w:hAnsi="Arial" w:cs="Arial" w:ascii="Arial"/>
                          <w:sz w:val="22"/>
                          <w:szCs w:val="22"/>
                        </w:rPr>
                      </w:pPr>
                      <w:r>
                        <w:rPr>
                          <w:rFonts w:hAnsi="Arial" w:cs="Arial" w:ascii="Arial"/>
                          <w:sz w:val="22"/>
                          <w:szCs w:val="22"/>
                        </w:rPr>
                        <w:t>1% NaHCO</w:t>
                      </w:r>
                      <w:r w:rsidRPr="002C1C7B">
                        <w:rPr>
                          <w:rFonts w:hAnsi="Arial" w:cs="Arial" w:ascii="Arial"/>
                          <w:sz w:val="22"/>
                          <w:szCs w:val="22"/>
                          <w:vertAlign w:val="subscript"/>
                        </w:rPr>
                        <w:t>3</w:t>
                      </w:r>
                    </w:p>
                  </w:txbxContent>
                </v:textbox>
                <w10:wrap type="square"/>
              </v:shape>
            </w:pict>
          </mc:Fallback>
        </mc:AlternateContent>
      </w:r>
      <w:r w:rsidRPr="005F2C76">
        <w:rPr>
          <w:rFonts w:hAnsi="Arial" w:cs="Arial" w:ascii="Arial"/>
          <w:noProof/>
          <w:sz w:val="22"/>
          <w:szCs w:val="22"/>
          <w:lang w:val="en-US"/>
        </w:rPr>
        <mc:AlternateContent>
          <mc:Choice Requires="wps">
            <w:drawing>
              <wp:anchor simplePos="0" distL="114300" behindDoc="0" allowOverlap="1" relativeHeight="251683840" layoutInCell="1" wp14:anchorId="40AD4977" distT="0" locked="0" distB="0" distR="114300" wp14:editId="52E83CD6">
                <wp:simplePos x="0" y="0"/>
                <wp:positionH relativeFrom="column">
                  <wp:posOffset>2400300</wp:posOffset>
                </wp:positionH>
                <wp:positionV relativeFrom="paragraph">
                  <wp:posOffset>98425</wp:posOffset>
                </wp:positionV>
                <wp:extent cx="1028700" cy="262890"/>
                <wp:effectExtent r="0" b="0" t="0" l="0"/>
                <wp:wrapSquare wrapText="bothSides"/>
                <wp:docPr name="Text Box 15" id="15"/>
                <wp:cNvGraphicFramePr/>
                <a:graphic xmlns:a="http://schemas.openxmlformats.org/drawingml/2006/main">
                  <a:graphicData uri="http://schemas.microsoft.com/office/word/2010/wordprocessingShape">
                    <wps:wsp>
                      <wps:cNvSpPr txBox="1"/>
                      <wps:spPr>
                        <a:xfrm>
                          <a:off x="0" y="0"/>
                          <a:ext cx="102870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637C39" w:rsidRDefault="00762F4A" w:rsidR="00762F4A" w:rsidP="00637C39" w14:paraId="51C15A52" w14:textId="77777777">
                            <w:pPr>
                              <w:rPr>
                                <w:rFonts w:hAnsi="Arial" w:cs="Arial" w:ascii="Arial"/>
                                <w:sz w:val="22"/>
                                <w:szCs w:val="22"/>
                              </w:rPr>
                            </w:pPr>
                            <w:r>
                              <w:rPr>
                                <w:rFonts w:hAnsi="Arial" w:cs="Arial" w:ascii="Arial"/>
                                <w:sz w:val="22"/>
                                <w:szCs w:val="22"/>
                              </w:rPr>
                              <w:t>5% NaHCO</w:t>
                            </w:r>
                            <w:r w:rsidRPr="002C1C7B">
                              <w:rPr>
                                <w:rFonts w:hAnsi="Arial" w:cs="Arial" w:ascii="Arial"/>
                                <w:sz w:val="22"/>
                                <w:szCs w:val="22"/>
                                <w:vertAlign w:val="subscript"/>
                              </w:rPr>
                              <w:t>3</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AD4977" stroked="f" style="position:absolute;margin-left:189pt;margin-top:7.75pt;width:81pt;height:2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O+iR/NICAAAYBgAADgAAAGRycy9lMm9Eb2MueG1srFRLb9swDL4P2H8QdE9tB0maGHUKN0WGAUVb rB16VmQpMabXJCVxNvS/j5LtNO12WIddbIr8RJEfHxeXjRRox6yrtSpwdpZixBTVVa3WBf76uBxM MXKeqIoIrViBD8zhy/nHDxd7k7Oh3mhRMYvAiXL53hR4473Jk8TRDZPEnWnDFBi5tpJ4ONp1Ulmy B+9SJMM0nSR7bStjNWXOgfa6NeJ59M85o/6Oc8c8EgWG2Hz82vhdhW8yvyD52hKzqWkXBvmHKCSp FTx6dHVNPEFbW//mStbUaqe5P6NaJprzmrKYA2STpW+yedgQw2IuQI4zR5rc/3NLb3f3FtUV1G6M kSISavTIGo+udINABfzsjcsB9mAA6BvQA7bXO1CGtBtuZfhDQgjswPThyG7wRsOldDg9T8FEwTac DKezSH/ycttY5z8xLVEQCmyhepFUsrtxHiIBaA8Jjym9rIWIFRTqlQKArYbFFmhvkxwiATEgQ0yx PD8X4/NheT6eDSblOBuMsnQ6KMt0OLhelmmZjpaL2ejqGaKQJBvle2gUA20WGAIiloKsu6IE899V RRL6qoezLInd0+YHjmOefahJYL9lOUr+IFhIQKgvjEPdItlBESeGLYRFOwK9Tihlysc6RTIAHVAc CHvPxQ4fKYtUvudyS37/slb+eFnWSttY2jdhV9/6kHmLBzJO8g6ib1ZN27CTvgtXujpAc1rdjrcz dFlDB90Q5++JhXmGpoMd5e/gw4XeF1h3EkYbbX/8SR/wUFCwYhTKXmD3fUssw0h8VjCAs2w0Cgsl HkbQRHCwp5bVqUVt5UJDWTLYhoZGMeC96EVutXyCVVaGV8FEFIW3C+x7ceHbrQWrkLKyjCBYIYb4 G/VgaHAdqhTm47F5ItZ0Q+Shk251v0lI/maWWmy4qXS59ZrXcdAC0S2rXQFg/cS+7FZl2G+n54h6 WejzXwAAAP//AwBQSwMEFAAGAAgAAAAhAH0AFEjdAAAACQEAAA8AAABkcnMvZG93bnJldi54bWxM j09PwzAMxe9IfIfISNxYAqz7U5pOCMQVxGBI3LzGaysap2qytXx7zAlutt/T8+8Vm8l36kRDbANb uJ4ZUMRVcC3XFt7fnq5WoGJCdtgFJgvfFGFTnp8VmLsw8iudtqlWEsIxRwtNSn2udawa8hhnoScW 7RAGj0nWodZuwFHCfadvjFlojy3LhwZ7emio+toevYXd8+HzY25e6kef9WOYjGa/1tZeXkz3d6AS TenPDL/4gg6lMO3DkV1UnYXb5Uq6JBGyDJQYsrmRw16GxRp0Wej/DcofAAAA//8DAFBLAQItABQA BgAIAAAAIQDkmcPA+wAAAOEBAAATAAAAAAAAAAAAAAAAAAAAAABbQ29udGVudF9UeXBlc10ueG1s UEsBAi0AFAAGAAgAAAAhACOyauHXAAAAlAEAAAsAAAAAAAAAAAAAAAAALAEAAF9yZWxzLy5yZWxz UEsBAi0AFAAGAAgAAAAhADvokfzSAgAAGAYAAA4AAAAAAAAAAAAAAAAALAIAAGRycy9lMm9Eb2Mu eG1sUEsBAi0AFAAGAAgAAAAhAH0AFEjdAAAACQEAAA8AAAAAAAAAAAAAAAAAKgUAAGRycy9kb3du cmV2LnhtbFBLBQYAAAAABAAEAPMAAAA0BgAAAAA= " filled="f" id="Text Box 15" type="#_x0000_t202" o:spid="_x0000_s1042">
                <v:textbox>
                  <w:txbxContent>
                    <w:p w:rsidRPr="00637C39" w:rsidRDefault="00762F4A" w:rsidR="00762F4A" w:rsidP="00637C39" w14:paraId="51C15A52" w14:textId="77777777">
                      <w:pPr>
                        <w:rPr>
                          <w:rFonts w:hAnsi="Arial" w:cs="Arial" w:ascii="Arial"/>
                          <w:sz w:val="22"/>
                          <w:szCs w:val="22"/>
                        </w:rPr>
                      </w:pPr>
                      <w:r>
                        <w:rPr>
                          <w:rFonts w:hAnsi="Arial" w:cs="Arial" w:ascii="Arial"/>
                          <w:sz w:val="22"/>
                          <w:szCs w:val="22"/>
                        </w:rPr>
                        <w:t>5% NaHCO</w:t>
                      </w:r>
                      <w:r w:rsidRPr="002C1C7B">
                        <w:rPr>
                          <w:rFonts w:hAnsi="Arial" w:cs="Arial" w:ascii="Arial"/>
                          <w:sz w:val="22"/>
                          <w:szCs w:val="22"/>
                          <w:vertAlign w:val="subscript"/>
                        </w:rPr>
                        <w:t>3</w:t>
                      </w:r>
                    </w:p>
                  </w:txbxContent>
                </v:textbox>
                <w10:wrap type="square"/>
              </v:shape>
            </w:pict>
          </mc:Fallback>
        </mc:AlternateContent>
      </w:r>
    </w:p>
    <w:p w:rsidRPr="005F2C76" w:rsidRDefault="002C1C7B" w:rsidR="002C1C7B" w:rsidP="003C15B1" w14:paraId="0CD516B4" w14:textId="77777777">
      <w:pPr>
        <w:rPr>
          <w:rFonts w:hAnsi="Arial" w:cs="Arial" w:ascii="Arial"/>
          <w:sz w:val="22"/>
          <w:szCs w:val="22"/>
        </w:rPr>
      </w:pPr>
    </w:p>
    <w:p w:rsidRPr="005F2C76" w:rsidRDefault="004968F6" w:rsidR="004968F6" w:rsidP="003C15B1" w14:paraId="65D4B0DC" w14:textId="77777777">
      <w:pPr>
        <w:rPr>
          <w:rFonts w:hAnsi="Arial" w:cs="Arial" w:ascii="Arial"/>
          <w:sz w:val="22"/>
          <w:szCs w:val="22"/>
        </w:rPr>
      </w:pPr>
    </w:p>
    <w:p w:rsidRPr="005F2C76" w:rsidRDefault="00637C39" w:rsidR="002C1C7B" w:rsidP="00637C39" w14:paraId="2B91CDFA" w14:textId="77777777">
      <w:pPr>
        <w:jc w:val="both"/>
        <w:rPr>
          <w:rFonts w:hAnsi="Arial" w:cs="Arial" w:ascii="Arial"/>
          <w:sz w:val="22"/>
          <w:szCs w:val="22"/>
        </w:rPr>
      </w:pPr>
      <w:r w:rsidRPr="005F2C76">
        <w:rPr>
          <w:rFonts w:hAnsi="Arial" w:cs="Arial" w:ascii="Arial"/>
          <w:sz w:val="22"/>
          <w:szCs w:val="22"/>
        </w:rPr>
        <w:t xml:space="preserve">The experiment was run over two </w:t>
      </w:r>
      <w:r w:rsidRPr="005F2C76" w:rsidR="00AF2983">
        <w:rPr>
          <w:rFonts w:hAnsi="Arial" w:cs="Arial" w:ascii="Arial"/>
          <w:sz w:val="22"/>
          <w:szCs w:val="22"/>
        </w:rPr>
        <w:t>hours</w:t>
      </w:r>
      <w:r w:rsidRPr="005F2C76">
        <w:rPr>
          <w:rFonts w:hAnsi="Arial" w:cs="Arial" w:ascii="Arial"/>
          <w:sz w:val="22"/>
          <w:szCs w:val="22"/>
        </w:rPr>
        <w:t>. The test beakers were placed in a temperature controlled room and exposed to the same light source. The students used three trials for each NaHCO</w:t>
      </w:r>
      <w:r w:rsidRPr="005F2C76">
        <w:rPr>
          <w:rFonts w:hAnsi="Arial" w:cs="Arial" w:ascii="Arial"/>
          <w:sz w:val="22"/>
          <w:szCs w:val="22"/>
          <w:vertAlign w:val="subscript"/>
        </w:rPr>
        <w:t>3</w:t>
      </w:r>
      <w:r w:rsidRPr="005F2C76">
        <w:rPr>
          <w:rFonts w:hAnsi="Arial" w:cs="Arial" w:ascii="Arial"/>
          <w:sz w:val="22"/>
          <w:szCs w:val="22"/>
        </w:rPr>
        <w:t xml:space="preserve"> concentration tested.</w:t>
      </w:r>
      <w:r w:rsidRPr="005F2C76" w:rsidR="00AF2983">
        <w:rPr>
          <w:rFonts w:hAnsi="Arial" w:cs="Arial" w:ascii="Arial"/>
          <w:sz w:val="22"/>
          <w:szCs w:val="22"/>
        </w:rPr>
        <w:t xml:space="preserve"> The number of bubbles produced were counted and recorded every 10 minutes, for the entire two hours.</w:t>
      </w:r>
    </w:p>
    <w:p w:rsidRPr="005F2C76" w:rsidRDefault="002C1C7B" w:rsidR="002C1C7B" w:rsidP="003C15B1" w14:paraId="1397B26F" w14:textId="77777777">
      <w:pPr>
        <w:rPr>
          <w:rFonts w:hAnsi="Arial" w:cs="Arial" w:ascii="Arial"/>
          <w:sz w:val="22"/>
          <w:szCs w:val="22"/>
        </w:rPr>
      </w:pPr>
    </w:p>
    <w:p w:rsidRPr="005F2C76" w:rsidRDefault="004968F6" w:rsidR="004968F6" w:rsidP="003C15B1" w14:paraId="3DA51228" w14:textId="77777777">
      <w:pPr>
        <w:rPr>
          <w:rFonts w:hAnsi="Arial" w:cs="Arial" w:ascii="Arial"/>
          <w:sz w:val="22"/>
          <w:szCs w:val="22"/>
        </w:rPr>
      </w:pPr>
    </w:p>
    <w:p w:rsidRPr="005F2C76" w:rsidRDefault="002C1C7B" w:rsidR="004968F6" w:rsidP="004968F6" w14:paraId="00B66D77" w14:textId="77777777">
      <w:pPr>
        <w:ind w:right="-15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r>
      <w:r w:rsidRPr="005F2C76" w:rsidR="004968F6">
        <w:rPr>
          <w:rFonts w:hAnsi="Arial" w:cs="Arial" w:ascii="Arial"/>
          <w:sz w:val="22"/>
          <w:szCs w:val="22"/>
        </w:rPr>
        <w:t>Identify an appropriate hypothesis for this experiment.</w:t>
      </w:r>
      <w:r w:rsidRPr="005F2C76" w:rsidR="004968F6">
        <w:rPr>
          <w:rFonts w:hAnsi="Arial" w:cs="Arial" w:ascii="Arial"/>
          <w:sz w:val="22"/>
          <w:szCs w:val="22"/>
        </w:rPr>
        <w:tab/>
      </w:r>
      <w:r w:rsidRPr="005F2C76" w:rsidR="004968F6">
        <w:rPr>
          <w:rFonts w:hAnsi="Arial" w:cs="Arial" w:ascii="Arial"/>
          <w:sz w:val="22"/>
          <w:szCs w:val="22"/>
        </w:rPr>
        <w:tab/>
      </w:r>
      <w:r w:rsidRPr="005F2C76" w:rsidR="004968F6">
        <w:rPr>
          <w:rFonts w:hAnsi="Arial" w:cs="Arial" w:ascii="Arial"/>
          <w:sz w:val="22"/>
          <w:szCs w:val="22"/>
        </w:rPr>
        <w:tab/>
        <w:t xml:space="preserve">          (2 marks)</w:t>
      </w:r>
    </w:p>
    <w:p w:rsidRPr="005F2C76" w:rsidRDefault="004968F6" w:rsidR="004968F6" w:rsidP="00BA1F0E" w14:paraId="7192150A" w14:textId="77777777">
      <w:pPr>
        <w:spacing w:line="360" w:lineRule="auto"/>
        <w:ind w:right="-150"/>
        <w:rPr>
          <w:rFonts w:hAnsi="Arial" w:cs="Arial" w:ascii="Arial"/>
          <w:sz w:val="22"/>
          <w:szCs w:val="22"/>
        </w:rPr>
      </w:pPr>
    </w:p>
    <w:p w:rsidRPr="005F2C76" w:rsidRDefault="004968F6" w:rsidR="004968F6" w:rsidP="004968F6" w14:paraId="0C3E2449" w14:textId="4101EC28">
      <w:pPr>
        <w:spacing w:line="360" w:lineRule="auto"/>
        <w:ind w:right="-15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sidR="00F42378">
        <w:rPr>
          <w:rFonts w:hAnsi="Arial" w:cs="Arial" w:ascii="Arial"/>
          <w:sz w:val="22"/>
          <w:szCs w:val="22"/>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r w:rsidRPr="005F2C76" w:rsidR="00F42378">
        <w:rPr>
          <w:rFonts w:hAnsi="Arial" w:cs="Arial" w:ascii="Arial"/>
          <w:sz w:val="22"/>
          <w:szCs w:val="22"/>
          <w:u w:val="single"/>
        </w:rPr>
        <w:tab/>
      </w:r>
    </w:p>
    <w:p w:rsidRPr="005F2C76" w:rsidRDefault="002C1C7B" w:rsidR="002C1C7B" w:rsidP="00A155A5" w14:paraId="4702C914" w14:textId="77777777">
      <w:pPr>
        <w:ind w:right="-150"/>
        <w:rPr>
          <w:rFonts w:hAnsi="Arial" w:cs="Arial" w:ascii="Arial"/>
          <w:sz w:val="22"/>
          <w:szCs w:val="22"/>
        </w:rPr>
      </w:pPr>
    </w:p>
    <w:p w:rsidRPr="005F2C76" w:rsidRDefault="00A155A5" w:rsidR="00A155A5" w:rsidP="002C1C7B" w14:paraId="50E8E5D2" w14:textId="77777777">
      <w:pPr>
        <w:ind w:right="-150"/>
        <w:rPr>
          <w:rFonts w:hAnsi="Arial" w:cs="Arial" w:ascii="Arial"/>
          <w:sz w:val="22"/>
          <w:szCs w:val="22"/>
        </w:rPr>
      </w:pPr>
    </w:p>
    <w:p w:rsidRDefault="00BA1F0E" w:rsidR="00BA1F0E" w:rsidP="00F42378" w14:paraId="094C10FD" w14:textId="77777777">
      <w:pPr>
        <w:ind w:right="-150"/>
        <w:rPr>
          <w:rFonts w:hAnsi="Arial" w:cs="Arial" w:ascii="Arial"/>
          <w:sz w:val="22"/>
          <w:szCs w:val="22"/>
        </w:rPr>
      </w:pPr>
    </w:p>
    <w:p w:rsidRPr="005F2C76" w:rsidRDefault="0016682C" w:rsidR="00A155A5" w:rsidP="00F42378" w14:paraId="3467072E" w14:textId="77777777">
      <w:pPr>
        <w:ind w:right="-150"/>
        <w:rPr>
          <w:rFonts w:hAnsi="Arial" w:cs="Arial" w:ascii="Arial"/>
          <w:sz w:val="22"/>
          <w:szCs w:val="22"/>
        </w:rPr>
      </w:pPr>
      <w:r w:rsidRPr="005F2C76">
        <w:rPr>
          <w:rFonts w:hAnsi="Arial" w:cs="Arial" w:ascii="Arial"/>
          <w:sz w:val="22"/>
          <w:szCs w:val="22"/>
        </w:rPr>
        <w:lastRenderedPageBreak/>
        <w:t>(b)</w:t>
      </w:r>
      <w:r w:rsidRPr="005F2C76" w:rsidR="00A155A5">
        <w:rPr>
          <w:rFonts w:hAnsi="Arial" w:cs="Arial" w:ascii="Arial"/>
          <w:sz w:val="22"/>
          <w:szCs w:val="22"/>
        </w:rPr>
        <w:tab/>
        <w:t xml:space="preserve">Identify the </w:t>
      </w:r>
      <w:r w:rsidRPr="005F2C76" w:rsidR="004968F6">
        <w:rPr>
          <w:rFonts w:hAnsi="Arial" w:cs="Arial" w:ascii="Arial"/>
          <w:sz w:val="22"/>
          <w:szCs w:val="22"/>
        </w:rPr>
        <w:t xml:space="preserve">following </w:t>
      </w:r>
      <w:r w:rsidRPr="005F2C76" w:rsidR="00A155A5">
        <w:rPr>
          <w:rFonts w:hAnsi="Arial" w:cs="Arial" w:ascii="Arial"/>
          <w:sz w:val="22"/>
          <w:szCs w:val="22"/>
        </w:rPr>
        <w:t>variables for this experiment.</w:t>
      </w:r>
      <w:r w:rsidRPr="005F2C76" w:rsidR="00A155A5">
        <w:rPr>
          <w:rFonts w:hAnsi="Arial" w:cs="Arial" w:ascii="Arial"/>
          <w:sz w:val="22"/>
          <w:szCs w:val="22"/>
        </w:rPr>
        <w:tab/>
      </w:r>
      <w:r w:rsidRPr="005F2C76" w:rsidR="00A155A5">
        <w:rPr>
          <w:rFonts w:hAnsi="Arial" w:cs="Arial" w:ascii="Arial"/>
          <w:sz w:val="22"/>
          <w:szCs w:val="22"/>
        </w:rPr>
        <w:tab/>
      </w:r>
      <w:r w:rsidRPr="005F2C76" w:rsidR="00A155A5">
        <w:rPr>
          <w:rFonts w:hAnsi="Arial" w:cs="Arial" w:ascii="Arial"/>
          <w:sz w:val="22"/>
          <w:szCs w:val="22"/>
        </w:rPr>
        <w:tab/>
      </w:r>
      <w:r w:rsidRPr="005F2C76" w:rsidR="00A155A5">
        <w:rPr>
          <w:rFonts w:hAnsi="Arial" w:cs="Arial" w:ascii="Arial"/>
          <w:sz w:val="22"/>
          <w:szCs w:val="22"/>
        </w:rPr>
        <w:tab/>
      </w:r>
      <w:r w:rsidRPr="005F2C76" w:rsidR="00A155A5">
        <w:rPr>
          <w:rFonts w:hAnsi="Arial" w:cs="Arial" w:ascii="Arial"/>
          <w:sz w:val="22"/>
          <w:szCs w:val="22"/>
        </w:rPr>
        <w:tab/>
        <w:t xml:space="preserve">         </w:t>
      </w:r>
    </w:p>
    <w:p w:rsidRPr="005F2C76" w:rsidRDefault="002C1C7B" w:rsidR="002C1C7B" w:rsidP="003C15B1" w14:paraId="6F8B34DE" w14:textId="77777777">
      <w:pPr>
        <w:rPr>
          <w:rFonts w:hAnsi="Arial" w:cs="Arial" w:ascii="Arial"/>
          <w:sz w:val="22"/>
          <w:szCs w:val="22"/>
        </w:rPr>
      </w:pPr>
    </w:p>
    <w:p w:rsidRPr="005F2C76" w:rsidRDefault="00A155A5" w:rsidR="00F501EC" w:rsidP="00F25B06" w14:paraId="4A781B97" w14:textId="77777777">
      <w:pPr>
        <w:ind w:left="720" w:right="-150"/>
        <w:rPr>
          <w:rFonts w:hAnsi="Arial" w:cs="Arial" w:ascii="Arial"/>
          <w:sz w:val="22"/>
          <w:szCs w:val="22"/>
        </w:rPr>
      </w:pPr>
      <w:r w:rsidRPr="005F2C76">
        <w:rPr>
          <w:rFonts w:hAnsi="Arial" w:cs="Arial" w:ascii="Arial"/>
          <w:sz w:val="22"/>
          <w:szCs w:val="22"/>
        </w:rPr>
        <w:t>(</w:t>
      </w:r>
      <w:proofErr w:type="spellStart"/>
      <w:r w:rsidRPr="005F2C76">
        <w:rPr>
          <w:rFonts w:hAnsi="Arial" w:cs="Arial" w:ascii="Arial"/>
          <w:sz w:val="22"/>
          <w:szCs w:val="22"/>
        </w:rPr>
        <w:t>i</w:t>
      </w:r>
      <w:proofErr w:type="spellEnd"/>
      <w:r w:rsidRPr="005F2C76">
        <w:rPr>
          <w:rFonts w:hAnsi="Arial" w:cs="Arial" w:ascii="Arial"/>
          <w:sz w:val="22"/>
          <w:szCs w:val="22"/>
        </w:rPr>
        <w:t xml:space="preserve">) Independent </w:t>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t>(1 mark)</w:t>
      </w:r>
    </w:p>
    <w:p w:rsidRPr="005F2C76" w:rsidRDefault="00F25B06" w:rsidR="00F25B06" w:rsidP="00F25B06" w14:paraId="7CC73BE8" w14:textId="77777777">
      <w:pPr>
        <w:ind w:left="720" w:right="-150"/>
        <w:rPr>
          <w:rFonts w:hAnsi="Arial" w:cs="Arial" w:ascii="Arial"/>
          <w:sz w:val="22"/>
          <w:szCs w:val="22"/>
        </w:rPr>
      </w:pPr>
    </w:p>
    <w:p w:rsidRPr="005F2C76" w:rsidRDefault="00A155A5" w:rsidR="00A155A5" w:rsidP="00A155A5" w14:paraId="02521B23" w14:textId="77777777">
      <w:pPr>
        <w:spacing w:line="360" w:lineRule="auto"/>
        <w:ind w:left="720" w:right="-150"/>
        <w:rPr>
          <w:rFonts w:hAnsi="Arial" w:cs="Arial" w:ascii="Arial"/>
          <w:sz w:val="22"/>
          <w:szCs w:val="22"/>
        </w:rPr>
      </w:pP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sidR="00F501EC">
        <w:rPr>
          <w:rFonts w:hAnsi="Arial" w:cs="Arial" w:ascii="Arial"/>
          <w:sz w:val="22"/>
          <w:szCs w:val="22"/>
          <w:u w:val="single"/>
        </w:rPr>
        <w:tab/>
      </w:r>
      <w:r w:rsidRPr="005F2C76" w:rsidR="00F501EC">
        <w:rPr>
          <w:rFonts w:hAnsi="Arial" w:cs="Arial" w:ascii="Arial"/>
          <w:sz w:val="22"/>
          <w:szCs w:val="22"/>
          <w:u w:val="single"/>
        </w:rPr>
        <w:tab/>
      </w:r>
    </w:p>
    <w:p w:rsidRPr="005F2C76" w:rsidRDefault="00A155A5" w:rsidR="00A155A5" w:rsidP="00A155A5" w14:paraId="22E7B7E7" w14:textId="77777777">
      <w:pPr>
        <w:ind w:left="720" w:right="-150"/>
        <w:rPr>
          <w:rFonts w:hAnsi="Arial" w:cs="Arial" w:ascii="Arial"/>
          <w:sz w:val="22"/>
          <w:szCs w:val="22"/>
        </w:rPr>
      </w:pPr>
    </w:p>
    <w:p w:rsidRPr="005F2C76" w:rsidRDefault="00A155A5" w:rsidR="00A155A5" w:rsidP="00A155A5" w14:paraId="2E86D683" w14:textId="77777777">
      <w:pPr>
        <w:ind w:left="720" w:right="-150"/>
        <w:rPr>
          <w:rFonts w:hAnsi="Arial" w:cs="Arial" w:ascii="Arial"/>
          <w:sz w:val="22"/>
          <w:szCs w:val="22"/>
        </w:rPr>
      </w:pPr>
    </w:p>
    <w:p w:rsidRPr="005F2C76" w:rsidRDefault="00A155A5" w:rsidR="00F501EC" w:rsidP="00F25B06" w14:paraId="05E035E9" w14:textId="77777777">
      <w:pPr>
        <w:ind w:left="720" w:right="-150"/>
        <w:rPr>
          <w:rFonts w:hAnsi="Arial" w:cs="Arial" w:ascii="Arial"/>
          <w:sz w:val="22"/>
          <w:szCs w:val="22"/>
        </w:rPr>
      </w:pPr>
      <w:r w:rsidRPr="005F2C76">
        <w:rPr>
          <w:rFonts w:hAnsi="Arial" w:cs="Arial" w:ascii="Arial"/>
          <w:sz w:val="22"/>
          <w:szCs w:val="22"/>
        </w:rPr>
        <w:t>(ii) Dependent</w:t>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r>
      <w:r w:rsidRPr="005F2C76" w:rsidR="00F25B06">
        <w:rPr>
          <w:rFonts w:hAnsi="Arial" w:cs="Arial" w:ascii="Arial"/>
          <w:sz w:val="22"/>
          <w:szCs w:val="22"/>
        </w:rPr>
        <w:tab/>
        <w:t>(1 mark)</w:t>
      </w:r>
    </w:p>
    <w:p w:rsidRPr="005F2C76" w:rsidRDefault="00F25B06" w:rsidR="00F25B06" w:rsidP="00F25B06" w14:paraId="0580E8B7" w14:textId="77777777">
      <w:pPr>
        <w:ind w:left="720" w:right="-150"/>
        <w:rPr>
          <w:rFonts w:hAnsi="Arial" w:cs="Arial" w:ascii="Arial"/>
          <w:sz w:val="22"/>
          <w:szCs w:val="22"/>
        </w:rPr>
      </w:pPr>
    </w:p>
    <w:p w:rsidRPr="005F2C76" w:rsidRDefault="00A155A5" w:rsidR="00A155A5" w:rsidP="00F501EC" w14:paraId="3D6C6961" w14:textId="77777777">
      <w:pPr>
        <w:spacing w:line="360" w:lineRule="auto"/>
        <w:ind w:left="720" w:right="-150"/>
        <w:rPr>
          <w:rFonts w:hAnsi="Arial" w:cs="Arial" w:ascii="Arial"/>
          <w:sz w:val="22"/>
          <w:szCs w:val="22"/>
        </w:rPr>
      </w:pP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sidR="00F501EC">
        <w:rPr>
          <w:rFonts w:hAnsi="Arial" w:cs="Arial" w:ascii="Arial"/>
          <w:sz w:val="22"/>
          <w:szCs w:val="22"/>
          <w:u w:val="single"/>
        </w:rPr>
        <w:tab/>
      </w:r>
      <w:r w:rsidRPr="005F2C76" w:rsidR="00F501EC">
        <w:rPr>
          <w:rFonts w:hAnsi="Arial" w:cs="Arial" w:ascii="Arial"/>
          <w:sz w:val="22"/>
          <w:szCs w:val="22"/>
          <w:u w:val="single"/>
        </w:rPr>
        <w:tab/>
      </w:r>
    </w:p>
    <w:p w:rsidRPr="005F2C76" w:rsidRDefault="00F501EC" w:rsidR="00F501EC" w:rsidP="00D45B8E" w14:paraId="03139139" w14:textId="77777777">
      <w:pPr>
        <w:ind w:right="-150"/>
        <w:rPr>
          <w:rFonts w:hAnsi="Arial" w:cs="Arial" w:ascii="Arial"/>
          <w:sz w:val="22"/>
          <w:szCs w:val="22"/>
        </w:rPr>
      </w:pPr>
    </w:p>
    <w:p w:rsidRPr="005F2C76" w:rsidRDefault="00D45B8E" w:rsidR="00D45B8E" w:rsidP="00D45B8E" w14:paraId="28D4772D" w14:textId="77777777">
      <w:pPr>
        <w:ind w:right="-150"/>
        <w:rPr>
          <w:rFonts w:hAnsi="Arial" w:cs="Arial" w:ascii="Arial"/>
          <w:sz w:val="22"/>
          <w:szCs w:val="22"/>
        </w:rPr>
      </w:pPr>
    </w:p>
    <w:p w:rsidRPr="005F2C76" w:rsidRDefault="0016682C" w:rsidR="0016682C" w:rsidP="0016682C" w14:paraId="20B6E929" w14:textId="2BAA5FF8">
      <w:pPr>
        <w:ind w:left="720" w:right="-150"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t xml:space="preserve">Both temperature and light </w:t>
      </w:r>
      <w:r w:rsidRPr="005F2C76" w:rsidR="00953BFE">
        <w:rPr>
          <w:rFonts w:hAnsi="Arial" w:cs="Arial" w:ascii="Arial"/>
          <w:sz w:val="22"/>
          <w:szCs w:val="22"/>
        </w:rPr>
        <w:t>intensity</w:t>
      </w:r>
      <w:r w:rsidRPr="005F2C76">
        <w:rPr>
          <w:rFonts w:hAnsi="Arial" w:cs="Arial" w:ascii="Arial"/>
          <w:sz w:val="22"/>
          <w:szCs w:val="22"/>
        </w:rPr>
        <w:t xml:space="preserve"> were controlled during this experiment. Explain the importance of th</w:t>
      </w:r>
      <w:r w:rsidR="00385BCD">
        <w:rPr>
          <w:rFonts w:hAnsi="Arial" w:cs="Arial" w:ascii="Arial"/>
          <w:sz w:val="22"/>
          <w:szCs w:val="22"/>
        </w:rPr>
        <w:t>ese controls in terms of their e</w:t>
      </w:r>
      <w:r w:rsidRPr="005F2C76">
        <w:rPr>
          <w:rFonts w:hAnsi="Arial" w:cs="Arial" w:ascii="Arial"/>
          <w:sz w:val="22"/>
          <w:szCs w:val="22"/>
        </w:rPr>
        <w:t>ffect on photosynthesis.</w:t>
      </w:r>
      <w:r w:rsidRPr="005F2C76">
        <w:rPr>
          <w:rFonts w:hAnsi="Arial" w:cs="Arial" w:ascii="Arial"/>
          <w:sz w:val="22"/>
          <w:szCs w:val="22"/>
        </w:rPr>
        <w:tab/>
        <w:t xml:space="preserve">          (4 marks)</w:t>
      </w:r>
    </w:p>
    <w:p w:rsidRPr="005F2C76" w:rsidRDefault="0016682C" w:rsidR="0016682C" w:rsidP="0016682C" w14:paraId="241B9F3E" w14:textId="77777777">
      <w:pPr>
        <w:ind w:left="720" w:right="-150" w:hanging="720"/>
        <w:rPr>
          <w:rFonts w:hAnsi="Arial" w:cs="Arial" w:ascii="Arial"/>
          <w:sz w:val="22"/>
          <w:szCs w:val="22"/>
        </w:rPr>
      </w:pPr>
    </w:p>
    <w:p w:rsidRPr="005F2C76" w:rsidRDefault="0016682C" w:rsidR="0016682C" w:rsidP="0016682C" w14:paraId="52B8D3BB" w14:textId="77777777">
      <w:pPr>
        <w:ind w:left="720" w:right="-150" w:hanging="720"/>
        <w:rPr>
          <w:rFonts w:hAnsi="Arial" w:cs="Arial" w:ascii="Arial"/>
          <w:sz w:val="22"/>
          <w:szCs w:val="22"/>
        </w:rPr>
      </w:pPr>
    </w:p>
    <w:p w:rsidRPr="005F2C76" w:rsidRDefault="0016682C" w:rsidR="0016682C" w:rsidP="0016682C" w14:paraId="179F8E58" w14:textId="77777777">
      <w:pPr>
        <w:spacing w:line="360" w:lineRule="auto"/>
        <w:ind w:left="720" w:right="-150" w:hanging="72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16682C" w:rsidR="0016682C" w:rsidP="0016682C" w14:paraId="5F247E8A" w14:textId="77777777">
      <w:pPr>
        <w:ind w:right="-150"/>
        <w:rPr>
          <w:rFonts w:hAnsi="Arial" w:cs="Arial" w:ascii="Arial"/>
          <w:sz w:val="22"/>
          <w:szCs w:val="22"/>
        </w:rPr>
      </w:pPr>
    </w:p>
    <w:p w:rsidRPr="005F2C76" w:rsidRDefault="0016682C" w:rsidR="0016682C" w:rsidP="0016682C" w14:paraId="1617534B" w14:textId="77777777">
      <w:pPr>
        <w:ind w:right="-150"/>
        <w:rPr>
          <w:rFonts w:hAnsi="Arial" w:cs="Arial" w:ascii="Arial"/>
          <w:sz w:val="22"/>
          <w:szCs w:val="22"/>
        </w:rPr>
      </w:pPr>
    </w:p>
    <w:p w:rsidRDefault="00DE65F7" w:rsidR="00DE65F7" w:rsidP="00BF47C1" w14:paraId="1142A2E0" w14:textId="77777777">
      <w:pPr>
        <w:spacing w:line="360" w:lineRule="auto"/>
        <w:ind w:right="-150"/>
        <w:rPr>
          <w:rFonts w:hAnsi="Arial" w:cs="Arial" w:ascii="Arial"/>
          <w:sz w:val="22"/>
          <w:szCs w:val="22"/>
        </w:rPr>
      </w:pPr>
    </w:p>
    <w:p w:rsidRDefault="00DE65F7" w:rsidR="00DE65F7" w:rsidP="00BF47C1" w14:paraId="446F21A0" w14:textId="77777777">
      <w:pPr>
        <w:spacing w:line="360" w:lineRule="auto"/>
        <w:ind w:right="-150"/>
        <w:rPr>
          <w:rFonts w:hAnsi="Arial" w:cs="Arial" w:ascii="Arial"/>
          <w:sz w:val="22"/>
          <w:szCs w:val="22"/>
        </w:rPr>
      </w:pPr>
    </w:p>
    <w:p w:rsidRDefault="00DE65F7" w:rsidR="00DE65F7" w:rsidP="00BF47C1" w14:paraId="7669BE14" w14:textId="77777777">
      <w:pPr>
        <w:spacing w:line="360" w:lineRule="auto"/>
        <w:ind w:right="-150"/>
        <w:rPr>
          <w:rFonts w:hAnsi="Arial" w:cs="Arial" w:ascii="Arial"/>
          <w:sz w:val="22"/>
          <w:szCs w:val="22"/>
        </w:rPr>
      </w:pPr>
    </w:p>
    <w:p w:rsidRDefault="00DE65F7" w:rsidR="00DE65F7" w:rsidP="00BF47C1" w14:paraId="51AE05FE" w14:textId="77777777">
      <w:pPr>
        <w:spacing w:line="360" w:lineRule="auto"/>
        <w:ind w:right="-150"/>
        <w:rPr>
          <w:rFonts w:hAnsi="Arial" w:cs="Arial" w:ascii="Arial"/>
          <w:sz w:val="22"/>
          <w:szCs w:val="22"/>
        </w:rPr>
      </w:pPr>
    </w:p>
    <w:p w:rsidRDefault="00DE65F7" w:rsidR="00DE65F7" w:rsidP="00BF47C1" w14:paraId="1C28BD83" w14:textId="77777777">
      <w:pPr>
        <w:spacing w:line="360" w:lineRule="auto"/>
        <w:ind w:right="-150"/>
        <w:rPr>
          <w:rFonts w:hAnsi="Arial" w:cs="Arial" w:ascii="Arial"/>
          <w:sz w:val="22"/>
          <w:szCs w:val="22"/>
        </w:rPr>
      </w:pPr>
    </w:p>
    <w:p w:rsidRDefault="00DE65F7" w:rsidR="00DE65F7" w:rsidP="00BF47C1" w14:paraId="61FB1511" w14:textId="77777777">
      <w:pPr>
        <w:spacing w:line="360" w:lineRule="auto"/>
        <w:ind w:right="-150"/>
        <w:rPr>
          <w:rFonts w:hAnsi="Arial" w:cs="Arial" w:ascii="Arial"/>
          <w:sz w:val="22"/>
          <w:szCs w:val="22"/>
        </w:rPr>
      </w:pPr>
    </w:p>
    <w:p w:rsidRDefault="00DE65F7" w:rsidR="00DE65F7" w:rsidP="00BF47C1" w14:paraId="78641C24" w14:textId="77777777">
      <w:pPr>
        <w:spacing w:line="360" w:lineRule="auto"/>
        <w:ind w:right="-150"/>
        <w:rPr>
          <w:rFonts w:hAnsi="Arial" w:cs="Arial" w:ascii="Arial"/>
          <w:sz w:val="22"/>
          <w:szCs w:val="22"/>
        </w:rPr>
      </w:pPr>
    </w:p>
    <w:p w:rsidRDefault="00DE65F7" w:rsidR="00DE65F7" w:rsidP="00BF47C1" w14:paraId="339891A8" w14:textId="77777777">
      <w:pPr>
        <w:spacing w:line="360" w:lineRule="auto"/>
        <w:ind w:right="-150"/>
        <w:rPr>
          <w:rFonts w:hAnsi="Arial" w:cs="Arial" w:ascii="Arial"/>
          <w:sz w:val="22"/>
          <w:szCs w:val="22"/>
        </w:rPr>
      </w:pPr>
    </w:p>
    <w:p w:rsidRDefault="00DE65F7" w:rsidR="00DE65F7" w:rsidP="00BF47C1" w14:paraId="7F18A82E" w14:textId="77777777">
      <w:pPr>
        <w:spacing w:line="360" w:lineRule="auto"/>
        <w:ind w:right="-150"/>
        <w:rPr>
          <w:rFonts w:hAnsi="Arial" w:cs="Arial" w:ascii="Arial"/>
          <w:sz w:val="22"/>
          <w:szCs w:val="22"/>
        </w:rPr>
      </w:pPr>
    </w:p>
    <w:p w:rsidRDefault="00DE65F7" w:rsidR="00DE65F7" w:rsidP="00BF47C1" w14:paraId="6FF8D7DB" w14:textId="77777777">
      <w:pPr>
        <w:spacing w:line="360" w:lineRule="auto"/>
        <w:ind w:right="-150"/>
        <w:rPr>
          <w:rFonts w:hAnsi="Arial" w:cs="Arial" w:ascii="Arial"/>
          <w:sz w:val="22"/>
          <w:szCs w:val="22"/>
        </w:rPr>
      </w:pPr>
    </w:p>
    <w:p w:rsidRDefault="00DE65F7" w:rsidR="00DE65F7" w:rsidP="00BF47C1" w14:paraId="387DE32C" w14:textId="77777777">
      <w:pPr>
        <w:spacing w:line="360" w:lineRule="auto"/>
        <w:ind w:right="-150"/>
        <w:rPr>
          <w:rFonts w:hAnsi="Arial" w:cs="Arial" w:ascii="Arial"/>
          <w:sz w:val="22"/>
          <w:szCs w:val="22"/>
        </w:rPr>
      </w:pPr>
    </w:p>
    <w:p w:rsidRDefault="00DE65F7" w:rsidR="00DE65F7" w:rsidP="00BF47C1" w14:paraId="5080D724" w14:textId="77777777">
      <w:pPr>
        <w:spacing w:line="360" w:lineRule="auto"/>
        <w:ind w:right="-150"/>
        <w:rPr>
          <w:rFonts w:hAnsi="Arial" w:cs="Arial" w:ascii="Arial"/>
          <w:sz w:val="22"/>
          <w:szCs w:val="22"/>
        </w:rPr>
      </w:pPr>
    </w:p>
    <w:p w:rsidRDefault="00DE65F7" w:rsidR="00DE65F7" w:rsidP="00BF47C1" w14:paraId="79CA56D8" w14:textId="77777777">
      <w:pPr>
        <w:spacing w:line="360" w:lineRule="auto"/>
        <w:ind w:right="-150"/>
        <w:rPr>
          <w:rFonts w:hAnsi="Arial" w:cs="Arial" w:ascii="Arial"/>
          <w:sz w:val="22"/>
          <w:szCs w:val="22"/>
        </w:rPr>
      </w:pPr>
    </w:p>
    <w:p w:rsidRDefault="00DE65F7" w:rsidR="00DE65F7" w:rsidP="00BF47C1" w14:paraId="62728358" w14:textId="77777777">
      <w:pPr>
        <w:spacing w:line="360" w:lineRule="auto"/>
        <w:ind w:right="-150"/>
        <w:rPr>
          <w:rFonts w:hAnsi="Arial" w:cs="Arial" w:ascii="Arial"/>
          <w:sz w:val="22"/>
          <w:szCs w:val="22"/>
        </w:rPr>
      </w:pPr>
    </w:p>
    <w:p w:rsidRDefault="00DE65F7" w:rsidR="00DE65F7" w:rsidP="00BF47C1" w14:paraId="5E25AFF1" w14:textId="77777777">
      <w:pPr>
        <w:spacing w:line="360" w:lineRule="auto"/>
        <w:ind w:right="-150"/>
        <w:rPr>
          <w:rFonts w:hAnsi="Arial" w:cs="Arial" w:ascii="Arial"/>
          <w:sz w:val="22"/>
          <w:szCs w:val="22"/>
        </w:rPr>
      </w:pPr>
    </w:p>
    <w:p w:rsidRPr="005F2C76" w:rsidRDefault="00C80389" w:rsidR="00BF47C1" w:rsidP="00BF47C1" w14:paraId="17E331F3" w14:textId="77777777">
      <w:pPr>
        <w:spacing w:line="360" w:lineRule="auto"/>
        <w:ind w:right="-150"/>
        <w:rPr>
          <w:rFonts w:hAnsi="Arial" w:cs="Arial" w:ascii="Arial"/>
          <w:sz w:val="22"/>
          <w:szCs w:val="22"/>
        </w:rPr>
      </w:pPr>
      <w:r w:rsidRPr="005F2C76">
        <w:rPr>
          <w:rFonts w:hAnsi="Arial" w:cs="Arial" w:ascii="Arial"/>
          <w:sz w:val="22"/>
          <w:szCs w:val="22"/>
        </w:rPr>
        <w:lastRenderedPageBreak/>
        <w:t xml:space="preserve">After two </w:t>
      </w:r>
      <w:r w:rsidRPr="005F2C76" w:rsidR="005379DD">
        <w:rPr>
          <w:rFonts w:hAnsi="Arial" w:cs="Arial" w:ascii="Arial"/>
          <w:sz w:val="22"/>
          <w:szCs w:val="22"/>
        </w:rPr>
        <w:t>hours</w:t>
      </w:r>
      <w:r w:rsidRPr="005F2C76">
        <w:rPr>
          <w:rFonts w:hAnsi="Arial" w:cs="Arial" w:ascii="Arial"/>
          <w:sz w:val="22"/>
          <w:szCs w:val="22"/>
        </w:rPr>
        <w:t xml:space="preserve"> the students gathered the following results.</w:t>
      </w:r>
    </w:p>
    <w:p w:rsidRPr="005F2C76" w:rsidRDefault="003B40BA" w:rsidR="003B40BA" w:rsidP="00BF47C1" w14:paraId="01FFF89E" w14:textId="77777777">
      <w:pPr>
        <w:spacing w:line="360" w:lineRule="auto"/>
        <w:ind w:right="-150"/>
        <w:rPr>
          <w:rFonts w:hAnsi="Arial" w:cs="Arial" w:ascii="Arial"/>
          <w:sz w:val="22"/>
          <w:szCs w:val="22"/>
        </w:rPr>
      </w:pPr>
    </w:p>
    <w:p w:rsidRPr="005F2C76" w:rsidRDefault="003B40BA" w:rsidR="003B40BA" w:rsidP="009E46BD" w14:paraId="53F187DC" w14:textId="77777777">
      <w:pPr>
        <w:ind w:right="-150"/>
        <w:rPr>
          <w:rFonts w:hAnsi="Arial" w:cs="Arial" w:ascii="Arial"/>
          <w:sz w:val="22"/>
          <w:szCs w:val="22"/>
        </w:rPr>
      </w:pPr>
      <w:r w:rsidRPr="005F2C76">
        <w:rPr>
          <w:rFonts w:hAnsi="Arial" w:cs="Arial" w:ascii="Arial"/>
          <w:b/>
          <w:sz w:val="22"/>
          <w:szCs w:val="22"/>
        </w:rPr>
        <w:t>Table 1</w:t>
      </w:r>
      <w:r w:rsidRPr="005F2C76">
        <w:rPr>
          <w:rFonts w:hAnsi="Arial" w:cs="Arial" w:ascii="Arial"/>
          <w:sz w:val="22"/>
          <w:szCs w:val="22"/>
        </w:rPr>
        <w:t xml:space="preserve">: </w:t>
      </w:r>
      <w:r w:rsidRPr="005F2C76" w:rsidR="009E46BD">
        <w:rPr>
          <w:rFonts w:hAnsi="Arial" w:cs="Arial" w:ascii="Arial"/>
          <w:sz w:val="22"/>
          <w:szCs w:val="22"/>
        </w:rPr>
        <w:t>Photosynthetic rate in an aquatic plant in response to different concentrations of CO</w:t>
      </w:r>
      <w:r w:rsidRPr="005F2C76" w:rsidR="009E46BD">
        <w:rPr>
          <w:rFonts w:hAnsi="Arial" w:cs="Arial" w:ascii="Arial"/>
          <w:sz w:val="22"/>
          <w:szCs w:val="22"/>
          <w:vertAlign w:val="subscript"/>
        </w:rPr>
        <w:t>2</w:t>
      </w:r>
      <w:r w:rsidRPr="005F2C76" w:rsidR="009E46BD">
        <w:rPr>
          <w:rFonts w:hAnsi="Arial" w:cs="Arial" w:ascii="Arial"/>
          <w:sz w:val="22"/>
          <w:szCs w:val="22"/>
        </w:rPr>
        <w:t>.</w:t>
      </w:r>
    </w:p>
    <w:tbl>
      <w:tblPr>
        <w:tblStyle w:val="TableGrid"/>
        <w:tblpPr w:horzAnchor="page" w:tblpY="298" w:tblpX="1243" w:leftFromText="180" w:rightFromText="180" w:vertAnchor="text"/>
        <w:tblW w:w="9354" w:type="dxa"/>
        <w:tblLook w:firstRow="1" w:firstColumn="1" w:noHBand="0" w:val="04A0" w:lastRow="0" w:lastColumn="0" w:noVBand="1"/>
      </w:tblPr>
      <w:tblGrid>
        <w:gridCol w:w="1281"/>
        <w:gridCol w:w="543"/>
        <w:gridCol w:w="560"/>
        <w:gridCol w:w="559"/>
        <w:gridCol w:w="560"/>
        <w:gridCol w:w="559"/>
        <w:gridCol w:w="560"/>
        <w:gridCol w:w="560"/>
        <w:gridCol w:w="559"/>
        <w:gridCol w:w="560"/>
        <w:gridCol w:w="559"/>
        <w:gridCol w:w="584"/>
        <w:gridCol w:w="584"/>
        <w:gridCol w:w="584"/>
        <w:gridCol w:w="742"/>
      </w:tblGrid>
      <w:tr w:rsidRPr="005F2C76" w:rsidTr="003B40BA" w:rsidR="003B40BA" w14:paraId="5804B8D3" w14:textId="77777777">
        <w:trPr>
          <w:trHeight w:val="583"/>
        </w:trPr>
        <w:tc>
          <w:tcPr>
            <w:tcW w:w="1281" w:type="dxa"/>
            <w:vMerge w:val="restart"/>
            <w:vAlign w:val="center"/>
          </w:tcPr>
          <w:p w:rsidRPr="005F2C76" w:rsidRDefault="003B40BA" w:rsidR="003B40BA" w:rsidP="003B40BA" w14:paraId="73F5E12E" w14:textId="77777777">
            <w:pPr>
              <w:spacing w:line="360" w:lineRule="auto"/>
              <w:rPr>
                <w:rFonts w:hAnsi="Arial" w:cs="Arial" w:ascii="Arial"/>
                <w:b/>
                <w:sz w:val="22"/>
                <w:szCs w:val="22"/>
              </w:rPr>
            </w:pPr>
            <w:r w:rsidRPr="005F2C76">
              <w:rPr>
                <w:rFonts w:hAnsi="Arial" w:cs="Arial" w:ascii="Arial"/>
                <w:b/>
                <w:sz w:val="22"/>
                <w:szCs w:val="22"/>
              </w:rPr>
              <w:t>Treatment</w:t>
            </w:r>
          </w:p>
        </w:tc>
        <w:tc>
          <w:tcPr>
            <w:tcW w:w="8073" w:type="dxa"/>
            <w:gridSpan w:val="14"/>
            <w:vAlign w:val="center"/>
          </w:tcPr>
          <w:p w:rsidRPr="005F2C76" w:rsidRDefault="003B40BA" w:rsidR="003B40BA" w:rsidP="00FD6FC8" w14:paraId="3ACCA5E3" w14:textId="77777777">
            <w:pPr>
              <w:spacing w:line="360" w:lineRule="auto"/>
              <w:ind w:right="-150"/>
              <w:jc w:val="center"/>
              <w:rPr>
                <w:rFonts w:hAnsi="Arial" w:cs="Arial" w:ascii="Arial"/>
                <w:sz w:val="22"/>
                <w:szCs w:val="22"/>
              </w:rPr>
            </w:pPr>
            <w:r w:rsidRPr="005F2C76">
              <w:rPr>
                <w:rFonts w:hAnsi="Arial" w:cs="Arial" w:ascii="Arial"/>
                <w:sz w:val="22"/>
                <w:szCs w:val="22"/>
              </w:rPr>
              <w:t xml:space="preserve">Average number of bubbles produced </w:t>
            </w:r>
            <w:r w:rsidRPr="005F2C76" w:rsidR="00FD6FC8">
              <w:rPr>
                <w:rFonts w:hAnsi="Arial" w:cs="Arial" w:ascii="Arial"/>
                <w:sz w:val="22"/>
                <w:szCs w:val="22"/>
              </w:rPr>
              <w:t xml:space="preserve">at </w:t>
            </w:r>
            <w:r w:rsidRPr="005F2C76">
              <w:rPr>
                <w:rFonts w:hAnsi="Arial" w:cs="Arial" w:ascii="Arial"/>
                <w:sz w:val="22"/>
                <w:szCs w:val="22"/>
              </w:rPr>
              <w:t>time interval</w:t>
            </w:r>
            <w:r w:rsidRPr="005F2C76" w:rsidR="00FD6FC8">
              <w:rPr>
                <w:rFonts w:hAnsi="Arial" w:cs="Arial" w:ascii="Arial"/>
                <w:sz w:val="22"/>
                <w:szCs w:val="22"/>
              </w:rPr>
              <w:t>s</w:t>
            </w:r>
            <w:r w:rsidRPr="005F2C76">
              <w:rPr>
                <w:rFonts w:hAnsi="Arial" w:cs="Arial" w:ascii="Arial"/>
                <w:sz w:val="22"/>
                <w:szCs w:val="22"/>
              </w:rPr>
              <w:t xml:space="preserve"> (mins)</w:t>
            </w:r>
          </w:p>
        </w:tc>
      </w:tr>
      <w:tr w:rsidRPr="005F2C76" w:rsidTr="003B40BA" w:rsidR="003B40BA" w14:paraId="37F9306D" w14:textId="77777777">
        <w:trPr>
          <w:trHeight w:val="223"/>
        </w:trPr>
        <w:tc>
          <w:tcPr>
            <w:tcW w:w="1281" w:type="dxa"/>
            <w:vMerge/>
          </w:tcPr>
          <w:p w:rsidRPr="005F2C76" w:rsidRDefault="003B40BA" w:rsidR="003B40BA" w:rsidP="003B40BA" w14:paraId="48335BCE" w14:textId="77777777">
            <w:pPr>
              <w:spacing w:line="360" w:lineRule="auto"/>
              <w:ind w:right="-150"/>
              <w:rPr>
                <w:rFonts w:hAnsi="Arial" w:cs="Arial" w:ascii="Arial"/>
                <w:b/>
                <w:sz w:val="22"/>
                <w:szCs w:val="22"/>
              </w:rPr>
            </w:pPr>
          </w:p>
        </w:tc>
        <w:tc>
          <w:tcPr>
            <w:tcW w:w="543" w:type="dxa"/>
            <w:vAlign w:val="center"/>
          </w:tcPr>
          <w:p w:rsidRPr="005F2C76" w:rsidRDefault="003B40BA" w:rsidR="003B40BA" w:rsidP="003B40BA" w14:paraId="7555CFEA" w14:textId="77777777">
            <w:pPr>
              <w:spacing w:line="360" w:lineRule="auto"/>
              <w:jc w:val="center"/>
              <w:rPr>
                <w:rFonts w:hAnsi="Arial" w:cs="Arial" w:ascii="Arial"/>
                <w:b/>
                <w:sz w:val="22"/>
                <w:szCs w:val="22"/>
              </w:rPr>
            </w:pPr>
            <w:r w:rsidRPr="005F2C76">
              <w:rPr>
                <w:rFonts w:hAnsi="Arial" w:cs="Arial" w:ascii="Arial"/>
                <w:b/>
                <w:sz w:val="22"/>
                <w:szCs w:val="22"/>
              </w:rPr>
              <w:t>0</w:t>
            </w:r>
          </w:p>
        </w:tc>
        <w:tc>
          <w:tcPr>
            <w:tcW w:w="560" w:type="dxa"/>
            <w:vAlign w:val="center"/>
          </w:tcPr>
          <w:p w:rsidRPr="005F2C76" w:rsidRDefault="003B40BA" w:rsidR="003B40BA" w:rsidP="003B40BA" w14:paraId="78163B4A" w14:textId="77777777">
            <w:pPr>
              <w:spacing w:line="360" w:lineRule="auto"/>
              <w:jc w:val="center"/>
              <w:rPr>
                <w:rFonts w:hAnsi="Arial" w:cs="Arial" w:ascii="Arial"/>
                <w:b/>
                <w:sz w:val="22"/>
                <w:szCs w:val="22"/>
              </w:rPr>
            </w:pPr>
            <w:r w:rsidRPr="005F2C76">
              <w:rPr>
                <w:rFonts w:hAnsi="Arial" w:cs="Arial" w:ascii="Arial"/>
                <w:b/>
                <w:sz w:val="22"/>
                <w:szCs w:val="22"/>
              </w:rPr>
              <w:t>10</w:t>
            </w:r>
          </w:p>
        </w:tc>
        <w:tc>
          <w:tcPr>
            <w:tcW w:w="559" w:type="dxa"/>
            <w:vAlign w:val="center"/>
          </w:tcPr>
          <w:p w:rsidRPr="005F2C76" w:rsidRDefault="003B40BA" w:rsidR="003B40BA" w:rsidP="003B40BA" w14:paraId="07ED8CAF" w14:textId="77777777">
            <w:pPr>
              <w:spacing w:line="360" w:lineRule="auto"/>
              <w:jc w:val="center"/>
              <w:rPr>
                <w:rFonts w:hAnsi="Arial" w:cs="Arial" w:ascii="Arial"/>
                <w:b/>
                <w:sz w:val="22"/>
                <w:szCs w:val="22"/>
              </w:rPr>
            </w:pPr>
            <w:r w:rsidRPr="005F2C76">
              <w:rPr>
                <w:rFonts w:hAnsi="Arial" w:cs="Arial" w:ascii="Arial"/>
                <w:b/>
                <w:sz w:val="22"/>
                <w:szCs w:val="22"/>
              </w:rPr>
              <w:t>20</w:t>
            </w:r>
          </w:p>
        </w:tc>
        <w:tc>
          <w:tcPr>
            <w:tcW w:w="560" w:type="dxa"/>
            <w:vAlign w:val="center"/>
          </w:tcPr>
          <w:p w:rsidRPr="005F2C76" w:rsidRDefault="003B40BA" w:rsidR="003B40BA" w:rsidP="003B40BA" w14:paraId="3F3AC05C" w14:textId="77777777">
            <w:pPr>
              <w:spacing w:line="360" w:lineRule="auto"/>
              <w:jc w:val="center"/>
              <w:rPr>
                <w:rFonts w:hAnsi="Arial" w:cs="Arial" w:ascii="Arial"/>
                <w:b/>
                <w:sz w:val="22"/>
                <w:szCs w:val="22"/>
              </w:rPr>
            </w:pPr>
            <w:r w:rsidRPr="005F2C76">
              <w:rPr>
                <w:rFonts w:hAnsi="Arial" w:cs="Arial" w:ascii="Arial"/>
                <w:b/>
                <w:sz w:val="22"/>
                <w:szCs w:val="22"/>
              </w:rPr>
              <w:t>30</w:t>
            </w:r>
          </w:p>
        </w:tc>
        <w:tc>
          <w:tcPr>
            <w:tcW w:w="559" w:type="dxa"/>
            <w:vAlign w:val="center"/>
          </w:tcPr>
          <w:p w:rsidRPr="005F2C76" w:rsidRDefault="003B40BA" w:rsidR="003B40BA" w:rsidP="003B40BA" w14:paraId="4BF25865" w14:textId="77777777">
            <w:pPr>
              <w:spacing w:line="360" w:lineRule="auto"/>
              <w:jc w:val="center"/>
              <w:rPr>
                <w:rFonts w:hAnsi="Arial" w:cs="Arial" w:ascii="Arial"/>
                <w:b/>
                <w:sz w:val="22"/>
                <w:szCs w:val="22"/>
              </w:rPr>
            </w:pPr>
            <w:r w:rsidRPr="005F2C76">
              <w:rPr>
                <w:rFonts w:hAnsi="Arial" w:cs="Arial" w:ascii="Arial"/>
                <w:b/>
                <w:sz w:val="22"/>
                <w:szCs w:val="22"/>
              </w:rPr>
              <w:t>40</w:t>
            </w:r>
          </w:p>
        </w:tc>
        <w:tc>
          <w:tcPr>
            <w:tcW w:w="560" w:type="dxa"/>
            <w:vAlign w:val="center"/>
          </w:tcPr>
          <w:p w:rsidRPr="005F2C76" w:rsidRDefault="003B40BA" w:rsidR="003B40BA" w:rsidP="003B40BA" w14:paraId="2B3605C4" w14:textId="77777777">
            <w:pPr>
              <w:spacing w:line="360" w:lineRule="auto"/>
              <w:jc w:val="center"/>
              <w:rPr>
                <w:rFonts w:hAnsi="Arial" w:cs="Arial" w:ascii="Arial"/>
                <w:b/>
                <w:sz w:val="22"/>
                <w:szCs w:val="22"/>
              </w:rPr>
            </w:pPr>
            <w:r w:rsidRPr="005F2C76">
              <w:rPr>
                <w:rFonts w:hAnsi="Arial" w:cs="Arial" w:ascii="Arial"/>
                <w:b/>
                <w:sz w:val="22"/>
                <w:szCs w:val="22"/>
              </w:rPr>
              <w:t>50</w:t>
            </w:r>
          </w:p>
        </w:tc>
        <w:tc>
          <w:tcPr>
            <w:tcW w:w="560" w:type="dxa"/>
            <w:vAlign w:val="center"/>
          </w:tcPr>
          <w:p w:rsidRPr="005F2C76" w:rsidRDefault="003B40BA" w:rsidR="003B40BA" w:rsidP="003B40BA" w14:paraId="5287F955" w14:textId="77777777">
            <w:pPr>
              <w:spacing w:line="360" w:lineRule="auto"/>
              <w:jc w:val="center"/>
              <w:rPr>
                <w:rFonts w:hAnsi="Arial" w:cs="Arial" w:ascii="Arial"/>
                <w:b/>
                <w:sz w:val="22"/>
                <w:szCs w:val="22"/>
              </w:rPr>
            </w:pPr>
            <w:r w:rsidRPr="005F2C76">
              <w:rPr>
                <w:rFonts w:hAnsi="Arial" w:cs="Arial" w:ascii="Arial"/>
                <w:b/>
                <w:sz w:val="22"/>
                <w:szCs w:val="22"/>
              </w:rPr>
              <w:t>60</w:t>
            </w:r>
          </w:p>
        </w:tc>
        <w:tc>
          <w:tcPr>
            <w:tcW w:w="559" w:type="dxa"/>
            <w:vAlign w:val="center"/>
          </w:tcPr>
          <w:p w:rsidRPr="005F2C76" w:rsidRDefault="003B40BA" w:rsidR="003B40BA" w:rsidP="003B40BA" w14:paraId="45751682" w14:textId="77777777">
            <w:pPr>
              <w:spacing w:line="360" w:lineRule="auto"/>
              <w:jc w:val="center"/>
              <w:rPr>
                <w:rFonts w:hAnsi="Arial" w:cs="Arial" w:ascii="Arial"/>
                <w:b/>
                <w:sz w:val="22"/>
                <w:szCs w:val="22"/>
              </w:rPr>
            </w:pPr>
            <w:r w:rsidRPr="005F2C76">
              <w:rPr>
                <w:rFonts w:hAnsi="Arial" w:cs="Arial" w:ascii="Arial"/>
                <w:b/>
                <w:sz w:val="22"/>
                <w:szCs w:val="22"/>
              </w:rPr>
              <w:t>70</w:t>
            </w:r>
          </w:p>
        </w:tc>
        <w:tc>
          <w:tcPr>
            <w:tcW w:w="560" w:type="dxa"/>
            <w:vAlign w:val="center"/>
          </w:tcPr>
          <w:p w:rsidRPr="005F2C76" w:rsidRDefault="003B40BA" w:rsidR="003B40BA" w:rsidP="003B40BA" w14:paraId="37ED50E5" w14:textId="77777777">
            <w:pPr>
              <w:spacing w:line="360" w:lineRule="auto"/>
              <w:jc w:val="center"/>
              <w:rPr>
                <w:rFonts w:hAnsi="Arial" w:cs="Arial" w:ascii="Arial"/>
                <w:b/>
                <w:sz w:val="22"/>
                <w:szCs w:val="22"/>
              </w:rPr>
            </w:pPr>
            <w:r w:rsidRPr="005F2C76">
              <w:rPr>
                <w:rFonts w:hAnsi="Arial" w:cs="Arial" w:ascii="Arial"/>
                <w:b/>
                <w:sz w:val="22"/>
                <w:szCs w:val="22"/>
              </w:rPr>
              <w:t>80</w:t>
            </w:r>
          </w:p>
        </w:tc>
        <w:tc>
          <w:tcPr>
            <w:tcW w:w="559" w:type="dxa"/>
            <w:vAlign w:val="center"/>
          </w:tcPr>
          <w:p w:rsidRPr="005F2C76" w:rsidRDefault="003B40BA" w:rsidR="003B40BA" w:rsidP="003B40BA" w14:paraId="2645289A" w14:textId="77777777">
            <w:pPr>
              <w:spacing w:line="360" w:lineRule="auto"/>
              <w:jc w:val="center"/>
              <w:rPr>
                <w:rFonts w:hAnsi="Arial" w:cs="Arial" w:ascii="Arial"/>
                <w:b/>
                <w:sz w:val="22"/>
                <w:szCs w:val="22"/>
              </w:rPr>
            </w:pPr>
            <w:r w:rsidRPr="005F2C76">
              <w:rPr>
                <w:rFonts w:hAnsi="Arial" w:cs="Arial" w:ascii="Arial"/>
                <w:b/>
                <w:sz w:val="22"/>
                <w:szCs w:val="22"/>
              </w:rPr>
              <w:t>90</w:t>
            </w:r>
          </w:p>
        </w:tc>
        <w:tc>
          <w:tcPr>
            <w:tcW w:w="584" w:type="dxa"/>
            <w:vAlign w:val="center"/>
          </w:tcPr>
          <w:p w:rsidRPr="005F2C76" w:rsidRDefault="003B40BA" w:rsidR="003B40BA" w:rsidP="003B40BA" w14:paraId="46335364" w14:textId="77777777">
            <w:pPr>
              <w:spacing w:line="360" w:lineRule="auto"/>
              <w:jc w:val="center"/>
              <w:rPr>
                <w:rFonts w:hAnsi="Arial" w:cs="Arial" w:ascii="Arial"/>
                <w:b/>
                <w:sz w:val="22"/>
                <w:szCs w:val="22"/>
              </w:rPr>
            </w:pPr>
            <w:r w:rsidRPr="005F2C76">
              <w:rPr>
                <w:rFonts w:hAnsi="Arial" w:cs="Arial" w:ascii="Arial"/>
                <w:b/>
                <w:sz w:val="22"/>
                <w:szCs w:val="22"/>
              </w:rPr>
              <w:t>100</w:t>
            </w:r>
          </w:p>
        </w:tc>
        <w:tc>
          <w:tcPr>
            <w:tcW w:w="584" w:type="dxa"/>
            <w:vAlign w:val="center"/>
          </w:tcPr>
          <w:p w:rsidRPr="005F2C76" w:rsidRDefault="003B40BA" w:rsidR="003B40BA" w:rsidP="003B40BA" w14:paraId="3A130D0D" w14:textId="77777777">
            <w:pPr>
              <w:spacing w:line="360" w:lineRule="auto"/>
              <w:jc w:val="center"/>
              <w:rPr>
                <w:rFonts w:hAnsi="Arial" w:cs="Arial" w:ascii="Arial"/>
                <w:b/>
                <w:sz w:val="22"/>
                <w:szCs w:val="22"/>
              </w:rPr>
            </w:pPr>
            <w:r w:rsidRPr="005F2C76">
              <w:rPr>
                <w:rFonts w:hAnsi="Arial" w:cs="Arial" w:ascii="Arial"/>
                <w:b/>
                <w:sz w:val="22"/>
                <w:szCs w:val="22"/>
              </w:rPr>
              <w:t>110</w:t>
            </w:r>
          </w:p>
        </w:tc>
        <w:tc>
          <w:tcPr>
            <w:tcW w:w="584" w:type="dxa"/>
            <w:vAlign w:val="center"/>
          </w:tcPr>
          <w:p w:rsidRPr="005F2C76" w:rsidRDefault="003B40BA" w:rsidR="003B40BA" w:rsidP="003B40BA" w14:paraId="07E890E1" w14:textId="77777777">
            <w:pPr>
              <w:spacing w:line="360" w:lineRule="auto"/>
              <w:jc w:val="center"/>
              <w:rPr>
                <w:rFonts w:hAnsi="Arial" w:cs="Arial" w:ascii="Arial"/>
                <w:b/>
                <w:sz w:val="22"/>
                <w:szCs w:val="22"/>
              </w:rPr>
            </w:pPr>
            <w:r w:rsidRPr="005F2C76">
              <w:rPr>
                <w:rFonts w:hAnsi="Arial" w:cs="Arial" w:ascii="Arial"/>
                <w:b/>
                <w:sz w:val="22"/>
                <w:szCs w:val="22"/>
              </w:rPr>
              <w:t>120</w:t>
            </w:r>
          </w:p>
        </w:tc>
        <w:tc>
          <w:tcPr>
            <w:tcW w:w="742" w:type="dxa"/>
            <w:vAlign w:val="center"/>
          </w:tcPr>
          <w:p w:rsidRPr="005F2C76" w:rsidRDefault="003B40BA" w:rsidR="003B40BA" w:rsidP="003B40BA" w14:paraId="000AC376" w14:textId="77777777">
            <w:pPr>
              <w:spacing w:line="360" w:lineRule="auto"/>
              <w:jc w:val="center"/>
              <w:rPr>
                <w:rFonts w:hAnsi="Arial" w:cs="Arial" w:ascii="Arial"/>
                <w:b/>
                <w:sz w:val="22"/>
                <w:szCs w:val="22"/>
              </w:rPr>
            </w:pPr>
            <w:r w:rsidRPr="005F2C76">
              <w:rPr>
                <w:rFonts w:hAnsi="Arial" w:cs="Arial" w:ascii="Arial"/>
                <w:b/>
                <w:sz w:val="22"/>
                <w:szCs w:val="22"/>
              </w:rPr>
              <w:t>Total</w:t>
            </w:r>
          </w:p>
        </w:tc>
      </w:tr>
      <w:tr w:rsidRPr="005F2C76" w:rsidTr="003B40BA" w:rsidR="003B40BA" w14:paraId="4D369503" w14:textId="77777777">
        <w:trPr>
          <w:trHeight w:val="583"/>
        </w:trPr>
        <w:tc>
          <w:tcPr>
            <w:tcW w:w="1281" w:type="dxa"/>
            <w:vAlign w:val="center"/>
          </w:tcPr>
          <w:p w:rsidRPr="005F2C76" w:rsidRDefault="003B40BA" w:rsidR="003B40BA" w:rsidP="003B40BA" w14:paraId="6DC3A607" w14:textId="77777777">
            <w:pPr>
              <w:spacing w:line="360" w:lineRule="auto"/>
              <w:ind w:right="-150"/>
              <w:jc w:val="center"/>
              <w:rPr>
                <w:rFonts w:hAnsi="Arial" w:cs="Arial" w:ascii="Arial"/>
                <w:b/>
                <w:sz w:val="22"/>
                <w:szCs w:val="22"/>
              </w:rPr>
            </w:pPr>
            <w:r w:rsidRPr="005F2C76">
              <w:rPr>
                <w:rFonts w:hAnsi="Arial" w:cs="Arial" w:ascii="Arial"/>
                <w:b/>
                <w:sz w:val="22"/>
                <w:szCs w:val="22"/>
              </w:rPr>
              <w:t>1</w:t>
            </w:r>
          </w:p>
        </w:tc>
        <w:tc>
          <w:tcPr>
            <w:tcW w:w="543" w:type="dxa"/>
            <w:vAlign w:val="center"/>
          </w:tcPr>
          <w:p w:rsidRPr="005F2C76" w:rsidRDefault="003B40BA" w:rsidR="003B40BA" w:rsidP="003B40BA" w14:paraId="05C55F9F" w14:textId="77777777">
            <w:pPr>
              <w:spacing w:line="360" w:lineRule="auto"/>
              <w:jc w:val="center"/>
              <w:rPr>
                <w:rFonts w:hAnsi="Arial" w:cs="Arial" w:ascii="Arial"/>
                <w:sz w:val="22"/>
                <w:szCs w:val="22"/>
              </w:rPr>
            </w:pPr>
            <w:r w:rsidRPr="005F2C76">
              <w:rPr>
                <w:rFonts w:hAnsi="Arial" w:cs="Arial" w:ascii="Arial"/>
                <w:sz w:val="22"/>
                <w:szCs w:val="22"/>
              </w:rPr>
              <w:t>0</w:t>
            </w:r>
          </w:p>
        </w:tc>
        <w:tc>
          <w:tcPr>
            <w:tcW w:w="560" w:type="dxa"/>
            <w:vAlign w:val="center"/>
          </w:tcPr>
          <w:p w:rsidRPr="005F2C76" w:rsidRDefault="003B40BA" w:rsidR="003B40BA" w:rsidP="003B40BA" w14:paraId="7FF1FAA6" w14:textId="77777777">
            <w:pPr>
              <w:spacing w:line="360" w:lineRule="auto"/>
              <w:jc w:val="center"/>
              <w:rPr>
                <w:rFonts w:hAnsi="Arial" w:cs="Arial" w:ascii="Arial"/>
                <w:sz w:val="22"/>
                <w:szCs w:val="22"/>
              </w:rPr>
            </w:pPr>
            <w:r w:rsidRPr="005F2C76">
              <w:rPr>
                <w:rFonts w:hAnsi="Arial" w:cs="Arial" w:ascii="Arial"/>
                <w:sz w:val="22"/>
                <w:szCs w:val="22"/>
              </w:rPr>
              <w:t>24</w:t>
            </w:r>
          </w:p>
        </w:tc>
        <w:tc>
          <w:tcPr>
            <w:tcW w:w="559" w:type="dxa"/>
            <w:vAlign w:val="center"/>
          </w:tcPr>
          <w:p w:rsidRPr="005F2C76" w:rsidRDefault="003B40BA" w:rsidR="003B40BA" w:rsidP="003B40BA" w14:paraId="0129B2BC" w14:textId="77777777">
            <w:pPr>
              <w:spacing w:line="360" w:lineRule="auto"/>
              <w:jc w:val="center"/>
              <w:rPr>
                <w:rFonts w:hAnsi="Arial" w:cs="Arial" w:ascii="Arial"/>
                <w:sz w:val="22"/>
                <w:szCs w:val="22"/>
              </w:rPr>
            </w:pPr>
            <w:r w:rsidRPr="005F2C76">
              <w:rPr>
                <w:rFonts w:hAnsi="Arial" w:cs="Arial" w:ascii="Arial"/>
                <w:sz w:val="22"/>
                <w:szCs w:val="22"/>
              </w:rPr>
              <w:t>30</w:t>
            </w:r>
          </w:p>
        </w:tc>
        <w:tc>
          <w:tcPr>
            <w:tcW w:w="560" w:type="dxa"/>
            <w:vAlign w:val="center"/>
          </w:tcPr>
          <w:p w:rsidRPr="005F2C76" w:rsidRDefault="003B40BA" w:rsidR="003B40BA" w:rsidP="003B40BA" w14:paraId="37BA96A9" w14:textId="77777777">
            <w:pPr>
              <w:spacing w:line="360" w:lineRule="auto"/>
              <w:jc w:val="center"/>
              <w:rPr>
                <w:rFonts w:hAnsi="Arial" w:cs="Arial" w:ascii="Arial"/>
                <w:sz w:val="22"/>
                <w:szCs w:val="22"/>
              </w:rPr>
            </w:pPr>
            <w:r w:rsidRPr="005F2C76">
              <w:rPr>
                <w:rFonts w:hAnsi="Arial" w:cs="Arial" w:ascii="Arial"/>
                <w:sz w:val="22"/>
                <w:szCs w:val="22"/>
              </w:rPr>
              <w:t>28</w:t>
            </w:r>
          </w:p>
        </w:tc>
        <w:tc>
          <w:tcPr>
            <w:tcW w:w="559" w:type="dxa"/>
            <w:vAlign w:val="center"/>
          </w:tcPr>
          <w:p w:rsidRPr="005F2C76" w:rsidRDefault="003B40BA" w:rsidR="003B40BA" w:rsidP="003B40BA" w14:paraId="0C32AC5D" w14:textId="77777777">
            <w:pPr>
              <w:spacing w:line="360" w:lineRule="auto"/>
              <w:jc w:val="center"/>
              <w:rPr>
                <w:rFonts w:hAnsi="Arial" w:cs="Arial" w:ascii="Arial"/>
                <w:sz w:val="22"/>
                <w:szCs w:val="22"/>
              </w:rPr>
            </w:pPr>
            <w:r w:rsidRPr="005F2C76">
              <w:rPr>
                <w:rFonts w:hAnsi="Arial" w:cs="Arial" w:ascii="Arial"/>
                <w:sz w:val="22"/>
                <w:szCs w:val="22"/>
              </w:rPr>
              <w:t>32</w:t>
            </w:r>
          </w:p>
        </w:tc>
        <w:tc>
          <w:tcPr>
            <w:tcW w:w="560" w:type="dxa"/>
            <w:vAlign w:val="center"/>
          </w:tcPr>
          <w:p w:rsidRPr="005F2C76" w:rsidRDefault="003B40BA" w:rsidR="003B40BA" w:rsidP="003B40BA" w14:paraId="0F0B17FF" w14:textId="77777777">
            <w:pPr>
              <w:spacing w:line="360" w:lineRule="auto"/>
              <w:jc w:val="center"/>
              <w:rPr>
                <w:rFonts w:hAnsi="Arial" w:cs="Arial" w:ascii="Arial"/>
                <w:sz w:val="22"/>
                <w:szCs w:val="22"/>
              </w:rPr>
            </w:pPr>
            <w:r w:rsidRPr="005F2C76">
              <w:rPr>
                <w:rFonts w:hAnsi="Arial" w:cs="Arial" w:ascii="Arial"/>
                <w:sz w:val="22"/>
                <w:szCs w:val="22"/>
              </w:rPr>
              <w:t>34</w:t>
            </w:r>
          </w:p>
        </w:tc>
        <w:tc>
          <w:tcPr>
            <w:tcW w:w="560" w:type="dxa"/>
            <w:vAlign w:val="center"/>
          </w:tcPr>
          <w:p w:rsidRPr="005F2C76" w:rsidRDefault="003B40BA" w:rsidR="003B40BA" w:rsidP="003B40BA" w14:paraId="37A44B8F" w14:textId="77777777">
            <w:pPr>
              <w:spacing w:line="360" w:lineRule="auto"/>
              <w:jc w:val="center"/>
              <w:rPr>
                <w:rFonts w:hAnsi="Arial" w:cs="Arial" w:ascii="Arial"/>
                <w:sz w:val="22"/>
                <w:szCs w:val="22"/>
              </w:rPr>
            </w:pPr>
            <w:r w:rsidRPr="005F2C76">
              <w:rPr>
                <w:rFonts w:hAnsi="Arial" w:cs="Arial" w:ascii="Arial"/>
                <w:sz w:val="22"/>
                <w:szCs w:val="22"/>
              </w:rPr>
              <w:t>36</w:t>
            </w:r>
          </w:p>
        </w:tc>
        <w:tc>
          <w:tcPr>
            <w:tcW w:w="559" w:type="dxa"/>
            <w:vAlign w:val="center"/>
          </w:tcPr>
          <w:p w:rsidRPr="005F2C76" w:rsidRDefault="003B40BA" w:rsidR="003B40BA" w:rsidP="003B40BA" w14:paraId="34F37016" w14:textId="77777777">
            <w:pPr>
              <w:spacing w:line="360" w:lineRule="auto"/>
              <w:jc w:val="center"/>
              <w:rPr>
                <w:rFonts w:hAnsi="Arial" w:cs="Arial" w:ascii="Arial"/>
                <w:sz w:val="22"/>
                <w:szCs w:val="22"/>
              </w:rPr>
            </w:pPr>
            <w:r w:rsidRPr="005F2C76">
              <w:rPr>
                <w:rFonts w:hAnsi="Arial" w:cs="Arial" w:ascii="Arial"/>
                <w:sz w:val="22"/>
                <w:szCs w:val="22"/>
              </w:rPr>
              <w:t>39</w:t>
            </w:r>
          </w:p>
        </w:tc>
        <w:tc>
          <w:tcPr>
            <w:tcW w:w="560" w:type="dxa"/>
            <w:vAlign w:val="center"/>
          </w:tcPr>
          <w:p w:rsidRPr="005F2C76" w:rsidRDefault="003B40BA" w:rsidR="003B40BA" w:rsidP="003B40BA" w14:paraId="7A1FCC3D" w14:textId="77777777">
            <w:pPr>
              <w:spacing w:line="360" w:lineRule="auto"/>
              <w:jc w:val="center"/>
              <w:rPr>
                <w:rFonts w:hAnsi="Arial" w:cs="Arial" w:ascii="Arial"/>
                <w:sz w:val="22"/>
                <w:szCs w:val="22"/>
              </w:rPr>
            </w:pPr>
            <w:r w:rsidRPr="005F2C76">
              <w:rPr>
                <w:rFonts w:hAnsi="Arial" w:cs="Arial" w:ascii="Arial"/>
                <w:sz w:val="22"/>
                <w:szCs w:val="22"/>
              </w:rPr>
              <w:t>38</w:t>
            </w:r>
          </w:p>
        </w:tc>
        <w:tc>
          <w:tcPr>
            <w:tcW w:w="559" w:type="dxa"/>
            <w:vAlign w:val="center"/>
          </w:tcPr>
          <w:p w:rsidRPr="005F2C76" w:rsidRDefault="003B40BA" w:rsidR="003B40BA" w:rsidP="003B40BA" w14:paraId="30EB2E9B" w14:textId="77777777">
            <w:pPr>
              <w:spacing w:line="360" w:lineRule="auto"/>
              <w:jc w:val="center"/>
              <w:rPr>
                <w:rFonts w:hAnsi="Arial" w:cs="Arial" w:ascii="Arial"/>
                <w:sz w:val="22"/>
                <w:szCs w:val="22"/>
              </w:rPr>
            </w:pPr>
            <w:r w:rsidRPr="005F2C76">
              <w:rPr>
                <w:rFonts w:hAnsi="Arial" w:cs="Arial" w:ascii="Arial"/>
                <w:sz w:val="22"/>
                <w:szCs w:val="22"/>
              </w:rPr>
              <w:t>42</w:t>
            </w:r>
          </w:p>
        </w:tc>
        <w:tc>
          <w:tcPr>
            <w:tcW w:w="584" w:type="dxa"/>
            <w:vAlign w:val="center"/>
          </w:tcPr>
          <w:p w:rsidRPr="005F2C76" w:rsidRDefault="003B40BA" w:rsidR="003B40BA" w:rsidP="003B40BA" w14:paraId="4967C042" w14:textId="77777777">
            <w:pPr>
              <w:spacing w:line="360" w:lineRule="auto"/>
              <w:jc w:val="center"/>
              <w:rPr>
                <w:rFonts w:hAnsi="Arial" w:cs="Arial" w:ascii="Arial"/>
                <w:sz w:val="22"/>
                <w:szCs w:val="22"/>
              </w:rPr>
            </w:pPr>
            <w:r w:rsidRPr="005F2C76">
              <w:rPr>
                <w:rFonts w:hAnsi="Arial" w:cs="Arial" w:ascii="Arial"/>
                <w:sz w:val="22"/>
                <w:szCs w:val="22"/>
              </w:rPr>
              <w:t>40</w:t>
            </w:r>
          </w:p>
        </w:tc>
        <w:tc>
          <w:tcPr>
            <w:tcW w:w="584" w:type="dxa"/>
            <w:vAlign w:val="center"/>
          </w:tcPr>
          <w:p w:rsidRPr="005F2C76" w:rsidRDefault="003B40BA" w:rsidR="003B40BA" w:rsidP="003B40BA" w14:paraId="2C47768D" w14:textId="77777777">
            <w:pPr>
              <w:spacing w:line="360" w:lineRule="auto"/>
              <w:jc w:val="center"/>
              <w:rPr>
                <w:rFonts w:hAnsi="Arial" w:cs="Arial" w:ascii="Arial"/>
                <w:sz w:val="22"/>
                <w:szCs w:val="22"/>
              </w:rPr>
            </w:pPr>
            <w:r w:rsidRPr="005F2C76">
              <w:rPr>
                <w:rFonts w:hAnsi="Arial" w:cs="Arial" w:ascii="Arial"/>
                <w:sz w:val="22"/>
                <w:szCs w:val="22"/>
              </w:rPr>
              <w:t>43</w:t>
            </w:r>
          </w:p>
        </w:tc>
        <w:tc>
          <w:tcPr>
            <w:tcW w:w="584" w:type="dxa"/>
            <w:vAlign w:val="center"/>
          </w:tcPr>
          <w:p w:rsidRPr="005F2C76" w:rsidRDefault="003B40BA" w:rsidR="003B40BA" w:rsidP="003B40BA" w14:paraId="4C9BB924" w14:textId="77777777">
            <w:pPr>
              <w:spacing w:line="360" w:lineRule="auto"/>
              <w:jc w:val="center"/>
              <w:rPr>
                <w:rFonts w:hAnsi="Arial" w:cs="Arial" w:ascii="Arial"/>
                <w:sz w:val="22"/>
                <w:szCs w:val="22"/>
              </w:rPr>
            </w:pPr>
            <w:r w:rsidRPr="005F2C76">
              <w:rPr>
                <w:rFonts w:hAnsi="Arial" w:cs="Arial" w:ascii="Arial"/>
                <w:sz w:val="22"/>
                <w:szCs w:val="22"/>
              </w:rPr>
              <w:t>41</w:t>
            </w:r>
          </w:p>
        </w:tc>
        <w:tc>
          <w:tcPr>
            <w:tcW w:w="742" w:type="dxa"/>
            <w:vAlign w:val="center"/>
          </w:tcPr>
          <w:p w:rsidRPr="005F2C76" w:rsidRDefault="003B40BA" w:rsidR="003B40BA" w:rsidP="003B40BA" w14:paraId="0D1A8395" w14:textId="77777777">
            <w:pPr>
              <w:spacing w:line="360" w:lineRule="auto"/>
              <w:jc w:val="center"/>
              <w:rPr>
                <w:rFonts w:hAnsi="Arial" w:cs="Arial" w:ascii="Arial"/>
                <w:i/>
                <w:sz w:val="22"/>
                <w:szCs w:val="22"/>
              </w:rPr>
            </w:pPr>
            <w:r w:rsidRPr="005F2C76">
              <w:rPr>
                <w:rFonts w:hAnsi="Arial" w:cs="Arial" w:ascii="Arial"/>
                <w:i/>
                <w:sz w:val="22"/>
                <w:szCs w:val="22"/>
              </w:rPr>
              <w:t>427</w:t>
            </w:r>
          </w:p>
        </w:tc>
      </w:tr>
      <w:tr w:rsidRPr="005F2C76" w:rsidTr="003B40BA" w:rsidR="003B40BA" w14:paraId="6BC315D9" w14:textId="77777777">
        <w:trPr>
          <w:trHeight w:val="583"/>
        </w:trPr>
        <w:tc>
          <w:tcPr>
            <w:tcW w:w="1281" w:type="dxa"/>
            <w:vAlign w:val="center"/>
          </w:tcPr>
          <w:p w:rsidRPr="005F2C76" w:rsidRDefault="003B40BA" w:rsidR="003B40BA" w:rsidP="003B40BA" w14:paraId="41FF8289" w14:textId="77777777">
            <w:pPr>
              <w:spacing w:line="360" w:lineRule="auto"/>
              <w:ind w:right="-150"/>
              <w:jc w:val="center"/>
              <w:rPr>
                <w:rFonts w:hAnsi="Arial" w:cs="Arial" w:ascii="Arial"/>
                <w:b/>
                <w:sz w:val="22"/>
                <w:szCs w:val="22"/>
              </w:rPr>
            </w:pPr>
            <w:r w:rsidRPr="005F2C76">
              <w:rPr>
                <w:rFonts w:hAnsi="Arial" w:cs="Arial" w:ascii="Arial"/>
                <w:b/>
                <w:sz w:val="22"/>
                <w:szCs w:val="22"/>
              </w:rPr>
              <w:t>2</w:t>
            </w:r>
          </w:p>
        </w:tc>
        <w:tc>
          <w:tcPr>
            <w:tcW w:w="543" w:type="dxa"/>
            <w:vAlign w:val="center"/>
          </w:tcPr>
          <w:p w:rsidRPr="005F2C76" w:rsidRDefault="003B40BA" w:rsidR="003B40BA" w:rsidP="003B40BA" w14:paraId="023F9192" w14:textId="77777777">
            <w:pPr>
              <w:spacing w:line="360" w:lineRule="auto"/>
              <w:jc w:val="center"/>
              <w:rPr>
                <w:rFonts w:hAnsi="Arial" w:cs="Arial" w:ascii="Arial"/>
                <w:sz w:val="22"/>
                <w:szCs w:val="22"/>
              </w:rPr>
            </w:pPr>
            <w:r w:rsidRPr="005F2C76">
              <w:rPr>
                <w:rFonts w:hAnsi="Arial" w:cs="Arial" w:ascii="Arial"/>
                <w:sz w:val="22"/>
                <w:szCs w:val="22"/>
              </w:rPr>
              <w:t>0</w:t>
            </w:r>
          </w:p>
        </w:tc>
        <w:tc>
          <w:tcPr>
            <w:tcW w:w="560" w:type="dxa"/>
            <w:vAlign w:val="center"/>
          </w:tcPr>
          <w:p w:rsidRPr="005F2C76" w:rsidRDefault="003B40BA" w:rsidR="003B40BA" w:rsidP="003B40BA" w14:paraId="5BC052AC" w14:textId="77777777">
            <w:pPr>
              <w:spacing w:line="360" w:lineRule="auto"/>
              <w:jc w:val="center"/>
              <w:rPr>
                <w:rFonts w:hAnsi="Arial" w:cs="Arial" w:ascii="Arial"/>
                <w:sz w:val="22"/>
                <w:szCs w:val="22"/>
              </w:rPr>
            </w:pPr>
            <w:r w:rsidRPr="005F2C76">
              <w:rPr>
                <w:rFonts w:hAnsi="Arial" w:cs="Arial" w:ascii="Arial"/>
                <w:sz w:val="22"/>
                <w:szCs w:val="22"/>
              </w:rPr>
              <w:t>45</w:t>
            </w:r>
          </w:p>
        </w:tc>
        <w:tc>
          <w:tcPr>
            <w:tcW w:w="559" w:type="dxa"/>
            <w:vAlign w:val="center"/>
          </w:tcPr>
          <w:p w:rsidRPr="005F2C76" w:rsidRDefault="003B40BA" w:rsidR="003B40BA" w:rsidP="003B40BA" w14:paraId="7C307902" w14:textId="77777777">
            <w:pPr>
              <w:spacing w:line="360" w:lineRule="auto"/>
              <w:jc w:val="center"/>
              <w:rPr>
                <w:rFonts w:hAnsi="Arial" w:cs="Arial" w:ascii="Arial"/>
                <w:sz w:val="22"/>
                <w:szCs w:val="22"/>
              </w:rPr>
            </w:pPr>
            <w:r w:rsidRPr="005F2C76">
              <w:rPr>
                <w:rFonts w:hAnsi="Arial" w:cs="Arial" w:ascii="Arial"/>
                <w:sz w:val="22"/>
                <w:szCs w:val="22"/>
              </w:rPr>
              <w:t>47</w:t>
            </w:r>
          </w:p>
        </w:tc>
        <w:tc>
          <w:tcPr>
            <w:tcW w:w="560" w:type="dxa"/>
            <w:vAlign w:val="center"/>
          </w:tcPr>
          <w:p w:rsidRPr="005F2C76" w:rsidRDefault="003B40BA" w:rsidR="003B40BA" w:rsidP="003B40BA" w14:paraId="6A9F417A" w14:textId="77777777">
            <w:pPr>
              <w:spacing w:line="360" w:lineRule="auto"/>
              <w:jc w:val="center"/>
              <w:rPr>
                <w:rFonts w:hAnsi="Arial" w:cs="Arial" w:ascii="Arial"/>
                <w:sz w:val="22"/>
                <w:szCs w:val="22"/>
              </w:rPr>
            </w:pPr>
            <w:r w:rsidRPr="005F2C76">
              <w:rPr>
                <w:rFonts w:hAnsi="Arial" w:cs="Arial" w:ascii="Arial"/>
                <w:sz w:val="22"/>
                <w:szCs w:val="22"/>
              </w:rPr>
              <w:t>51</w:t>
            </w:r>
          </w:p>
        </w:tc>
        <w:tc>
          <w:tcPr>
            <w:tcW w:w="559" w:type="dxa"/>
            <w:vAlign w:val="center"/>
          </w:tcPr>
          <w:p w:rsidRPr="005F2C76" w:rsidRDefault="003B40BA" w:rsidR="003B40BA" w:rsidP="003B40BA" w14:paraId="7A9FD9FB" w14:textId="77777777">
            <w:pPr>
              <w:spacing w:line="360" w:lineRule="auto"/>
              <w:jc w:val="center"/>
              <w:rPr>
                <w:rFonts w:hAnsi="Arial" w:cs="Arial" w:ascii="Arial"/>
                <w:sz w:val="22"/>
                <w:szCs w:val="22"/>
              </w:rPr>
            </w:pPr>
            <w:r w:rsidRPr="005F2C76">
              <w:rPr>
                <w:rFonts w:hAnsi="Arial" w:cs="Arial" w:ascii="Arial"/>
                <w:sz w:val="22"/>
                <w:szCs w:val="22"/>
              </w:rPr>
              <w:t>49</w:t>
            </w:r>
          </w:p>
        </w:tc>
        <w:tc>
          <w:tcPr>
            <w:tcW w:w="560" w:type="dxa"/>
            <w:vAlign w:val="center"/>
          </w:tcPr>
          <w:p w:rsidRPr="005F2C76" w:rsidRDefault="003B40BA" w:rsidR="003B40BA" w:rsidP="003B40BA" w14:paraId="617A6B44" w14:textId="77777777">
            <w:pPr>
              <w:spacing w:line="360" w:lineRule="auto"/>
              <w:jc w:val="center"/>
              <w:rPr>
                <w:rFonts w:hAnsi="Arial" w:cs="Arial" w:ascii="Arial"/>
                <w:sz w:val="22"/>
                <w:szCs w:val="22"/>
              </w:rPr>
            </w:pPr>
            <w:r w:rsidRPr="005F2C76">
              <w:rPr>
                <w:rFonts w:hAnsi="Arial" w:cs="Arial" w:ascii="Arial"/>
                <w:sz w:val="22"/>
                <w:szCs w:val="22"/>
              </w:rPr>
              <w:t>49</w:t>
            </w:r>
          </w:p>
        </w:tc>
        <w:tc>
          <w:tcPr>
            <w:tcW w:w="560" w:type="dxa"/>
            <w:vAlign w:val="center"/>
          </w:tcPr>
          <w:p w:rsidRPr="005F2C76" w:rsidRDefault="003B40BA" w:rsidR="003B40BA" w:rsidP="003B40BA" w14:paraId="3071FDED" w14:textId="77777777">
            <w:pPr>
              <w:spacing w:line="360" w:lineRule="auto"/>
              <w:jc w:val="center"/>
              <w:rPr>
                <w:rFonts w:hAnsi="Arial" w:cs="Arial" w:ascii="Arial"/>
                <w:sz w:val="22"/>
                <w:szCs w:val="22"/>
              </w:rPr>
            </w:pPr>
            <w:r w:rsidRPr="005F2C76">
              <w:rPr>
                <w:rFonts w:hAnsi="Arial" w:cs="Arial" w:ascii="Arial"/>
                <w:sz w:val="22"/>
                <w:szCs w:val="22"/>
              </w:rPr>
              <w:t>55</w:t>
            </w:r>
          </w:p>
        </w:tc>
        <w:tc>
          <w:tcPr>
            <w:tcW w:w="559" w:type="dxa"/>
            <w:vAlign w:val="center"/>
          </w:tcPr>
          <w:p w:rsidRPr="005F2C76" w:rsidRDefault="003B40BA" w:rsidR="003B40BA" w:rsidP="003B40BA" w14:paraId="202727FE" w14:textId="77777777">
            <w:pPr>
              <w:spacing w:line="360" w:lineRule="auto"/>
              <w:jc w:val="center"/>
              <w:rPr>
                <w:rFonts w:hAnsi="Arial" w:cs="Arial" w:ascii="Arial"/>
                <w:sz w:val="22"/>
                <w:szCs w:val="22"/>
              </w:rPr>
            </w:pPr>
            <w:r w:rsidRPr="005F2C76">
              <w:rPr>
                <w:rFonts w:hAnsi="Arial" w:cs="Arial" w:ascii="Arial"/>
                <w:sz w:val="22"/>
                <w:szCs w:val="22"/>
              </w:rPr>
              <w:t>57</w:t>
            </w:r>
          </w:p>
        </w:tc>
        <w:tc>
          <w:tcPr>
            <w:tcW w:w="560" w:type="dxa"/>
            <w:vAlign w:val="center"/>
          </w:tcPr>
          <w:p w:rsidRPr="005F2C76" w:rsidRDefault="003B40BA" w:rsidR="003B40BA" w:rsidP="003B40BA" w14:paraId="19360C46" w14:textId="77777777">
            <w:pPr>
              <w:spacing w:line="360" w:lineRule="auto"/>
              <w:jc w:val="center"/>
              <w:rPr>
                <w:rFonts w:hAnsi="Arial" w:cs="Arial" w:ascii="Arial"/>
                <w:sz w:val="22"/>
                <w:szCs w:val="22"/>
              </w:rPr>
            </w:pPr>
            <w:r w:rsidRPr="005F2C76">
              <w:rPr>
                <w:rFonts w:hAnsi="Arial" w:cs="Arial" w:ascii="Arial"/>
                <w:sz w:val="22"/>
                <w:szCs w:val="22"/>
              </w:rPr>
              <w:t>56</w:t>
            </w:r>
          </w:p>
        </w:tc>
        <w:tc>
          <w:tcPr>
            <w:tcW w:w="559" w:type="dxa"/>
            <w:vAlign w:val="center"/>
          </w:tcPr>
          <w:p w:rsidRPr="005F2C76" w:rsidRDefault="003B40BA" w:rsidR="003B40BA" w:rsidP="003B40BA" w14:paraId="49819A78" w14:textId="77777777">
            <w:pPr>
              <w:spacing w:line="360" w:lineRule="auto"/>
              <w:jc w:val="center"/>
              <w:rPr>
                <w:rFonts w:hAnsi="Arial" w:cs="Arial" w:ascii="Arial"/>
                <w:sz w:val="22"/>
                <w:szCs w:val="22"/>
              </w:rPr>
            </w:pPr>
            <w:r w:rsidRPr="005F2C76">
              <w:rPr>
                <w:rFonts w:hAnsi="Arial" w:cs="Arial" w:ascii="Arial"/>
                <w:sz w:val="22"/>
                <w:szCs w:val="22"/>
              </w:rPr>
              <w:t>57</w:t>
            </w:r>
          </w:p>
        </w:tc>
        <w:tc>
          <w:tcPr>
            <w:tcW w:w="584" w:type="dxa"/>
            <w:vAlign w:val="center"/>
          </w:tcPr>
          <w:p w:rsidRPr="005F2C76" w:rsidRDefault="003B40BA" w:rsidR="003B40BA" w:rsidP="003B40BA" w14:paraId="0C0FBA8C" w14:textId="77777777">
            <w:pPr>
              <w:spacing w:line="360" w:lineRule="auto"/>
              <w:jc w:val="center"/>
              <w:rPr>
                <w:rFonts w:hAnsi="Arial" w:cs="Arial" w:ascii="Arial"/>
                <w:sz w:val="22"/>
                <w:szCs w:val="22"/>
              </w:rPr>
            </w:pPr>
            <w:r w:rsidRPr="005F2C76">
              <w:rPr>
                <w:rFonts w:hAnsi="Arial" w:cs="Arial" w:ascii="Arial"/>
                <w:sz w:val="22"/>
                <w:szCs w:val="22"/>
              </w:rPr>
              <w:t>60</w:t>
            </w:r>
          </w:p>
        </w:tc>
        <w:tc>
          <w:tcPr>
            <w:tcW w:w="584" w:type="dxa"/>
            <w:vAlign w:val="center"/>
          </w:tcPr>
          <w:p w:rsidRPr="005F2C76" w:rsidRDefault="003B40BA" w:rsidR="003B40BA" w:rsidP="003B40BA" w14:paraId="5274553D" w14:textId="77777777">
            <w:pPr>
              <w:spacing w:line="360" w:lineRule="auto"/>
              <w:jc w:val="center"/>
              <w:rPr>
                <w:rFonts w:hAnsi="Arial" w:cs="Arial" w:ascii="Arial"/>
                <w:sz w:val="22"/>
                <w:szCs w:val="22"/>
              </w:rPr>
            </w:pPr>
            <w:r w:rsidRPr="005F2C76">
              <w:rPr>
                <w:rFonts w:hAnsi="Arial" w:cs="Arial" w:ascii="Arial"/>
                <w:sz w:val="22"/>
                <w:szCs w:val="22"/>
              </w:rPr>
              <w:t>58</w:t>
            </w:r>
          </w:p>
        </w:tc>
        <w:tc>
          <w:tcPr>
            <w:tcW w:w="584" w:type="dxa"/>
            <w:vAlign w:val="center"/>
          </w:tcPr>
          <w:p w:rsidRPr="005F2C76" w:rsidRDefault="003B40BA" w:rsidR="003B40BA" w:rsidP="003B40BA" w14:paraId="53F6F0D5" w14:textId="77777777">
            <w:pPr>
              <w:spacing w:line="360" w:lineRule="auto"/>
              <w:jc w:val="center"/>
              <w:rPr>
                <w:rFonts w:hAnsi="Arial" w:cs="Arial" w:ascii="Arial"/>
                <w:sz w:val="22"/>
                <w:szCs w:val="22"/>
              </w:rPr>
            </w:pPr>
            <w:r w:rsidRPr="005F2C76">
              <w:rPr>
                <w:rFonts w:hAnsi="Arial" w:cs="Arial" w:ascii="Arial"/>
                <w:sz w:val="22"/>
                <w:szCs w:val="22"/>
              </w:rPr>
              <w:t>60</w:t>
            </w:r>
          </w:p>
        </w:tc>
        <w:tc>
          <w:tcPr>
            <w:tcW w:w="742" w:type="dxa"/>
            <w:vAlign w:val="center"/>
          </w:tcPr>
          <w:p w:rsidRPr="005F2C76" w:rsidRDefault="003B40BA" w:rsidR="003B40BA" w:rsidP="003B40BA" w14:paraId="4381F5E4" w14:textId="77777777">
            <w:pPr>
              <w:spacing w:line="360" w:lineRule="auto"/>
              <w:jc w:val="center"/>
              <w:rPr>
                <w:rFonts w:hAnsi="Arial" w:cs="Arial" w:ascii="Arial"/>
                <w:i/>
                <w:sz w:val="22"/>
                <w:szCs w:val="22"/>
              </w:rPr>
            </w:pPr>
            <w:r w:rsidRPr="005F2C76">
              <w:rPr>
                <w:rFonts w:hAnsi="Arial" w:cs="Arial" w:ascii="Arial"/>
                <w:i/>
                <w:sz w:val="22"/>
                <w:szCs w:val="22"/>
              </w:rPr>
              <w:t>644</w:t>
            </w:r>
          </w:p>
        </w:tc>
      </w:tr>
      <w:tr w:rsidRPr="005F2C76" w:rsidTr="003B40BA" w:rsidR="003B40BA" w14:paraId="477E8BAA" w14:textId="77777777">
        <w:trPr>
          <w:trHeight w:val="603"/>
        </w:trPr>
        <w:tc>
          <w:tcPr>
            <w:tcW w:w="1281" w:type="dxa"/>
            <w:vAlign w:val="center"/>
          </w:tcPr>
          <w:p w:rsidRPr="005F2C76" w:rsidRDefault="003B40BA" w:rsidR="003B40BA" w:rsidP="003B40BA" w14:paraId="362A26DC" w14:textId="77777777">
            <w:pPr>
              <w:spacing w:line="360" w:lineRule="auto"/>
              <w:ind w:right="-150"/>
              <w:jc w:val="center"/>
              <w:rPr>
                <w:rFonts w:hAnsi="Arial" w:cs="Arial" w:ascii="Arial"/>
                <w:b/>
                <w:sz w:val="22"/>
                <w:szCs w:val="22"/>
              </w:rPr>
            </w:pPr>
            <w:r w:rsidRPr="005F2C76">
              <w:rPr>
                <w:rFonts w:hAnsi="Arial" w:cs="Arial" w:ascii="Arial"/>
                <w:b/>
                <w:sz w:val="22"/>
                <w:szCs w:val="22"/>
              </w:rPr>
              <w:t>3</w:t>
            </w:r>
          </w:p>
        </w:tc>
        <w:tc>
          <w:tcPr>
            <w:tcW w:w="543" w:type="dxa"/>
            <w:vAlign w:val="center"/>
          </w:tcPr>
          <w:p w:rsidRPr="005F2C76" w:rsidRDefault="003B40BA" w:rsidR="003B40BA" w:rsidP="003B40BA" w14:paraId="0A2197AC" w14:textId="77777777">
            <w:pPr>
              <w:spacing w:line="360" w:lineRule="auto"/>
              <w:jc w:val="center"/>
              <w:rPr>
                <w:rFonts w:hAnsi="Arial" w:cs="Arial" w:ascii="Arial"/>
                <w:sz w:val="22"/>
                <w:szCs w:val="22"/>
              </w:rPr>
            </w:pPr>
            <w:r w:rsidRPr="005F2C76">
              <w:rPr>
                <w:rFonts w:hAnsi="Arial" w:cs="Arial" w:ascii="Arial"/>
                <w:sz w:val="22"/>
                <w:szCs w:val="22"/>
              </w:rPr>
              <w:t>0</w:t>
            </w:r>
          </w:p>
        </w:tc>
        <w:tc>
          <w:tcPr>
            <w:tcW w:w="560" w:type="dxa"/>
            <w:vAlign w:val="center"/>
          </w:tcPr>
          <w:p w:rsidRPr="005F2C76" w:rsidRDefault="003B40BA" w:rsidR="003B40BA" w:rsidP="003B40BA" w14:paraId="45C45B7B" w14:textId="77777777">
            <w:pPr>
              <w:spacing w:line="360" w:lineRule="auto"/>
              <w:jc w:val="center"/>
              <w:rPr>
                <w:rFonts w:hAnsi="Arial" w:cs="Arial" w:ascii="Arial"/>
                <w:sz w:val="22"/>
                <w:szCs w:val="22"/>
              </w:rPr>
            </w:pPr>
            <w:r w:rsidRPr="005F2C76">
              <w:rPr>
                <w:rFonts w:hAnsi="Arial" w:cs="Arial" w:ascii="Arial"/>
                <w:sz w:val="22"/>
                <w:szCs w:val="22"/>
              </w:rPr>
              <w:t>62</w:t>
            </w:r>
          </w:p>
        </w:tc>
        <w:tc>
          <w:tcPr>
            <w:tcW w:w="559" w:type="dxa"/>
            <w:vAlign w:val="center"/>
          </w:tcPr>
          <w:p w:rsidRPr="005F2C76" w:rsidRDefault="003B40BA" w:rsidR="003B40BA" w:rsidP="003B40BA" w14:paraId="18F647CA" w14:textId="77777777">
            <w:pPr>
              <w:spacing w:line="360" w:lineRule="auto"/>
              <w:jc w:val="center"/>
              <w:rPr>
                <w:rFonts w:hAnsi="Arial" w:cs="Arial" w:ascii="Arial"/>
                <w:sz w:val="22"/>
                <w:szCs w:val="22"/>
              </w:rPr>
            </w:pPr>
            <w:r w:rsidRPr="005F2C76">
              <w:rPr>
                <w:rFonts w:hAnsi="Arial" w:cs="Arial" w:ascii="Arial"/>
                <w:sz w:val="22"/>
                <w:szCs w:val="22"/>
              </w:rPr>
              <w:t>66</w:t>
            </w:r>
          </w:p>
        </w:tc>
        <w:tc>
          <w:tcPr>
            <w:tcW w:w="560" w:type="dxa"/>
            <w:vAlign w:val="center"/>
          </w:tcPr>
          <w:p w:rsidRPr="005F2C76" w:rsidRDefault="003B40BA" w:rsidR="003B40BA" w:rsidP="003B40BA" w14:paraId="3B2CDC83" w14:textId="77777777">
            <w:pPr>
              <w:spacing w:line="360" w:lineRule="auto"/>
              <w:jc w:val="center"/>
              <w:rPr>
                <w:rFonts w:hAnsi="Arial" w:cs="Arial" w:ascii="Arial"/>
                <w:sz w:val="22"/>
                <w:szCs w:val="22"/>
              </w:rPr>
            </w:pPr>
            <w:r w:rsidRPr="005F2C76">
              <w:rPr>
                <w:rFonts w:hAnsi="Arial" w:cs="Arial" w:ascii="Arial"/>
                <w:sz w:val="22"/>
                <w:szCs w:val="22"/>
              </w:rPr>
              <w:t>68</w:t>
            </w:r>
          </w:p>
        </w:tc>
        <w:tc>
          <w:tcPr>
            <w:tcW w:w="559" w:type="dxa"/>
            <w:vAlign w:val="center"/>
          </w:tcPr>
          <w:p w:rsidRPr="005F2C76" w:rsidRDefault="003B40BA" w:rsidR="003B40BA" w:rsidP="003B40BA" w14:paraId="4314560C" w14:textId="77777777">
            <w:pPr>
              <w:spacing w:line="360" w:lineRule="auto"/>
              <w:jc w:val="center"/>
              <w:rPr>
                <w:rFonts w:hAnsi="Arial" w:cs="Arial" w:ascii="Arial"/>
                <w:sz w:val="22"/>
                <w:szCs w:val="22"/>
              </w:rPr>
            </w:pPr>
            <w:r w:rsidRPr="005F2C76">
              <w:rPr>
                <w:rFonts w:hAnsi="Arial" w:cs="Arial" w:ascii="Arial"/>
                <w:sz w:val="22"/>
                <w:szCs w:val="22"/>
              </w:rPr>
              <w:t>79</w:t>
            </w:r>
          </w:p>
        </w:tc>
        <w:tc>
          <w:tcPr>
            <w:tcW w:w="560" w:type="dxa"/>
            <w:vAlign w:val="center"/>
          </w:tcPr>
          <w:p w:rsidRPr="005F2C76" w:rsidRDefault="003B40BA" w:rsidR="003B40BA" w:rsidP="003B40BA" w14:paraId="7E35D6A2" w14:textId="77777777">
            <w:pPr>
              <w:spacing w:line="360" w:lineRule="auto"/>
              <w:jc w:val="center"/>
              <w:rPr>
                <w:rFonts w:hAnsi="Arial" w:cs="Arial" w:ascii="Arial"/>
                <w:sz w:val="22"/>
                <w:szCs w:val="22"/>
              </w:rPr>
            </w:pPr>
            <w:r w:rsidRPr="005F2C76">
              <w:rPr>
                <w:rFonts w:hAnsi="Arial" w:cs="Arial" w:ascii="Arial"/>
                <w:sz w:val="22"/>
                <w:szCs w:val="22"/>
              </w:rPr>
              <w:t>90</w:t>
            </w:r>
          </w:p>
        </w:tc>
        <w:tc>
          <w:tcPr>
            <w:tcW w:w="560" w:type="dxa"/>
            <w:vAlign w:val="center"/>
          </w:tcPr>
          <w:p w:rsidRPr="005F2C76" w:rsidRDefault="003B40BA" w:rsidR="003B40BA" w:rsidP="003B40BA" w14:paraId="7278019B" w14:textId="77777777">
            <w:pPr>
              <w:spacing w:line="360" w:lineRule="auto"/>
              <w:jc w:val="center"/>
              <w:rPr>
                <w:rFonts w:hAnsi="Arial" w:cs="Arial" w:ascii="Arial"/>
                <w:sz w:val="22"/>
                <w:szCs w:val="22"/>
              </w:rPr>
            </w:pPr>
            <w:r w:rsidRPr="005F2C76">
              <w:rPr>
                <w:rFonts w:hAnsi="Arial" w:cs="Arial" w:ascii="Arial"/>
                <w:sz w:val="22"/>
                <w:szCs w:val="22"/>
              </w:rPr>
              <w:t>98</w:t>
            </w:r>
          </w:p>
        </w:tc>
        <w:tc>
          <w:tcPr>
            <w:tcW w:w="559" w:type="dxa"/>
            <w:vAlign w:val="center"/>
          </w:tcPr>
          <w:p w:rsidRPr="005F2C76" w:rsidRDefault="003B40BA" w:rsidR="003B40BA" w:rsidP="003B40BA" w14:paraId="00E281C9" w14:textId="77777777">
            <w:pPr>
              <w:spacing w:line="360" w:lineRule="auto"/>
              <w:jc w:val="center"/>
              <w:rPr>
                <w:rFonts w:hAnsi="Arial" w:cs="Arial" w:ascii="Arial"/>
                <w:sz w:val="22"/>
                <w:szCs w:val="22"/>
              </w:rPr>
            </w:pPr>
            <w:r w:rsidRPr="005F2C76">
              <w:rPr>
                <w:rFonts w:hAnsi="Arial" w:cs="Arial" w:ascii="Arial"/>
                <w:sz w:val="22"/>
                <w:szCs w:val="22"/>
              </w:rPr>
              <w:t>80</w:t>
            </w:r>
          </w:p>
        </w:tc>
        <w:tc>
          <w:tcPr>
            <w:tcW w:w="560" w:type="dxa"/>
            <w:vAlign w:val="center"/>
          </w:tcPr>
          <w:p w:rsidRPr="005F2C76" w:rsidRDefault="003B40BA" w:rsidR="003B40BA" w:rsidP="003B40BA" w14:paraId="0C99B3D8" w14:textId="77777777">
            <w:pPr>
              <w:spacing w:line="360" w:lineRule="auto"/>
              <w:jc w:val="center"/>
              <w:rPr>
                <w:rFonts w:hAnsi="Arial" w:cs="Arial" w:ascii="Arial"/>
                <w:sz w:val="22"/>
                <w:szCs w:val="22"/>
              </w:rPr>
            </w:pPr>
            <w:r w:rsidRPr="005F2C76">
              <w:rPr>
                <w:rFonts w:hAnsi="Arial" w:cs="Arial" w:ascii="Arial"/>
                <w:sz w:val="22"/>
                <w:szCs w:val="22"/>
              </w:rPr>
              <w:t>72</w:t>
            </w:r>
          </w:p>
        </w:tc>
        <w:tc>
          <w:tcPr>
            <w:tcW w:w="559" w:type="dxa"/>
            <w:vAlign w:val="center"/>
          </w:tcPr>
          <w:p w:rsidRPr="005F2C76" w:rsidRDefault="003B40BA" w:rsidR="003B40BA" w:rsidP="003B40BA" w14:paraId="7F95254E" w14:textId="77777777">
            <w:pPr>
              <w:spacing w:line="360" w:lineRule="auto"/>
              <w:jc w:val="center"/>
              <w:rPr>
                <w:rFonts w:hAnsi="Arial" w:cs="Arial" w:ascii="Arial"/>
                <w:sz w:val="22"/>
                <w:szCs w:val="22"/>
              </w:rPr>
            </w:pPr>
            <w:r w:rsidRPr="005F2C76">
              <w:rPr>
                <w:rFonts w:hAnsi="Arial" w:cs="Arial" w:ascii="Arial"/>
                <w:sz w:val="22"/>
                <w:szCs w:val="22"/>
              </w:rPr>
              <w:t>67</w:t>
            </w:r>
          </w:p>
        </w:tc>
        <w:tc>
          <w:tcPr>
            <w:tcW w:w="584" w:type="dxa"/>
            <w:vAlign w:val="center"/>
          </w:tcPr>
          <w:p w:rsidRPr="005F2C76" w:rsidRDefault="003B40BA" w:rsidR="003B40BA" w:rsidP="003B40BA" w14:paraId="17C523C0" w14:textId="77777777">
            <w:pPr>
              <w:spacing w:line="360" w:lineRule="auto"/>
              <w:jc w:val="center"/>
              <w:rPr>
                <w:rFonts w:hAnsi="Arial" w:cs="Arial" w:ascii="Arial"/>
                <w:sz w:val="22"/>
                <w:szCs w:val="22"/>
              </w:rPr>
            </w:pPr>
            <w:r w:rsidRPr="005F2C76">
              <w:rPr>
                <w:rFonts w:hAnsi="Arial" w:cs="Arial" w:ascii="Arial"/>
                <w:sz w:val="22"/>
                <w:szCs w:val="22"/>
              </w:rPr>
              <w:t>65</w:t>
            </w:r>
          </w:p>
        </w:tc>
        <w:tc>
          <w:tcPr>
            <w:tcW w:w="584" w:type="dxa"/>
            <w:vAlign w:val="center"/>
          </w:tcPr>
          <w:p w:rsidRPr="005F2C76" w:rsidRDefault="003B40BA" w:rsidR="003B40BA" w:rsidP="003B40BA" w14:paraId="00F9491B" w14:textId="77777777">
            <w:pPr>
              <w:spacing w:line="360" w:lineRule="auto"/>
              <w:jc w:val="center"/>
              <w:rPr>
                <w:rFonts w:hAnsi="Arial" w:cs="Arial" w:ascii="Arial"/>
                <w:sz w:val="22"/>
                <w:szCs w:val="22"/>
              </w:rPr>
            </w:pPr>
            <w:r w:rsidRPr="005F2C76">
              <w:rPr>
                <w:rFonts w:hAnsi="Arial" w:cs="Arial" w:ascii="Arial"/>
                <w:sz w:val="22"/>
                <w:szCs w:val="22"/>
              </w:rPr>
              <w:t>58</w:t>
            </w:r>
          </w:p>
        </w:tc>
        <w:tc>
          <w:tcPr>
            <w:tcW w:w="584" w:type="dxa"/>
            <w:vAlign w:val="center"/>
          </w:tcPr>
          <w:p w:rsidRPr="005F2C76" w:rsidRDefault="003B40BA" w:rsidR="003B40BA" w:rsidP="003B40BA" w14:paraId="767647CE" w14:textId="77777777">
            <w:pPr>
              <w:spacing w:line="360" w:lineRule="auto"/>
              <w:jc w:val="center"/>
              <w:rPr>
                <w:rFonts w:hAnsi="Arial" w:cs="Arial" w:ascii="Arial"/>
                <w:sz w:val="22"/>
                <w:szCs w:val="22"/>
              </w:rPr>
            </w:pPr>
            <w:r w:rsidRPr="005F2C76">
              <w:rPr>
                <w:rFonts w:hAnsi="Arial" w:cs="Arial" w:ascii="Arial"/>
                <w:sz w:val="22"/>
                <w:szCs w:val="22"/>
              </w:rPr>
              <w:t>50</w:t>
            </w:r>
          </w:p>
        </w:tc>
        <w:tc>
          <w:tcPr>
            <w:tcW w:w="742" w:type="dxa"/>
            <w:vAlign w:val="center"/>
          </w:tcPr>
          <w:p w:rsidRPr="005F2C76" w:rsidRDefault="003B40BA" w:rsidR="003B40BA" w:rsidP="003B40BA" w14:paraId="32AD901E" w14:textId="77777777">
            <w:pPr>
              <w:spacing w:line="360" w:lineRule="auto"/>
              <w:jc w:val="center"/>
              <w:rPr>
                <w:rFonts w:hAnsi="Arial" w:cs="Arial" w:ascii="Arial"/>
                <w:i/>
                <w:sz w:val="22"/>
                <w:szCs w:val="22"/>
              </w:rPr>
            </w:pPr>
            <w:r w:rsidRPr="005F2C76">
              <w:rPr>
                <w:rFonts w:hAnsi="Arial" w:cs="Arial" w:ascii="Arial"/>
                <w:i/>
                <w:sz w:val="22"/>
                <w:szCs w:val="22"/>
              </w:rPr>
              <w:t>855</w:t>
            </w:r>
          </w:p>
        </w:tc>
      </w:tr>
    </w:tbl>
    <w:p w:rsidRDefault="0016682C" w:rsidR="0016682C" w:rsidP="009E46BD" w14:paraId="1F97A09F" w14:textId="77777777">
      <w:pPr>
        <w:ind w:left="720" w:right="-150" w:hanging="720"/>
        <w:rPr>
          <w:rFonts w:hAnsi="Arial" w:cs="Arial" w:ascii="Arial"/>
          <w:sz w:val="22"/>
          <w:szCs w:val="22"/>
        </w:rPr>
      </w:pPr>
    </w:p>
    <w:p w:rsidRDefault="00DE65F7" w:rsidR="00DE65F7" w:rsidP="009E46BD" w14:paraId="66DB9CBF" w14:textId="77777777">
      <w:pPr>
        <w:ind w:left="720" w:right="-150" w:hanging="720"/>
        <w:rPr>
          <w:rFonts w:hAnsi="Arial" w:cs="Arial" w:ascii="Arial"/>
          <w:sz w:val="22"/>
          <w:szCs w:val="22"/>
        </w:rPr>
      </w:pPr>
    </w:p>
    <w:p w:rsidRPr="005F2C76" w:rsidRDefault="00DE65F7" w:rsidR="00DE65F7" w:rsidP="009E46BD" w14:paraId="12193051" w14:textId="77777777">
      <w:pPr>
        <w:ind w:left="720" w:right="-150" w:hanging="720"/>
        <w:rPr>
          <w:rFonts w:hAnsi="Arial" w:cs="Arial" w:ascii="Arial"/>
          <w:sz w:val="22"/>
          <w:szCs w:val="22"/>
        </w:rPr>
      </w:pPr>
    </w:p>
    <w:p w:rsidRPr="005F2C76" w:rsidRDefault="0016682C" w:rsidR="0016682C" w:rsidP="009E46BD" w14:paraId="16F9B0D5" w14:textId="77777777">
      <w:pPr>
        <w:ind w:left="720" w:right="-150" w:hanging="720"/>
        <w:rPr>
          <w:rFonts w:hAnsi="Arial" w:cs="Arial" w:ascii="Arial"/>
          <w:sz w:val="22"/>
          <w:szCs w:val="22"/>
        </w:rPr>
      </w:pPr>
    </w:p>
    <w:p w:rsidRPr="005F2C76" w:rsidRDefault="009E46BD" w:rsidR="00DA67B3" w:rsidP="009E46BD" w14:paraId="4B08D6C6" w14:textId="3BE5BB6E">
      <w:pPr>
        <w:ind w:left="720" w:right="-150" w:hanging="720"/>
        <w:rPr>
          <w:rFonts w:hAnsi="Arial" w:cs="Arial" w:ascii="Arial"/>
          <w:sz w:val="22"/>
          <w:szCs w:val="22"/>
        </w:rPr>
      </w:pPr>
      <w:r w:rsidRPr="005F2C76">
        <w:rPr>
          <w:rFonts w:hAnsi="Arial" w:cs="Arial" w:ascii="Arial"/>
          <w:sz w:val="22"/>
          <w:szCs w:val="22"/>
        </w:rPr>
        <w:t>(d)</w:t>
      </w:r>
      <w:r w:rsidRPr="005F2C76">
        <w:rPr>
          <w:rFonts w:hAnsi="Arial" w:cs="Arial" w:ascii="Arial"/>
          <w:sz w:val="22"/>
          <w:szCs w:val="22"/>
        </w:rPr>
        <w:tab/>
        <w:t xml:space="preserve">Construct an appropriate graph for the data in </w:t>
      </w:r>
      <w:r w:rsidRPr="005F2C76">
        <w:rPr>
          <w:rFonts w:hAnsi="Arial" w:cs="Arial" w:ascii="Arial"/>
          <w:b/>
          <w:sz w:val="22"/>
          <w:szCs w:val="22"/>
        </w:rPr>
        <w:t>Table 1</w:t>
      </w:r>
      <w:r w:rsidRPr="005F2C76">
        <w:rPr>
          <w:rFonts w:hAnsi="Arial" w:cs="Arial" w:ascii="Arial"/>
          <w:sz w:val="22"/>
          <w:szCs w:val="22"/>
        </w:rPr>
        <w:t xml:space="preserve"> to compare the rate of photosynthesis for different CO</w:t>
      </w:r>
      <w:r w:rsidRPr="005F2C76">
        <w:rPr>
          <w:rFonts w:hAnsi="Arial" w:cs="Arial" w:ascii="Arial"/>
          <w:sz w:val="22"/>
          <w:szCs w:val="22"/>
          <w:vertAlign w:val="subscript"/>
        </w:rPr>
        <w:t>2</w:t>
      </w:r>
      <w:r w:rsidRPr="005F2C76">
        <w:rPr>
          <w:rFonts w:hAnsi="Arial" w:cs="Arial" w:ascii="Arial"/>
          <w:sz w:val="22"/>
          <w:szCs w:val="22"/>
        </w:rPr>
        <w:t xml:space="preserve"> (% of NaHCO</w:t>
      </w:r>
      <w:r w:rsidRPr="005F2C76">
        <w:rPr>
          <w:rFonts w:hAnsi="Arial" w:cs="Arial" w:ascii="Arial"/>
          <w:sz w:val="22"/>
          <w:szCs w:val="22"/>
          <w:vertAlign w:val="subscript"/>
        </w:rPr>
        <w:t>3</w:t>
      </w:r>
      <w:r w:rsidRPr="005F2C76" w:rsidR="00DB761E">
        <w:rPr>
          <w:rFonts w:hAnsi="Arial" w:cs="Arial" w:ascii="Arial"/>
          <w:sz w:val="22"/>
          <w:szCs w:val="22"/>
        </w:rPr>
        <w:t>) treatments over time.</w:t>
      </w:r>
      <w:r w:rsidRPr="005F2C76" w:rsidR="00DB761E">
        <w:rPr>
          <w:rFonts w:hAnsi="Arial" w:cs="Arial" w:ascii="Arial"/>
          <w:sz w:val="22"/>
          <w:szCs w:val="22"/>
        </w:rPr>
        <w:tab/>
        <w:t xml:space="preserve">          </w:t>
      </w:r>
      <w:r w:rsidRPr="005F2C76">
        <w:rPr>
          <w:rFonts w:hAnsi="Arial" w:cs="Arial" w:ascii="Arial"/>
          <w:sz w:val="22"/>
          <w:szCs w:val="22"/>
        </w:rPr>
        <w:t>(6 marks)</w:t>
      </w:r>
    </w:p>
    <w:p w:rsidRPr="005F2C76" w:rsidRDefault="00DA67B3" w:rsidR="00DA67B3" w:rsidP="00DA67B3" w14:paraId="2D2441BF" w14:textId="77777777">
      <w:pPr>
        <w:spacing w:line="360" w:lineRule="auto"/>
        <w:ind w:right="-150"/>
        <w:rPr>
          <w:rFonts w:hAnsi="Arial" w:cs="Arial" w:ascii="Arial"/>
          <w:sz w:val="22"/>
          <w:szCs w:val="22"/>
        </w:rPr>
      </w:pPr>
    </w:p>
    <w:p w:rsidRPr="005F2C76" w:rsidRDefault="002F0494" w:rsidR="009E46BD" w:rsidP="00DA67B3" w14:paraId="62FB11BA" w14:textId="4F8B430F">
      <w:pPr>
        <w:spacing w:line="360" w:lineRule="auto"/>
        <w:ind w:right="-150"/>
        <w:rPr>
          <w:rFonts w:hAnsi="Arial" w:cs="Arial" w:ascii="Arial"/>
          <w:sz w:val="22"/>
          <w:szCs w:val="22"/>
        </w:rPr>
      </w:pPr>
      <w:r w:rsidRPr="005F2C76">
        <w:rPr>
          <w:rFonts w:hAnsi="Arial" w:cs="Arial" w:ascii="Arial"/>
          <w:noProof/>
          <w:sz w:val="22"/>
          <w:szCs w:val="22"/>
          <w:lang w:val="en-US"/>
        </w:rPr>
        <w:drawing>
          <wp:anchor simplePos="0" distL="114300" behindDoc="1" allowOverlap="1" relativeHeight="251706368" layoutInCell="1" wp14:anchorId="3272B915" distT="0" locked="0" distB="0" distR="114300" wp14:editId="2C988126">
            <wp:simplePos x="0" y="0"/>
            <wp:positionH relativeFrom="column">
              <wp:posOffset>457200</wp:posOffset>
            </wp:positionH>
            <wp:positionV relativeFrom="paragraph">
              <wp:posOffset>237490</wp:posOffset>
            </wp:positionV>
            <wp:extent cx="5641975" cy="4930775"/>
            <wp:effectExtent r="0" b="0" t="0" l="0"/>
            <wp:wrapThrough wrapText="bothSides">
              <wp:wrapPolygon edited="0">
                <wp:start x="0" y="0"/>
                <wp:lineTo x="0" y="21475"/>
                <wp:lineTo x="21491" y="21475"/>
                <wp:lineTo x="21491" y="0"/>
                <wp:lineTo x="0" y="0"/>
              </wp:wrapPolygon>
            </wp:wrapThrough>
            <wp:docPr descr="grid paper" name="Picture 29" i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grid paper" name="Picture 2" id="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1975" cy="493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F2C76" w:rsidRDefault="009E46BD" w:rsidR="009E46BD" w:rsidP="00DA67B3" w14:paraId="54E40880" w14:textId="60C06262">
      <w:pPr>
        <w:spacing w:line="360" w:lineRule="auto"/>
        <w:ind w:right="-150"/>
        <w:rPr>
          <w:rFonts w:hAnsi="Arial" w:cs="Arial" w:ascii="Arial"/>
          <w:sz w:val="22"/>
          <w:szCs w:val="22"/>
        </w:rPr>
      </w:pPr>
    </w:p>
    <w:p w:rsidRPr="005F2C76" w:rsidRDefault="009E46BD" w:rsidR="009E46BD" w:rsidP="00DA67B3" w14:paraId="4B2700F9" w14:textId="05DFEBB2">
      <w:pPr>
        <w:spacing w:line="360" w:lineRule="auto"/>
        <w:ind w:right="-150"/>
        <w:rPr>
          <w:rFonts w:hAnsi="Arial" w:cs="Arial" w:ascii="Arial"/>
          <w:sz w:val="22"/>
          <w:szCs w:val="22"/>
        </w:rPr>
      </w:pPr>
    </w:p>
    <w:p w:rsidRPr="005F2C76" w:rsidRDefault="009E46BD" w:rsidR="009E46BD" w:rsidP="00DA67B3" w14:paraId="325D2E91" w14:textId="77777777">
      <w:pPr>
        <w:spacing w:line="360" w:lineRule="auto"/>
        <w:ind w:right="-150"/>
        <w:rPr>
          <w:rFonts w:hAnsi="Arial" w:cs="Arial" w:ascii="Arial"/>
          <w:sz w:val="22"/>
          <w:szCs w:val="22"/>
        </w:rPr>
      </w:pPr>
    </w:p>
    <w:p w:rsidRPr="005F2C76" w:rsidRDefault="009E46BD" w:rsidR="009E46BD" w:rsidP="00DA67B3" w14:paraId="3BD04FE9" w14:textId="77777777">
      <w:pPr>
        <w:spacing w:line="360" w:lineRule="auto"/>
        <w:ind w:right="-150"/>
        <w:rPr>
          <w:rFonts w:hAnsi="Arial" w:cs="Arial" w:ascii="Arial"/>
          <w:sz w:val="22"/>
          <w:szCs w:val="22"/>
        </w:rPr>
      </w:pPr>
    </w:p>
    <w:p w:rsidRPr="005F2C76" w:rsidRDefault="009E46BD" w:rsidR="009E46BD" w:rsidP="00DA67B3" w14:paraId="41967250" w14:textId="77777777">
      <w:pPr>
        <w:spacing w:line="360" w:lineRule="auto"/>
        <w:ind w:right="-150"/>
        <w:rPr>
          <w:rFonts w:hAnsi="Arial" w:cs="Arial" w:ascii="Arial"/>
          <w:sz w:val="22"/>
          <w:szCs w:val="22"/>
        </w:rPr>
      </w:pPr>
    </w:p>
    <w:p w:rsidRPr="005F2C76" w:rsidRDefault="009E46BD" w:rsidR="009E46BD" w:rsidP="00DA67B3" w14:paraId="43AC4AA4" w14:textId="77777777">
      <w:pPr>
        <w:spacing w:line="360" w:lineRule="auto"/>
        <w:ind w:right="-150"/>
        <w:rPr>
          <w:rFonts w:hAnsi="Arial" w:cs="Arial" w:ascii="Arial"/>
          <w:sz w:val="22"/>
          <w:szCs w:val="22"/>
        </w:rPr>
      </w:pPr>
    </w:p>
    <w:p w:rsidRPr="005F2C76" w:rsidRDefault="009E46BD" w:rsidR="009E46BD" w:rsidP="00DA67B3" w14:paraId="43B85EC7" w14:textId="77777777">
      <w:pPr>
        <w:spacing w:line="360" w:lineRule="auto"/>
        <w:ind w:right="-150"/>
        <w:rPr>
          <w:rFonts w:hAnsi="Arial" w:cs="Arial" w:ascii="Arial"/>
          <w:sz w:val="22"/>
          <w:szCs w:val="22"/>
        </w:rPr>
      </w:pPr>
    </w:p>
    <w:p w:rsidRPr="005F2C76" w:rsidRDefault="009E46BD" w:rsidR="009E46BD" w:rsidP="00DA67B3" w14:paraId="1318D309" w14:textId="77777777">
      <w:pPr>
        <w:spacing w:line="360" w:lineRule="auto"/>
        <w:ind w:right="-150"/>
        <w:rPr>
          <w:rFonts w:hAnsi="Arial" w:cs="Arial" w:ascii="Arial"/>
          <w:sz w:val="22"/>
          <w:szCs w:val="22"/>
        </w:rPr>
      </w:pPr>
    </w:p>
    <w:p w:rsidRPr="005F2C76" w:rsidRDefault="00DA67B3" w:rsidR="00DA67B3" w:rsidP="00DA67B3" w14:paraId="3A64B279" w14:textId="77777777">
      <w:pPr>
        <w:spacing w:line="360" w:lineRule="auto"/>
        <w:ind w:right="-150"/>
        <w:rPr>
          <w:rFonts w:hAnsi="Arial" w:cs="Arial" w:ascii="Arial"/>
          <w:sz w:val="22"/>
          <w:szCs w:val="22"/>
        </w:rPr>
      </w:pPr>
    </w:p>
    <w:p w:rsidRPr="005F2C76" w:rsidRDefault="00DA67B3" w:rsidR="00DA67B3" w:rsidP="00DA67B3" w14:paraId="441F9A42" w14:textId="77777777">
      <w:pPr>
        <w:spacing w:line="360" w:lineRule="auto"/>
        <w:ind w:right="-150"/>
        <w:rPr>
          <w:rFonts w:hAnsi="Arial" w:cs="Arial" w:ascii="Arial"/>
          <w:sz w:val="22"/>
          <w:szCs w:val="22"/>
        </w:rPr>
      </w:pPr>
    </w:p>
    <w:p w:rsidRPr="005F2C76" w:rsidRDefault="00DA67B3" w:rsidR="00DA67B3" w:rsidP="00DA67B3" w14:paraId="0B6DA8B3" w14:textId="77777777">
      <w:pPr>
        <w:spacing w:line="360" w:lineRule="auto"/>
        <w:ind w:right="-150"/>
        <w:rPr>
          <w:rFonts w:hAnsi="Arial" w:cs="Arial" w:ascii="Arial"/>
          <w:sz w:val="22"/>
          <w:szCs w:val="22"/>
        </w:rPr>
      </w:pPr>
    </w:p>
    <w:p w:rsidRPr="005F2C76" w:rsidRDefault="00DA67B3" w:rsidR="00DA67B3" w:rsidP="00DA67B3" w14:paraId="08EDA2E3" w14:textId="77777777">
      <w:pPr>
        <w:spacing w:line="360" w:lineRule="auto"/>
        <w:ind w:right="-150"/>
        <w:rPr>
          <w:rFonts w:hAnsi="Arial" w:cs="Arial" w:ascii="Arial"/>
          <w:sz w:val="22"/>
          <w:szCs w:val="22"/>
        </w:rPr>
      </w:pPr>
    </w:p>
    <w:p w:rsidRPr="005F2C76" w:rsidRDefault="00DA67B3" w:rsidR="00DA67B3" w:rsidP="00DA67B3" w14:paraId="1F8E995C" w14:textId="77777777">
      <w:pPr>
        <w:spacing w:line="360" w:lineRule="auto"/>
        <w:ind w:right="-150"/>
        <w:rPr>
          <w:rFonts w:hAnsi="Arial" w:cs="Arial" w:ascii="Arial"/>
          <w:sz w:val="22"/>
          <w:szCs w:val="22"/>
        </w:rPr>
      </w:pPr>
    </w:p>
    <w:p w:rsidRPr="005F2C76" w:rsidRDefault="00DA67B3" w:rsidR="00DA67B3" w:rsidP="00DA67B3" w14:paraId="3C9E2F6B" w14:textId="77777777">
      <w:pPr>
        <w:spacing w:line="360" w:lineRule="auto"/>
        <w:ind w:right="-150"/>
        <w:rPr>
          <w:rFonts w:hAnsi="Arial" w:cs="Arial" w:ascii="Arial"/>
          <w:sz w:val="22"/>
          <w:szCs w:val="22"/>
        </w:rPr>
      </w:pPr>
    </w:p>
    <w:p w:rsidRPr="005F2C76" w:rsidRDefault="00AF2983" w:rsidR="00AF2983" w:rsidP="00DA67B3" w14:paraId="1B8E0346" w14:textId="77777777">
      <w:pPr>
        <w:spacing w:line="360" w:lineRule="auto"/>
        <w:ind w:right="-150"/>
        <w:rPr>
          <w:rFonts w:hAnsi="Arial" w:cs="Arial" w:ascii="Arial"/>
          <w:sz w:val="22"/>
          <w:szCs w:val="22"/>
        </w:rPr>
      </w:pPr>
    </w:p>
    <w:p w:rsidRPr="005F2C76" w:rsidRDefault="00DA67B3" w:rsidR="00DA67B3" w:rsidP="00DA67B3" w14:paraId="32206162" w14:textId="77777777">
      <w:pPr>
        <w:spacing w:line="360" w:lineRule="auto"/>
        <w:ind w:right="-150"/>
        <w:rPr>
          <w:rFonts w:hAnsi="Arial" w:cs="Arial" w:ascii="Arial"/>
          <w:sz w:val="22"/>
          <w:szCs w:val="22"/>
        </w:rPr>
      </w:pPr>
      <w:r w:rsidRPr="005F2C76">
        <w:rPr>
          <w:rFonts w:hAnsi="Arial" w:cs="Arial" w:ascii="Arial"/>
          <w:sz w:val="22"/>
          <w:szCs w:val="22"/>
        </w:rPr>
        <w:tab/>
      </w:r>
    </w:p>
    <w:p w:rsidRPr="005F2C76" w:rsidRDefault="00AF2983" w:rsidR="00AF2983" w:rsidP="00DA67B3" w14:paraId="1F44B4FC" w14:textId="77777777">
      <w:pPr>
        <w:spacing w:line="360" w:lineRule="auto"/>
        <w:ind w:right="-150"/>
        <w:rPr>
          <w:rFonts w:hAnsi="Arial" w:cs="Arial" w:ascii="Arial"/>
          <w:sz w:val="22"/>
          <w:szCs w:val="22"/>
        </w:rPr>
      </w:pPr>
    </w:p>
    <w:p w:rsidRPr="005F2C76" w:rsidRDefault="00A155A5" w:rsidR="00A155A5" w:rsidP="00DA67B3" w14:paraId="29DFECDB" w14:textId="77777777">
      <w:pPr>
        <w:spacing w:line="360" w:lineRule="auto"/>
        <w:ind w:right="-150"/>
        <w:rPr>
          <w:rFonts w:hAnsi="Arial" w:cs="Arial" w:ascii="Arial"/>
          <w:sz w:val="22"/>
          <w:szCs w:val="22"/>
        </w:rPr>
      </w:pPr>
      <w:r w:rsidRPr="005F2C76">
        <w:rPr>
          <w:rFonts w:hAnsi="Arial" w:cs="Arial" w:ascii="Arial"/>
          <w:sz w:val="22"/>
          <w:szCs w:val="22"/>
        </w:rPr>
        <w:tab/>
      </w:r>
      <w:r w:rsidRPr="005F2C76">
        <w:rPr>
          <w:rFonts w:hAnsi="Arial" w:cs="Arial" w:ascii="Arial"/>
          <w:sz w:val="22"/>
          <w:szCs w:val="22"/>
        </w:rPr>
        <w:tab/>
        <w:t xml:space="preserve"> </w:t>
      </w:r>
    </w:p>
    <w:p w:rsidRPr="005F2C76" w:rsidRDefault="00FD6FC8" w:rsidR="009E46BD" w:rsidP="009E46BD" w14:paraId="083B6491" w14:textId="47E3A3AF">
      <w:pPr>
        <w:ind w:right="-150"/>
        <w:rPr>
          <w:rFonts w:hAnsi="Arial" w:cs="Arial" w:ascii="Arial"/>
          <w:sz w:val="22"/>
          <w:szCs w:val="22"/>
        </w:rPr>
      </w:pPr>
      <w:r w:rsidRPr="005F2C76">
        <w:rPr>
          <w:rFonts w:hAnsi="Arial" w:cs="Arial" w:ascii="Arial"/>
          <w:sz w:val="22"/>
          <w:szCs w:val="22"/>
        </w:rPr>
        <w:lastRenderedPageBreak/>
        <w:t>(e)</w:t>
      </w:r>
      <w:r w:rsidRPr="005F2C76">
        <w:rPr>
          <w:rFonts w:hAnsi="Arial" w:cs="Arial" w:ascii="Arial"/>
          <w:sz w:val="22"/>
          <w:szCs w:val="22"/>
        </w:rPr>
        <w:tab/>
      </w:r>
      <w:r w:rsidRPr="005F2C76" w:rsidR="00DB761E">
        <w:rPr>
          <w:rFonts w:hAnsi="Arial" w:cs="Arial" w:ascii="Arial"/>
          <w:sz w:val="22"/>
          <w:szCs w:val="22"/>
        </w:rPr>
        <w:t xml:space="preserve">Describe the </w:t>
      </w:r>
      <w:r w:rsidRPr="005F2C76" w:rsidR="00815503">
        <w:rPr>
          <w:rFonts w:hAnsi="Arial" w:cs="Arial" w:ascii="Arial"/>
          <w:sz w:val="22"/>
          <w:szCs w:val="22"/>
        </w:rPr>
        <w:t xml:space="preserve">major </w:t>
      </w:r>
      <w:r w:rsidRPr="005F2C76" w:rsidR="00DB761E">
        <w:rPr>
          <w:rFonts w:hAnsi="Arial" w:cs="Arial" w:ascii="Arial"/>
          <w:sz w:val="22"/>
          <w:szCs w:val="22"/>
        </w:rPr>
        <w:t>patterns shown in your graph</w:t>
      </w:r>
      <w:r w:rsidRPr="005F2C76" w:rsidR="006A6854">
        <w:rPr>
          <w:rFonts w:hAnsi="Arial" w:cs="Arial" w:ascii="Arial"/>
          <w:sz w:val="22"/>
          <w:szCs w:val="22"/>
        </w:rPr>
        <w:t>.</w:t>
      </w:r>
      <w:r w:rsidRPr="005F2C76" w:rsidR="006A6854">
        <w:rPr>
          <w:rFonts w:hAnsi="Arial" w:cs="Arial" w:ascii="Arial"/>
          <w:sz w:val="22"/>
          <w:szCs w:val="22"/>
        </w:rPr>
        <w:tab/>
        <w:t xml:space="preserve">          </w:t>
      </w:r>
      <w:r w:rsidRPr="005F2C76" w:rsidR="006A6854">
        <w:rPr>
          <w:rFonts w:hAnsi="Arial" w:cs="Arial" w:ascii="Arial"/>
          <w:sz w:val="22"/>
          <w:szCs w:val="22"/>
        </w:rPr>
        <w:tab/>
        <w:t xml:space="preserve">          </w:t>
      </w:r>
      <w:r w:rsidRPr="005F2C76" w:rsidR="006E5857">
        <w:rPr>
          <w:rFonts w:hAnsi="Arial" w:cs="Arial" w:ascii="Arial"/>
          <w:sz w:val="22"/>
          <w:szCs w:val="22"/>
        </w:rPr>
        <w:tab/>
      </w:r>
      <w:r w:rsidRPr="005F2C76" w:rsidR="006E5857">
        <w:rPr>
          <w:rFonts w:hAnsi="Arial" w:cs="Arial" w:ascii="Arial"/>
          <w:sz w:val="22"/>
          <w:szCs w:val="22"/>
        </w:rPr>
        <w:tab/>
        <w:t xml:space="preserve">          </w:t>
      </w:r>
      <w:r w:rsidRPr="005F2C76" w:rsidR="006A6854">
        <w:rPr>
          <w:rFonts w:hAnsi="Arial" w:cs="Arial" w:ascii="Arial"/>
          <w:sz w:val="22"/>
          <w:szCs w:val="22"/>
        </w:rPr>
        <w:t>(4</w:t>
      </w:r>
      <w:r w:rsidRPr="005F2C76" w:rsidR="000820F0">
        <w:rPr>
          <w:rFonts w:hAnsi="Arial" w:cs="Arial" w:ascii="Arial"/>
          <w:sz w:val="22"/>
          <w:szCs w:val="22"/>
        </w:rPr>
        <w:t xml:space="preserve"> marks)</w:t>
      </w:r>
    </w:p>
    <w:p w:rsidRPr="005F2C76" w:rsidRDefault="000820F0" w:rsidR="000820F0" w:rsidP="009E46BD" w14:paraId="698DC2F9" w14:textId="77777777">
      <w:pPr>
        <w:ind w:right="-150"/>
        <w:rPr>
          <w:rFonts w:hAnsi="Arial" w:cs="Arial" w:ascii="Arial"/>
          <w:sz w:val="22"/>
          <w:szCs w:val="22"/>
        </w:rPr>
      </w:pPr>
    </w:p>
    <w:p w:rsidRPr="005F2C76" w:rsidRDefault="006A6854" w:rsidR="006A6854" w:rsidP="006A6854" w14:paraId="7E7DC26A" w14:textId="77777777">
      <w:pPr>
        <w:ind w:right="-150"/>
        <w:rPr>
          <w:rFonts w:hAnsi="Arial" w:cs="Arial" w:ascii="Arial"/>
          <w:sz w:val="22"/>
          <w:szCs w:val="22"/>
        </w:rPr>
      </w:pPr>
    </w:p>
    <w:p w:rsidRPr="005F2C76" w:rsidRDefault="006A6854" w:rsidR="006A6854" w:rsidP="006A6854" w14:paraId="3998554B" w14:textId="77777777">
      <w:pPr>
        <w:spacing w:line="360" w:lineRule="auto"/>
        <w:ind w:right="-15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DB761E" w:rsidR="00DB761E" w:rsidP="0077780B" w14:paraId="52CD9CDC" w14:textId="77777777">
      <w:pPr>
        <w:ind w:left="720" w:right="-150" w:hanging="720"/>
        <w:rPr>
          <w:rFonts w:hAnsi="Arial" w:cs="Arial" w:ascii="Arial"/>
          <w:sz w:val="22"/>
          <w:szCs w:val="22"/>
        </w:rPr>
      </w:pPr>
    </w:p>
    <w:p w:rsidRPr="005F2C76" w:rsidRDefault="0011609B" w:rsidR="0011609B" w:rsidP="0077780B" w14:paraId="5203039F" w14:textId="77777777">
      <w:pPr>
        <w:ind w:left="720" w:right="-150" w:hanging="720"/>
        <w:rPr>
          <w:rFonts w:hAnsi="Arial" w:cs="Arial" w:ascii="Arial"/>
          <w:sz w:val="22"/>
          <w:szCs w:val="22"/>
        </w:rPr>
      </w:pPr>
    </w:p>
    <w:p w:rsidRPr="005F2C76" w:rsidRDefault="000820F0" w:rsidR="006E5857" w:rsidP="0077780B" w14:paraId="240CF098" w14:textId="1B0086F3">
      <w:pPr>
        <w:ind w:left="720" w:right="-150" w:hanging="720"/>
        <w:rPr>
          <w:rFonts w:hAnsi="Arial" w:cs="Arial" w:ascii="Arial"/>
          <w:sz w:val="22"/>
          <w:szCs w:val="22"/>
        </w:rPr>
      </w:pPr>
      <w:r w:rsidRPr="005F2C76">
        <w:rPr>
          <w:rFonts w:hAnsi="Arial" w:cs="Arial" w:ascii="Arial"/>
          <w:sz w:val="22"/>
          <w:szCs w:val="22"/>
        </w:rPr>
        <w:t>(</w:t>
      </w:r>
      <w:r w:rsidRPr="005F2C76" w:rsidR="006A6854">
        <w:rPr>
          <w:rFonts w:hAnsi="Arial" w:cs="Arial" w:ascii="Arial"/>
          <w:sz w:val="22"/>
          <w:szCs w:val="22"/>
        </w:rPr>
        <w:t>f)</w:t>
      </w:r>
      <w:r w:rsidRPr="005F2C76" w:rsidR="00D62FC1">
        <w:rPr>
          <w:rFonts w:hAnsi="Arial" w:cs="Arial" w:ascii="Arial"/>
          <w:sz w:val="22"/>
          <w:szCs w:val="22"/>
        </w:rPr>
        <w:tab/>
      </w:r>
      <w:r w:rsidRPr="005F2C76" w:rsidR="006E5857">
        <w:rPr>
          <w:rFonts w:hAnsi="Arial" w:cs="Arial" w:ascii="Arial"/>
          <w:sz w:val="22"/>
          <w:szCs w:val="22"/>
        </w:rPr>
        <w:t xml:space="preserve">Suggest </w:t>
      </w:r>
      <w:r w:rsidRPr="005F2C76" w:rsidR="0011609B">
        <w:rPr>
          <w:rFonts w:hAnsi="Arial" w:cs="Arial" w:ascii="Arial"/>
          <w:sz w:val="22"/>
          <w:szCs w:val="22"/>
        </w:rPr>
        <w:t xml:space="preserve">how this experiment could be changed to compare the rate of photosynthesis in </w:t>
      </w:r>
      <w:r w:rsidR="00DE65F7">
        <w:rPr>
          <w:rFonts w:hAnsi="Arial" w:cs="Arial" w:ascii="Arial"/>
          <w:sz w:val="22"/>
          <w:szCs w:val="22"/>
        </w:rPr>
        <w:t xml:space="preserve">the following </w:t>
      </w:r>
      <w:r w:rsidRPr="005F2C76" w:rsidR="0011609B">
        <w:rPr>
          <w:rFonts w:hAnsi="Arial" w:cs="Arial" w:ascii="Arial"/>
          <w:sz w:val="22"/>
          <w:szCs w:val="22"/>
        </w:rPr>
        <w:t>environment</w:t>
      </w:r>
      <w:r w:rsidR="00DE65F7">
        <w:rPr>
          <w:rFonts w:hAnsi="Arial" w:cs="Arial" w:ascii="Arial"/>
          <w:sz w:val="22"/>
          <w:szCs w:val="22"/>
        </w:rPr>
        <w:t>al conditions;</w:t>
      </w:r>
      <w:r w:rsidRPr="005F2C76" w:rsidR="009B5CAB">
        <w:rPr>
          <w:rFonts w:hAnsi="Arial" w:cs="Arial" w:ascii="Arial"/>
          <w:sz w:val="22"/>
          <w:szCs w:val="22"/>
        </w:rPr>
        <w:tab/>
      </w:r>
      <w:r w:rsidRPr="005F2C76" w:rsidR="009B5CAB">
        <w:rPr>
          <w:rFonts w:hAnsi="Arial" w:cs="Arial" w:ascii="Arial"/>
          <w:sz w:val="22"/>
          <w:szCs w:val="22"/>
        </w:rPr>
        <w:tab/>
      </w:r>
      <w:r w:rsidRPr="005F2C76" w:rsidR="009B5CAB">
        <w:rPr>
          <w:rFonts w:hAnsi="Arial" w:cs="Arial" w:ascii="Arial"/>
          <w:sz w:val="22"/>
          <w:szCs w:val="22"/>
        </w:rPr>
        <w:tab/>
        <w:t xml:space="preserve">         </w:t>
      </w:r>
      <w:r w:rsidR="00DE65F7">
        <w:rPr>
          <w:rFonts w:hAnsi="Arial" w:cs="Arial" w:ascii="Arial"/>
          <w:sz w:val="22"/>
          <w:szCs w:val="22"/>
        </w:rPr>
        <w:tab/>
      </w:r>
      <w:r w:rsidR="00DE65F7">
        <w:rPr>
          <w:rFonts w:hAnsi="Arial" w:cs="Arial" w:ascii="Arial"/>
          <w:sz w:val="22"/>
          <w:szCs w:val="22"/>
        </w:rPr>
        <w:tab/>
      </w:r>
      <w:r w:rsidR="00DE65F7">
        <w:rPr>
          <w:rFonts w:hAnsi="Arial" w:cs="Arial" w:ascii="Arial"/>
          <w:sz w:val="22"/>
          <w:szCs w:val="22"/>
        </w:rPr>
        <w:tab/>
      </w:r>
      <w:r w:rsidRPr="005F2C76" w:rsidR="009B5CAB">
        <w:rPr>
          <w:rFonts w:hAnsi="Arial" w:cs="Arial" w:ascii="Arial"/>
          <w:sz w:val="22"/>
          <w:szCs w:val="22"/>
        </w:rPr>
        <w:t>(2 marks)</w:t>
      </w:r>
    </w:p>
    <w:p w:rsidRPr="005F2C76" w:rsidRDefault="006E5857" w:rsidR="000820F0" w:rsidP="006E5857" w14:paraId="1F76C299" w14:textId="047A0488">
      <w:pPr>
        <w:ind w:left="7920" w:right="-150"/>
        <w:rPr>
          <w:rFonts w:hAnsi="Arial" w:cs="Arial" w:ascii="Arial"/>
          <w:sz w:val="22"/>
          <w:szCs w:val="22"/>
        </w:rPr>
      </w:pPr>
      <w:r w:rsidRPr="005F2C76">
        <w:rPr>
          <w:rFonts w:hAnsi="Arial" w:cs="Arial" w:ascii="Arial"/>
          <w:sz w:val="22"/>
          <w:szCs w:val="22"/>
        </w:rPr>
        <w:t xml:space="preserve">          </w:t>
      </w:r>
    </w:p>
    <w:p w:rsidRPr="005F2C76" w:rsidRDefault="006E5857" w:rsidR="006E5857" w:rsidP="006E5857" w14:paraId="2A143715" w14:textId="77777777">
      <w:pPr>
        <w:ind w:right="-150"/>
        <w:rPr>
          <w:rFonts w:hAnsi="Arial" w:cs="Arial" w:ascii="Arial"/>
          <w:sz w:val="22"/>
          <w:szCs w:val="22"/>
        </w:rPr>
      </w:pPr>
    </w:p>
    <w:p w:rsidRDefault="006E5857" w:rsidR="006E5857" w:rsidP="006E5857" w14:paraId="6491EFC0" w14:textId="4509D13B">
      <w:pPr>
        <w:spacing w:line="360" w:lineRule="auto"/>
        <w:ind w:right="-150"/>
        <w:rPr>
          <w:rFonts w:hAnsi="Arial" w:cs="Arial" w:ascii="Arial"/>
          <w:sz w:val="22"/>
          <w:szCs w:val="22"/>
          <w:u w:val="single"/>
        </w:rPr>
      </w:pPr>
      <w:r w:rsidRPr="005F2C76">
        <w:rPr>
          <w:rFonts w:hAnsi="Arial" w:cs="Arial" w:ascii="Arial"/>
          <w:sz w:val="22"/>
          <w:szCs w:val="22"/>
        </w:rPr>
        <w:tab/>
      </w:r>
      <w:r w:rsidR="00DE65F7">
        <w:rPr>
          <w:rFonts w:hAnsi="Arial" w:cs="Arial" w:ascii="Arial"/>
          <w:sz w:val="22"/>
          <w:szCs w:val="22"/>
        </w:rPr>
        <w:t>(</w:t>
      </w:r>
      <w:proofErr w:type="spellStart"/>
      <w:r w:rsidR="00DE65F7">
        <w:rPr>
          <w:rFonts w:hAnsi="Arial" w:cs="Arial" w:ascii="Arial"/>
          <w:sz w:val="22"/>
          <w:szCs w:val="22"/>
        </w:rPr>
        <w:t>i</w:t>
      </w:r>
      <w:proofErr w:type="spellEnd"/>
      <w:r w:rsidR="00DE65F7">
        <w:rPr>
          <w:rFonts w:hAnsi="Arial" w:cs="Arial" w:ascii="Arial"/>
          <w:sz w:val="22"/>
          <w:szCs w:val="22"/>
        </w:rPr>
        <w:t>) Tropical:</w:t>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Default="00DE65F7" w:rsidR="00DE65F7" w:rsidP="006E5857" w14:paraId="24ACA3D2" w14:textId="6B2DF126">
      <w:pPr>
        <w:spacing w:line="360" w:lineRule="auto"/>
        <w:ind w:right="-150"/>
        <w:rPr>
          <w:rFonts w:hAnsi="Arial" w:cs="Arial" w:ascii="Arial"/>
          <w:sz w:val="22"/>
          <w:szCs w:val="22"/>
          <w:u w:val="single"/>
        </w:rPr>
      </w:pPr>
      <w:r>
        <w:rPr>
          <w:rFonts w:hAnsi="Arial" w:cs="Arial" w:ascii="Arial"/>
          <w:sz w:val="22"/>
          <w:szCs w:val="22"/>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p>
    <w:p w:rsidRDefault="00DE65F7" w:rsidR="00DE65F7" w:rsidP="006E5857" w14:paraId="7E45CFCC" w14:textId="0EE85A82">
      <w:pPr>
        <w:spacing w:line="360" w:lineRule="auto"/>
        <w:ind w:right="-150"/>
        <w:rPr>
          <w:rFonts w:hAnsi="Arial" w:cs="Arial" w:ascii="Arial"/>
          <w:sz w:val="22"/>
          <w:szCs w:val="22"/>
        </w:rPr>
      </w:pPr>
      <w:r>
        <w:rPr>
          <w:rFonts w:hAnsi="Arial" w:cs="Arial" w:ascii="Arial"/>
          <w:sz w:val="22"/>
          <w:szCs w:val="22"/>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p>
    <w:p w:rsidRDefault="00DE65F7" w:rsidR="00DE65F7" w:rsidP="006E5857" w14:paraId="02E4E953" w14:textId="77777777">
      <w:pPr>
        <w:spacing w:line="360" w:lineRule="auto"/>
        <w:ind w:right="-150"/>
        <w:rPr>
          <w:rFonts w:hAnsi="Arial" w:cs="Arial" w:ascii="Arial"/>
          <w:sz w:val="22"/>
          <w:szCs w:val="22"/>
        </w:rPr>
      </w:pPr>
    </w:p>
    <w:p w:rsidRDefault="00DE65F7" w:rsidR="00DE65F7" w:rsidP="006E5857" w14:paraId="22D7BC31" w14:textId="61CB6561">
      <w:pPr>
        <w:spacing w:line="360" w:lineRule="auto"/>
        <w:ind w:right="-150"/>
        <w:rPr>
          <w:rFonts w:hAnsi="Arial" w:cs="Arial" w:ascii="Arial"/>
          <w:sz w:val="22"/>
          <w:szCs w:val="22"/>
          <w:u w:val="single"/>
        </w:rPr>
      </w:pPr>
      <w:r>
        <w:rPr>
          <w:rFonts w:hAnsi="Arial" w:cs="Arial" w:ascii="Arial"/>
          <w:sz w:val="22"/>
          <w:szCs w:val="22"/>
        </w:rPr>
        <w:tab/>
        <w:t xml:space="preserve">(ii) Sub-arctic: </w:t>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p>
    <w:p w:rsidRDefault="00DE65F7" w:rsidR="00DE65F7" w:rsidP="006E5857" w14:paraId="53D65D70" w14:textId="5719B9D6">
      <w:pPr>
        <w:spacing w:line="360" w:lineRule="auto"/>
        <w:ind w:right="-150"/>
        <w:rPr>
          <w:rFonts w:hAnsi="Arial" w:cs="Arial" w:ascii="Arial"/>
          <w:sz w:val="22"/>
          <w:szCs w:val="22"/>
        </w:rPr>
      </w:pPr>
      <w:r>
        <w:rPr>
          <w:rFonts w:hAnsi="Arial" w:cs="Arial" w:ascii="Arial"/>
          <w:sz w:val="22"/>
          <w:szCs w:val="22"/>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p>
    <w:p w:rsidRDefault="00DE65F7" w:rsidR="00DE65F7" w:rsidP="006E5857" w14:paraId="10FB1C9D" w14:textId="048BABC5">
      <w:pPr>
        <w:spacing w:line="360" w:lineRule="auto"/>
        <w:ind w:right="-150"/>
        <w:rPr>
          <w:rFonts w:hAnsi="Arial" w:cs="Arial" w:ascii="Arial"/>
          <w:sz w:val="22"/>
          <w:szCs w:val="22"/>
          <w:u w:val="single"/>
        </w:rPr>
      </w:pPr>
      <w:r>
        <w:rPr>
          <w:rFonts w:hAnsi="Arial" w:cs="Arial" w:ascii="Arial"/>
          <w:sz w:val="22"/>
          <w:szCs w:val="22"/>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p>
    <w:p w:rsidRPr="00DE65F7" w:rsidRDefault="00DE65F7" w:rsidR="00DE65F7" w:rsidP="006E5857" w14:paraId="75A636A7" w14:textId="7EE390C6">
      <w:pPr>
        <w:spacing w:line="360" w:lineRule="auto"/>
        <w:ind w:right="-150"/>
        <w:rPr>
          <w:rFonts w:hAnsi="Arial" w:cs="Arial" w:ascii="Arial"/>
          <w:sz w:val="22"/>
          <w:szCs w:val="22"/>
          <w:u w:val="single"/>
        </w:rPr>
      </w:pPr>
      <w:r>
        <w:rPr>
          <w:rFonts w:hAnsi="Arial" w:cs="Arial" w:ascii="Arial"/>
          <w:i/>
          <w:sz w:val="22"/>
          <w:szCs w:val="22"/>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r>
        <w:rPr>
          <w:rFonts w:hAnsi="Arial" w:cs="Arial" w:ascii="Arial"/>
          <w:sz w:val="22"/>
          <w:szCs w:val="22"/>
          <w:u w:val="single"/>
        </w:rPr>
        <w:tab/>
      </w:r>
    </w:p>
    <w:p w:rsidRPr="005F2C76" w:rsidRDefault="006E5857" w:rsidR="006E5857" w:rsidP="006E5857" w14:paraId="4DA791C2" w14:textId="77777777">
      <w:pPr>
        <w:ind w:right="-150"/>
        <w:rPr>
          <w:rFonts w:hAnsi="Arial" w:cs="Arial" w:ascii="Arial"/>
          <w:sz w:val="22"/>
          <w:szCs w:val="22"/>
        </w:rPr>
      </w:pPr>
    </w:p>
    <w:p w:rsidRPr="005F2C76" w:rsidRDefault="006E5857" w:rsidR="006E5857" w:rsidP="006E5857" w14:paraId="308FA6BB" w14:textId="77777777">
      <w:pPr>
        <w:ind w:right="-150"/>
        <w:rPr>
          <w:rFonts w:hAnsi="Arial" w:cs="Arial" w:ascii="Arial"/>
          <w:sz w:val="22"/>
          <w:szCs w:val="22"/>
        </w:rPr>
      </w:pPr>
    </w:p>
    <w:p w:rsidRPr="005F2C76" w:rsidRDefault="006E5857" w:rsidR="006E5857" w:rsidP="006E5857" w14:paraId="11FC12F4" w14:textId="77777777">
      <w:pPr>
        <w:ind w:right="-150"/>
        <w:rPr>
          <w:rFonts w:hAnsi="Arial" w:cs="Arial" w:ascii="Arial"/>
          <w:sz w:val="22"/>
          <w:szCs w:val="22"/>
        </w:rPr>
      </w:pPr>
    </w:p>
    <w:p w:rsidRPr="005F2C76" w:rsidRDefault="006E5857" w:rsidR="006E5857" w:rsidP="006E5857" w14:paraId="0E6FC4E7" w14:textId="77777777">
      <w:pPr>
        <w:ind w:right="-150"/>
        <w:rPr>
          <w:rFonts w:hAnsi="Arial" w:cs="Arial" w:ascii="Arial"/>
          <w:sz w:val="22"/>
          <w:szCs w:val="22"/>
        </w:rPr>
      </w:pPr>
    </w:p>
    <w:p w:rsidRPr="005F2C76" w:rsidRDefault="006E5857" w:rsidR="006E5857" w:rsidP="006E5857" w14:paraId="70E1967A" w14:textId="77777777">
      <w:pPr>
        <w:ind w:right="-150"/>
        <w:rPr>
          <w:rFonts w:hAnsi="Arial" w:cs="Arial" w:ascii="Arial"/>
          <w:sz w:val="22"/>
          <w:szCs w:val="22"/>
        </w:rPr>
      </w:pPr>
    </w:p>
    <w:p w:rsidRPr="005F2C76" w:rsidRDefault="006E5857" w:rsidR="006E5857" w:rsidP="006E5857" w14:paraId="1956A7E1" w14:textId="77777777">
      <w:pPr>
        <w:ind w:right="-150"/>
        <w:rPr>
          <w:rFonts w:hAnsi="Arial" w:cs="Arial" w:ascii="Arial"/>
          <w:sz w:val="22"/>
          <w:szCs w:val="22"/>
        </w:rPr>
      </w:pPr>
    </w:p>
    <w:p w:rsidRPr="005F2C76" w:rsidRDefault="006E5857" w:rsidR="006E5857" w:rsidP="006E5857" w14:paraId="2C732966" w14:textId="77777777">
      <w:pPr>
        <w:ind w:right="-150"/>
        <w:rPr>
          <w:rFonts w:hAnsi="Arial" w:cs="Arial" w:ascii="Arial"/>
          <w:sz w:val="22"/>
          <w:szCs w:val="22"/>
        </w:rPr>
      </w:pPr>
    </w:p>
    <w:p w:rsidRPr="005F2C76" w:rsidRDefault="006E5857" w:rsidR="006E5857" w:rsidP="006E5857" w14:paraId="5907EC8B" w14:textId="77777777">
      <w:pPr>
        <w:ind w:right="-150"/>
        <w:rPr>
          <w:rFonts w:hAnsi="Arial" w:cs="Arial" w:ascii="Arial"/>
          <w:sz w:val="22"/>
          <w:szCs w:val="22"/>
        </w:rPr>
      </w:pPr>
    </w:p>
    <w:p w:rsidRPr="005F2C76" w:rsidRDefault="006E5857" w:rsidR="006E5857" w:rsidP="006E5857" w14:paraId="200A7D12" w14:textId="77777777">
      <w:pPr>
        <w:ind w:right="-150"/>
        <w:rPr>
          <w:rFonts w:hAnsi="Arial" w:cs="Arial" w:ascii="Arial"/>
          <w:sz w:val="22"/>
          <w:szCs w:val="22"/>
        </w:rPr>
      </w:pPr>
    </w:p>
    <w:p w:rsidRPr="005F2C76" w:rsidRDefault="006E5857" w:rsidR="006E5857" w:rsidP="006E5857" w14:paraId="4D6CD695" w14:textId="77777777">
      <w:pPr>
        <w:ind w:right="-150"/>
        <w:rPr>
          <w:rFonts w:hAnsi="Arial" w:cs="Arial" w:ascii="Arial"/>
          <w:sz w:val="22"/>
          <w:szCs w:val="22"/>
        </w:rPr>
      </w:pPr>
    </w:p>
    <w:p w:rsidRPr="005F2C76" w:rsidRDefault="006E5857" w:rsidR="006E5857" w:rsidP="006E5857" w14:paraId="6370F110" w14:textId="77777777">
      <w:pPr>
        <w:ind w:right="-150"/>
        <w:rPr>
          <w:rFonts w:hAnsi="Arial" w:cs="Arial" w:ascii="Arial"/>
          <w:sz w:val="22"/>
          <w:szCs w:val="22"/>
        </w:rPr>
      </w:pPr>
    </w:p>
    <w:p w:rsidRPr="005F2C76" w:rsidRDefault="006E5857" w:rsidR="006E5857" w:rsidP="006E5857" w14:paraId="7EDCD1F8" w14:textId="77777777">
      <w:pPr>
        <w:ind w:right="-150"/>
        <w:rPr>
          <w:rFonts w:hAnsi="Arial" w:cs="Arial" w:ascii="Arial"/>
          <w:sz w:val="22"/>
          <w:szCs w:val="22"/>
        </w:rPr>
      </w:pPr>
    </w:p>
    <w:p w:rsidRPr="005F2C76" w:rsidRDefault="006E5857" w:rsidR="006E5857" w:rsidP="006E5857" w14:paraId="78700B28" w14:textId="77777777">
      <w:pPr>
        <w:ind w:right="-150"/>
        <w:rPr>
          <w:rFonts w:hAnsi="Arial" w:cs="Arial" w:ascii="Arial"/>
          <w:sz w:val="22"/>
          <w:szCs w:val="22"/>
        </w:rPr>
      </w:pPr>
    </w:p>
    <w:p w:rsidRPr="005F2C76" w:rsidRDefault="006E5857" w:rsidR="006E5857" w:rsidP="006E5857" w14:paraId="7D68E54E" w14:textId="77777777">
      <w:pPr>
        <w:ind w:right="-150"/>
        <w:rPr>
          <w:rFonts w:hAnsi="Arial" w:cs="Arial" w:ascii="Arial"/>
          <w:sz w:val="22"/>
          <w:szCs w:val="22"/>
        </w:rPr>
      </w:pPr>
    </w:p>
    <w:p w:rsidRPr="005F2C76" w:rsidRDefault="006E5857" w:rsidR="006E5857" w:rsidP="006E5857" w14:paraId="3C31D134" w14:textId="77777777">
      <w:pPr>
        <w:ind w:right="-150"/>
        <w:rPr>
          <w:rFonts w:hAnsi="Arial" w:cs="Arial" w:ascii="Arial"/>
          <w:sz w:val="22"/>
          <w:szCs w:val="22"/>
        </w:rPr>
      </w:pPr>
    </w:p>
    <w:p w:rsidRPr="005F2C76" w:rsidRDefault="006E5857" w:rsidR="006E5857" w:rsidP="006E5857" w14:paraId="5E339912" w14:textId="77777777">
      <w:pPr>
        <w:ind w:right="-150"/>
        <w:rPr>
          <w:rFonts w:hAnsi="Arial" w:cs="Arial" w:ascii="Arial"/>
          <w:sz w:val="22"/>
          <w:szCs w:val="22"/>
        </w:rPr>
      </w:pPr>
    </w:p>
    <w:p w:rsidRPr="005F2C76" w:rsidRDefault="006E5857" w:rsidR="006E5857" w:rsidP="006E5857" w14:paraId="7C8437EE" w14:textId="77777777">
      <w:pPr>
        <w:ind w:right="-150"/>
        <w:rPr>
          <w:rFonts w:hAnsi="Arial" w:cs="Arial" w:ascii="Arial"/>
          <w:sz w:val="22"/>
          <w:szCs w:val="22"/>
        </w:rPr>
      </w:pPr>
    </w:p>
    <w:p w:rsidRPr="005F2C76" w:rsidRDefault="006E5857" w:rsidR="006E5857" w:rsidP="006E5857" w14:paraId="776290FB" w14:textId="77777777">
      <w:pPr>
        <w:ind w:right="-150"/>
        <w:rPr>
          <w:rFonts w:hAnsi="Arial" w:cs="Arial" w:ascii="Arial"/>
          <w:sz w:val="22"/>
          <w:szCs w:val="22"/>
        </w:rPr>
      </w:pPr>
    </w:p>
    <w:p w:rsidRPr="005F2C76" w:rsidRDefault="006E5857" w:rsidR="006E5857" w:rsidP="006E5857" w14:paraId="1B60E033" w14:textId="77777777">
      <w:pPr>
        <w:ind w:right="-150"/>
        <w:rPr>
          <w:rFonts w:hAnsi="Arial" w:cs="Arial" w:ascii="Arial"/>
          <w:sz w:val="22"/>
          <w:szCs w:val="22"/>
        </w:rPr>
      </w:pPr>
    </w:p>
    <w:p w:rsidRPr="005F2C76" w:rsidRDefault="006E5857" w:rsidR="006E5857" w:rsidP="006E5857" w14:paraId="6E85D778" w14:textId="77777777">
      <w:pPr>
        <w:ind w:right="-150"/>
        <w:rPr>
          <w:rFonts w:hAnsi="Arial" w:cs="Arial" w:ascii="Arial"/>
          <w:sz w:val="22"/>
          <w:szCs w:val="22"/>
        </w:rPr>
      </w:pPr>
    </w:p>
    <w:p w:rsidRPr="005F2C76" w:rsidRDefault="006E5857" w:rsidR="006E5857" w:rsidP="006E5857" w14:paraId="1FA819B8" w14:textId="77777777">
      <w:pPr>
        <w:ind w:right="-150"/>
        <w:rPr>
          <w:rFonts w:hAnsi="Arial" w:cs="Arial" w:ascii="Arial"/>
          <w:sz w:val="22"/>
          <w:szCs w:val="22"/>
        </w:rPr>
      </w:pPr>
    </w:p>
    <w:p w:rsidRPr="005F2C76" w:rsidRDefault="006E5857" w:rsidR="006E5857" w:rsidP="006E5857" w14:paraId="0EEF7CE4" w14:textId="77777777">
      <w:pPr>
        <w:ind w:right="-150"/>
        <w:rPr>
          <w:rFonts w:hAnsi="Arial" w:cs="Arial" w:ascii="Arial"/>
          <w:sz w:val="22"/>
          <w:szCs w:val="22"/>
        </w:rPr>
      </w:pPr>
    </w:p>
    <w:p w:rsidRPr="005F2C76" w:rsidRDefault="006E5857" w:rsidR="006E5857" w:rsidP="006E5857" w14:paraId="1882CAEF" w14:textId="77777777">
      <w:pPr>
        <w:ind w:right="-150"/>
        <w:rPr>
          <w:rFonts w:hAnsi="Arial" w:cs="Arial" w:ascii="Arial"/>
          <w:sz w:val="22"/>
          <w:szCs w:val="22"/>
        </w:rPr>
      </w:pPr>
      <w:r w:rsidRPr="005F2C76">
        <w:rPr>
          <w:rFonts w:hAnsi="Arial" w:cs="Arial" w:ascii="Arial"/>
          <w:b/>
          <w:sz w:val="22"/>
          <w:szCs w:val="22"/>
        </w:rPr>
        <w:lastRenderedPageBreak/>
        <w:t xml:space="preserve">Question 32 </w:t>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t xml:space="preserve">    </w:t>
      </w:r>
      <w:proofErr w:type="gramStart"/>
      <w:r w:rsidRPr="005F2C76">
        <w:rPr>
          <w:rFonts w:hAnsi="Arial" w:cs="Arial" w:ascii="Arial"/>
          <w:b/>
          <w:sz w:val="22"/>
          <w:szCs w:val="22"/>
        </w:rPr>
        <w:t xml:space="preserve">   (</w:t>
      </w:r>
      <w:proofErr w:type="gramEnd"/>
      <w:r w:rsidRPr="005F2C76">
        <w:rPr>
          <w:rFonts w:hAnsi="Arial" w:cs="Arial" w:ascii="Arial"/>
          <w:b/>
          <w:sz w:val="22"/>
          <w:szCs w:val="22"/>
        </w:rPr>
        <w:t>20 marks)</w:t>
      </w:r>
    </w:p>
    <w:p w:rsidRPr="005F2C76" w:rsidRDefault="006E5857" w:rsidR="006E5857" w:rsidP="006E5857" w14:paraId="6CAFE001" w14:textId="77777777">
      <w:pPr>
        <w:ind w:right="-150"/>
        <w:rPr>
          <w:rFonts w:hAnsi="Arial" w:cs="Arial" w:ascii="Arial"/>
          <w:sz w:val="22"/>
          <w:szCs w:val="22"/>
        </w:rPr>
      </w:pPr>
    </w:p>
    <w:p w:rsidRPr="005F2C76" w:rsidRDefault="008706FD" w:rsidR="006E5857" w:rsidP="006E5857" w14:paraId="32317482" w14:textId="5462A9CD">
      <w:pPr>
        <w:ind w:right="-150"/>
        <w:rPr>
          <w:rFonts w:hAnsi="Arial" w:cs="Arial" w:ascii="Arial"/>
          <w:sz w:val="22"/>
          <w:szCs w:val="22"/>
        </w:rPr>
      </w:pPr>
      <w:r w:rsidRPr="005F2C76">
        <w:rPr>
          <w:rFonts w:hAnsi="Arial" w:cs="Arial" w:ascii="Arial"/>
          <w:sz w:val="22"/>
          <w:szCs w:val="22"/>
        </w:rPr>
        <w:t>V</w:t>
      </w:r>
      <w:r w:rsidRPr="005F2C76" w:rsidR="00953BFE">
        <w:rPr>
          <w:rFonts w:hAnsi="Arial" w:cs="Arial" w:ascii="Arial"/>
          <w:sz w:val="22"/>
          <w:szCs w:val="22"/>
        </w:rPr>
        <w:t xml:space="preserve">ascular plants contain specialised structures in order to </w:t>
      </w:r>
      <w:r w:rsidRPr="005F2C76" w:rsidR="00CA194D">
        <w:rPr>
          <w:rFonts w:hAnsi="Arial" w:cs="Arial" w:ascii="Arial"/>
          <w:sz w:val="22"/>
          <w:szCs w:val="22"/>
        </w:rPr>
        <w:t xml:space="preserve">obtain and </w:t>
      </w:r>
      <w:r w:rsidRPr="005F2C76" w:rsidR="00953BFE">
        <w:rPr>
          <w:rFonts w:hAnsi="Arial" w:cs="Arial" w:ascii="Arial"/>
          <w:sz w:val="22"/>
          <w:szCs w:val="22"/>
        </w:rPr>
        <w:t xml:space="preserve">transport necessary molecules for metabolic reactions. </w:t>
      </w:r>
    </w:p>
    <w:p w:rsidRPr="005F2C76" w:rsidRDefault="008558F4" w:rsidR="008558F4" w:rsidP="006E5857" w14:paraId="39FB51D0" w14:textId="77777777">
      <w:pPr>
        <w:ind w:right="-150"/>
        <w:rPr>
          <w:rFonts w:hAnsi="Arial" w:cs="Arial" w:ascii="Arial"/>
          <w:sz w:val="22"/>
          <w:szCs w:val="22"/>
        </w:rPr>
      </w:pPr>
    </w:p>
    <w:p w:rsidRPr="005F2C76" w:rsidRDefault="00953BFE" w:rsidR="00F428B5" w:rsidP="00F428B5" w14:paraId="797E7758" w14:textId="5DC5E2C8">
      <w:pPr>
        <w:ind w:left="720" w:right="-150"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r>
      <w:r w:rsidRPr="005F2C76" w:rsidR="00904C5C">
        <w:rPr>
          <w:rFonts w:hAnsi="Arial" w:cs="Arial" w:ascii="Arial"/>
          <w:sz w:val="22"/>
          <w:szCs w:val="22"/>
        </w:rPr>
        <w:t>Describe the function of the root system in the acquisition of the following materials:</w:t>
      </w:r>
    </w:p>
    <w:p w:rsidRPr="005F2C76" w:rsidRDefault="00F428B5" w:rsidR="00904C5C" w:rsidP="00F428B5" w14:paraId="03B5628F" w14:textId="77777777">
      <w:pPr>
        <w:ind w:left="720" w:right="-150" w:hanging="720"/>
        <w:rPr>
          <w:rFonts w:hAnsi="Arial" w:cs="Arial" w:ascii="Arial"/>
          <w:sz w:val="22"/>
          <w:szCs w:val="22"/>
        </w:rPr>
      </w:pPr>
      <w:r w:rsidRPr="005F2C76">
        <w:rPr>
          <w:rFonts w:hAnsi="Arial" w:cs="Arial" w:ascii="Arial"/>
          <w:sz w:val="22"/>
          <w:szCs w:val="22"/>
        </w:rPr>
        <w:tab/>
      </w:r>
    </w:p>
    <w:p w:rsidRPr="005F2C76" w:rsidRDefault="00F428B5" w:rsidR="00904C5C" w:rsidP="00E13EF9" w14:paraId="77979CFE" w14:textId="252443FF">
      <w:pPr>
        <w:ind w:left="720" w:right="-150"/>
        <w:rPr>
          <w:rFonts w:hAnsi="Arial" w:cs="Arial" w:ascii="Arial"/>
          <w:sz w:val="22"/>
          <w:szCs w:val="22"/>
        </w:rPr>
      </w:pPr>
      <w:r w:rsidRPr="005F2C76">
        <w:rPr>
          <w:rFonts w:hAnsi="Arial" w:cs="Arial" w:ascii="Arial"/>
          <w:sz w:val="22"/>
          <w:szCs w:val="22"/>
        </w:rPr>
        <w:t>(</w:t>
      </w:r>
      <w:proofErr w:type="spellStart"/>
      <w:r w:rsidRPr="005F2C76">
        <w:rPr>
          <w:rFonts w:hAnsi="Arial" w:cs="Arial" w:ascii="Arial"/>
          <w:sz w:val="22"/>
          <w:szCs w:val="22"/>
        </w:rPr>
        <w:t>i</w:t>
      </w:r>
      <w:proofErr w:type="spellEnd"/>
      <w:r w:rsidRPr="005F2C76">
        <w:rPr>
          <w:rFonts w:hAnsi="Arial" w:cs="Arial" w:ascii="Arial"/>
          <w:sz w:val="22"/>
          <w:szCs w:val="22"/>
        </w:rPr>
        <w:t>) Water</w:t>
      </w:r>
      <w:r w:rsidRPr="005F2C76" w:rsidR="00904C5C">
        <w:rPr>
          <w:rFonts w:hAnsi="Arial" w:cs="Arial" w:ascii="Arial"/>
          <w:sz w:val="22"/>
          <w:szCs w:val="22"/>
        </w:rPr>
        <w:t xml:space="preserve"> </w:t>
      </w:r>
      <w:r w:rsidRPr="005F2C76" w:rsidR="00904C5C">
        <w:rPr>
          <w:rFonts w:hAnsi="Arial" w:cs="Arial" w:ascii="Arial"/>
          <w:sz w:val="22"/>
          <w:szCs w:val="22"/>
        </w:rPr>
        <w:tab/>
      </w:r>
      <w:r w:rsidRPr="005F2C76" w:rsidR="00904C5C">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t xml:space="preserve">    </w:t>
      </w:r>
      <w:r w:rsidRPr="005F2C76" w:rsidR="00FE16CF">
        <w:rPr>
          <w:rFonts w:hAnsi="Arial" w:cs="Arial" w:ascii="Arial"/>
          <w:sz w:val="22"/>
          <w:szCs w:val="22"/>
        </w:rPr>
        <w:t xml:space="preserve">   </w:t>
      </w:r>
      <w:proofErr w:type="gramStart"/>
      <w:r w:rsidRPr="005F2C76" w:rsidR="00FE16CF">
        <w:rPr>
          <w:rFonts w:hAnsi="Arial" w:cs="Arial" w:ascii="Arial"/>
          <w:sz w:val="22"/>
          <w:szCs w:val="22"/>
        </w:rPr>
        <w:t xml:space="preserve">   (</w:t>
      </w:r>
      <w:proofErr w:type="gramEnd"/>
      <w:r w:rsidRPr="005F2C76" w:rsidR="00FE16CF">
        <w:rPr>
          <w:rFonts w:hAnsi="Arial" w:cs="Arial" w:ascii="Arial"/>
          <w:sz w:val="22"/>
          <w:szCs w:val="22"/>
        </w:rPr>
        <w:t>3</w:t>
      </w:r>
      <w:r w:rsidRPr="005F2C76" w:rsidR="004A3469">
        <w:rPr>
          <w:rFonts w:hAnsi="Arial" w:cs="Arial" w:ascii="Arial"/>
          <w:sz w:val="22"/>
          <w:szCs w:val="22"/>
        </w:rPr>
        <w:t xml:space="preserve"> marks)</w:t>
      </w:r>
      <w:r w:rsidRPr="005F2C76" w:rsidR="00904C5C">
        <w:rPr>
          <w:rFonts w:hAnsi="Arial" w:cs="Arial" w:ascii="Arial"/>
          <w:sz w:val="22"/>
          <w:szCs w:val="22"/>
        </w:rPr>
        <w:tab/>
      </w:r>
      <w:r w:rsidRPr="005F2C76" w:rsidR="00904C5C">
        <w:rPr>
          <w:rFonts w:hAnsi="Arial" w:cs="Arial" w:ascii="Arial"/>
          <w:sz w:val="22"/>
          <w:szCs w:val="22"/>
        </w:rPr>
        <w:tab/>
      </w:r>
      <w:r w:rsidRPr="005F2C76" w:rsidR="00904C5C">
        <w:rPr>
          <w:rFonts w:hAnsi="Arial" w:cs="Arial" w:ascii="Arial"/>
          <w:sz w:val="22"/>
          <w:szCs w:val="22"/>
        </w:rPr>
        <w:tab/>
      </w:r>
      <w:r w:rsidRPr="005F2C76" w:rsidR="00904C5C">
        <w:rPr>
          <w:rFonts w:hAnsi="Arial" w:cs="Arial" w:ascii="Arial"/>
          <w:sz w:val="22"/>
          <w:szCs w:val="22"/>
        </w:rPr>
        <w:tab/>
      </w:r>
      <w:r w:rsidRPr="005F2C76" w:rsidR="00904C5C">
        <w:rPr>
          <w:rFonts w:hAnsi="Arial" w:cs="Arial" w:ascii="Arial"/>
          <w:sz w:val="22"/>
          <w:szCs w:val="22"/>
        </w:rPr>
        <w:tab/>
      </w:r>
      <w:r w:rsidRPr="005F2C76" w:rsidR="00904C5C">
        <w:rPr>
          <w:rFonts w:hAnsi="Arial" w:cs="Arial" w:ascii="Arial"/>
          <w:sz w:val="22"/>
          <w:szCs w:val="22"/>
        </w:rPr>
        <w:tab/>
      </w:r>
      <w:r w:rsidRPr="005F2C76" w:rsidR="00904C5C">
        <w:rPr>
          <w:rFonts w:hAnsi="Arial" w:cs="Arial" w:ascii="Arial"/>
          <w:sz w:val="22"/>
          <w:szCs w:val="22"/>
        </w:rPr>
        <w:tab/>
      </w:r>
    </w:p>
    <w:p w:rsidRPr="005F2C76" w:rsidRDefault="00904C5C" w:rsidR="00F428B5" w:rsidP="00904C5C" w14:paraId="0E6EAC25" w14:textId="5CDB8A5D">
      <w:pPr>
        <w:spacing w:line="360" w:lineRule="auto"/>
        <w:ind w:left="720" w:right="-15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904C5C" w:rsidR="00904C5C" w:rsidP="005077A2" w14:paraId="46CEC243" w14:textId="77777777">
      <w:pPr>
        <w:ind w:left="720" w:right="-150" w:hanging="720"/>
        <w:rPr>
          <w:rFonts w:hAnsi="Arial" w:cs="Arial" w:ascii="Arial"/>
          <w:sz w:val="22"/>
          <w:szCs w:val="22"/>
        </w:rPr>
      </w:pPr>
    </w:p>
    <w:p w:rsidRPr="005F2C76" w:rsidRDefault="00904C5C" w:rsidR="00904C5C" w:rsidP="00904C5C" w14:paraId="04FF4E5F" w14:textId="0469A3C0">
      <w:pPr>
        <w:ind w:left="720" w:right="-150" w:hanging="720"/>
        <w:rPr>
          <w:rFonts w:hAnsi="Arial" w:cs="Arial" w:ascii="Arial"/>
          <w:sz w:val="22"/>
          <w:szCs w:val="22"/>
        </w:rPr>
      </w:pPr>
      <w:r w:rsidRPr="005F2C76">
        <w:rPr>
          <w:rFonts w:hAnsi="Arial" w:cs="Arial" w:ascii="Arial"/>
          <w:sz w:val="22"/>
          <w:szCs w:val="22"/>
        </w:rPr>
        <w:tab/>
        <w:t>(ii) Minerals</w:t>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r>
      <w:r w:rsidRPr="005F2C76" w:rsidR="004A3469">
        <w:rPr>
          <w:rFonts w:hAnsi="Arial" w:cs="Arial" w:ascii="Arial"/>
          <w:sz w:val="22"/>
          <w:szCs w:val="22"/>
        </w:rPr>
        <w:tab/>
        <w:t xml:space="preserve">       </w:t>
      </w:r>
      <w:proofErr w:type="gramStart"/>
      <w:r w:rsidRPr="005F2C76" w:rsidR="004A3469">
        <w:rPr>
          <w:rFonts w:hAnsi="Arial" w:cs="Arial" w:ascii="Arial"/>
          <w:sz w:val="22"/>
          <w:szCs w:val="22"/>
        </w:rPr>
        <w:t xml:space="preserve">   (</w:t>
      </w:r>
      <w:proofErr w:type="gramEnd"/>
      <w:r w:rsidRPr="005F2C76" w:rsidR="004A3469">
        <w:rPr>
          <w:rFonts w:hAnsi="Arial" w:cs="Arial" w:ascii="Arial"/>
          <w:sz w:val="22"/>
          <w:szCs w:val="22"/>
        </w:rPr>
        <w:t>3 marks)</w:t>
      </w:r>
    </w:p>
    <w:p w:rsidRPr="005F2C76" w:rsidRDefault="00904C5C" w:rsidR="00904C5C" w:rsidP="00904C5C" w14:paraId="516E57AB" w14:textId="77777777">
      <w:pPr>
        <w:ind w:left="720" w:right="-150" w:hanging="720"/>
        <w:rPr>
          <w:rFonts w:hAnsi="Arial" w:cs="Arial" w:ascii="Arial"/>
          <w:sz w:val="22"/>
          <w:szCs w:val="22"/>
        </w:rPr>
      </w:pPr>
    </w:p>
    <w:p w:rsidRPr="005F2C76" w:rsidRDefault="00904C5C" w:rsidR="00904C5C" w:rsidP="00904C5C" w14:paraId="11262E10" w14:textId="1CD89625">
      <w:pPr>
        <w:spacing w:line="360" w:lineRule="auto"/>
        <w:ind w:left="720" w:right="-150" w:hanging="72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F428B5" w:rsidR="00F428B5" w:rsidP="00F428B5" w14:paraId="00C1E7B8" w14:textId="77777777">
      <w:pPr>
        <w:ind w:left="720" w:right="-150" w:hanging="720"/>
        <w:rPr>
          <w:rFonts w:hAnsi="Arial" w:cs="Arial" w:ascii="Arial"/>
          <w:sz w:val="22"/>
          <w:szCs w:val="22"/>
        </w:rPr>
      </w:pPr>
    </w:p>
    <w:p w:rsidRPr="005F2C76" w:rsidRDefault="00617CAB" w:rsidR="00617CAB" w:rsidP="005077A2" w14:paraId="1A2104E2" w14:textId="77777777">
      <w:pPr>
        <w:ind w:left="720" w:right="-150" w:hanging="720"/>
        <w:rPr>
          <w:rFonts w:hAnsi="Arial" w:cs="Arial" w:ascii="Arial"/>
          <w:sz w:val="22"/>
          <w:szCs w:val="22"/>
        </w:rPr>
      </w:pPr>
    </w:p>
    <w:p w:rsidRPr="005F2C76" w:rsidRDefault="00617CAB" w:rsidR="00F428B5" w:rsidP="00F428B5" w14:paraId="29E33165" w14:textId="650830B0">
      <w:pPr>
        <w:ind w:left="720" w:right="-150" w:hanging="720"/>
        <w:rPr>
          <w:rFonts w:hAnsi="Arial" w:cs="Arial" w:ascii="Arial"/>
          <w:sz w:val="22"/>
          <w:szCs w:val="22"/>
        </w:rPr>
      </w:pPr>
      <w:r w:rsidRPr="005F2C76">
        <w:rPr>
          <w:rFonts w:hAnsi="Arial" w:cs="Arial" w:ascii="Arial"/>
          <w:sz w:val="22"/>
          <w:szCs w:val="22"/>
        </w:rPr>
        <w:t xml:space="preserve">The following </w:t>
      </w:r>
      <w:r w:rsidRPr="005F2C76" w:rsidR="007E708F">
        <w:rPr>
          <w:rFonts w:hAnsi="Arial" w:cs="Arial" w:ascii="Arial"/>
          <w:sz w:val="22"/>
          <w:szCs w:val="22"/>
        </w:rPr>
        <w:t>images</w:t>
      </w:r>
      <w:r w:rsidRPr="005F2C76">
        <w:rPr>
          <w:rFonts w:hAnsi="Arial" w:cs="Arial" w:ascii="Arial"/>
          <w:sz w:val="22"/>
          <w:szCs w:val="22"/>
        </w:rPr>
        <w:t xml:space="preserve"> represent xylem and phloem tissue from a plant stem.</w:t>
      </w:r>
    </w:p>
    <w:p w:rsidRPr="005F2C76" w:rsidRDefault="00617CAB" w:rsidR="00617CAB" w:rsidP="00F428B5" w14:paraId="2FC73B21" w14:textId="38791914">
      <w:pPr>
        <w:ind w:left="720" w:right="-150" w:hanging="720"/>
        <w:rPr>
          <w:rFonts w:hAnsi="Arial" w:cs="Arial" w:ascii="Arial"/>
          <w:sz w:val="22"/>
          <w:szCs w:val="22"/>
        </w:rPr>
      </w:pPr>
    </w:p>
    <w:p w:rsidRPr="005F2C76" w:rsidRDefault="00672751" w:rsidR="00617CAB" w:rsidP="00F428B5" w14:paraId="30ED4947" w14:textId="31425023">
      <w:pPr>
        <w:ind w:left="720" w:right="-150" w:hanging="720"/>
        <w:rPr>
          <w:rFonts w:hAnsi="Arial" w:cs="Arial" w:ascii="Arial"/>
          <w:sz w:val="22"/>
          <w:szCs w:val="22"/>
        </w:rPr>
      </w:pPr>
      <w:r w:rsidRPr="005F2C76">
        <w:rPr>
          <w:rFonts w:hAnsi="Arial" w:cs="Arial" w:ascii="Arial"/>
          <w:noProof/>
          <w:sz w:val="22"/>
          <w:szCs w:val="22"/>
          <w:lang w:val="en-US"/>
        </w:rPr>
        <w:drawing>
          <wp:anchor simplePos="0" distL="114300" behindDoc="0" allowOverlap="1" relativeHeight="251725824" layoutInCell="1" wp14:anchorId="0860A9D5" distT="0" locked="0" distB="0" distR="114300" wp14:editId="7F290D80">
            <wp:simplePos x="0" y="0"/>
            <wp:positionH relativeFrom="column">
              <wp:posOffset>3200400</wp:posOffset>
            </wp:positionH>
            <wp:positionV relativeFrom="paragraph">
              <wp:posOffset>74295</wp:posOffset>
            </wp:positionV>
            <wp:extent cx="2057400" cy="2057400"/>
            <wp:effectExtent r="25400" b="25400" t="25400" l="25400"/>
            <wp:wrapTight wrapText="bothSides">
              <wp:wrapPolygon edited="0">
                <wp:start x="-267" y="-267"/>
                <wp:lineTo x="-267" y="21600"/>
                <wp:lineTo x="21600" y="21600"/>
                <wp:lineTo x="21600" y="-267"/>
                <wp:lineTo x="-267" y="-267"/>
              </wp:wrapPolygon>
            </wp:wrapTight>
            <wp:docPr descr="Macintosh HD:Users:kimbraimbridge1:Downloads:2995012252_2ec6ea9b2e_q.jpg" name="Picture 39" id="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kimbraimbridge1:Downloads:2995012252_2ec6ea9b2e_q.jpg" name="Picture 3" id="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r w:rsidRPr="005F2C76" w:rsidR="00407F12">
        <w:rPr>
          <w:rFonts w:hAnsi="Arial" w:cs="Arial" w:ascii="Arial"/>
          <w:noProof/>
          <w:sz w:val="22"/>
          <w:szCs w:val="22"/>
          <w:lang w:val="en-US"/>
        </w:rPr>
        <w:drawing>
          <wp:anchor simplePos="0" distL="114300" behindDoc="0" allowOverlap="1" relativeHeight="251724800" layoutInCell="1" wp14:anchorId="5197A404" distT="0" locked="0" distB="0" distR="114300" wp14:editId="171BC3B9">
            <wp:simplePos x="0" y="0"/>
            <wp:positionH relativeFrom="column">
              <wp:posOffset>571500</wp:posOffset>
            </wp:positionH>
            <wp:positionV relativeFrom="paragraph">
              <wp:posOffset>74295</wp:posOffset>
            </wp:positionV>
            <wp:extent cx="2030730" cy="2057400"/>
            <wp:effectExtent r="26670" b="25400" t="25400" l="25400"/>
            <wp:wrapTight wrapText="bothSides">
              <wp:wrapPolygon edited="0">
                <wp:start x="-270" y="-267"/>
                <wp:lineTo x="-270" y="21600"/>
                <wp:lineTo x="21614" y="21600"/>
                <wp:lineTo x="21614" y="-267"/>
                <wp:lineTo x="-270" y="-267"/>
              </wp:wrapPolygon>
            </wp:wrapTight>
            <wp:docPr descr="Macintosh HD:Users:kimbraimbridge1:Desktop:2995011798_1fe9919a29_o.jpg" name="Picture 37" i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kimbraimbridge1:Desktop:2995011798_1fe9919a29_o.jpg" name="Picture 1" i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30" cy="2057400"/>
                    </a:xfrm>
                    <a:prstGeom prst="rect">
                      <a:avLst/>
                    </a:prstGeom>
                    <a:noFill/>
                    <a:ln>
                      <a:solidFill>
                        <a:schemeClr val="tx1">
                          <a:lumMod val="75000"/>
                          <a:lumOff val="25000"/>
                        </a:schemeClr>
                      </a:solidFill>
                    </a:ln>
                  </pic:spPr>
                </pic:pic>
              </a:graphicData>
            </a:graphic>
            <wp14:sizeRelH relativeFrom="page">
              <wp14:pctWidth>0</wp14:pctWidth>
            </wp14:sizeRelH>
            <wp14:sizeRelV relativeFrom="page">
              <wp14:pctHeight>0</wp14:pctHeight>
            </wp14:sizeRelV>
          </wp:anchor>
        </w:drawing>
      </w:r>
    </w:p>
    <w:p w:rsidRPr="005F2C76" w:rsidRDefault="00617CAB" w:rsidR="00617CAB" w:rsidP="00F428B5" w14:paraId="7FC50EA4" w14:textId="52BDBC78">
      <w:pPr>
        <w:ind w:left="720" w:right="-150" w:hanging="720"/>
        <w:rPr>
          <w:rFonts w:hAnsi="Arial" w:cs="Arial" w:ascii="Arial"/>
          <w:sz w:val="22"/>
          <w:szCs w:val="22"/>
        </w:rPr>
      </w:pPr>
    </w:p>
    <w:p w:rsidRPr="005F2C76" w:rsidRDefault="00617CAB" w:rsidR="00617CAB" w:rsidP="00F428B5" w14:paraId="45CFA0CA" w14:textId="77777777">
      <w:pPr>
        <w:ind w:left="720" w:right="-150" w:hanging="720"/>
        <w:rPr>
          <w:rFonts w:hAnsi="Arial" w:cs="Arial" w:ascii="Arial"/>
          <w:sz w:val="22"/>
          <w:szCs w:val="22"/>
        </w:rPr>
      </w:pPr>
    </w:p>
    <w:p w:rsidRPr="005F2C76" w:rsidRDefault="00617CAB" w:rsidR="00617CAB" w:rsidP="00F428B5" w14:paraId="49583EEC" w14:textId="77777777">
      <w:pPr>
        <w:ind w:left="720" w:right="-150" w:hanging="720"/>
        <w:rPr>
          <w:rFonts w:hAnsi="Arial" w:cs="Arial" w:ascii="Arial"/>
          <w:sz w:val="22"/>
          <w:szCs w:val="22"/>
        </w:rPr>
      </w:pPr>
    </w:p>
    <w:p w:rsidRPr="005F2C76" w:rsidRDefault="00617CAB" w:rsidR="00617CAB" w:rsidP="00F428B5" w14:paraId="5972BFE5" w14:textId="624C6C8F">
      <w:pPr>
        <w:ind w:left="720" w:right="-150" w:hanging="720"/>
        <w:rPr>
          <w:rFonts w:hAnsi="Arial" w:cs="Arial" w:ascii="Arial"/>
          <w:sz w:val="22"/>
          <w:szCs w:val="22"/>
        </w:rPr>
      </w:pPr>
    </w:p>
    <w:p w:rsidRPr="005F2C76" w:rsidRDefault="00617CAB" w:rsidR="00617CAB" w:rsidP="00F428B5" w14:paraId="22389E11" w14:textId="4FEF7AAE">
      <w:pPr>
        <w:ind w:left="720" w:right="-150" w:hanging="720"/>
        <w:rPr>
          <w:rFonts w:hAnsi="Arial" w:cs="Arial" w:ascii="Arial"/>
          <w:sz w:val="22"/>
          <w:szCs w:val="22"/>
        </w:rPr>
      </w:pPr>
    </w:p>
    <w:p w:rsidRPr="005F2C76" w:rsidRDefault="00617CAB" w:rsidR="00617CAB" w:rsidP="00F428B5" w14:paraId="7114BEE6" w14:textId="77777777">
      <w:pPr>
        <w:ind w:left="720" w:right="-150" w:hanging="720"/>
        <w:rPr>
          <w:rFonts w:hAnsi="Arial" w:cs="Arial" w:ascii="Arial"/>
          <w:sz w:val="22"/>
          <w:szCs w:val="22"/>
        </w:rPr>
      </w:pPr>
    </w:p>
    <w:p w:rsidRPr="005F2C76" w:rsidRDefault="00617CAB" w:rsidR="00617CAB" w:rsidP="00F428B5" w14:paraId="43EC7DC2" w14:textId="77777777">
      <w:pPr>
        <w:ind w:left="720" w:right="-150" w:hanging="720"/>
        <w:rPr>
          <w:rFonts w:hAnsi="Arial" w:cs="Arial" w:ascii="Arial"/>
          <w:sz w:val="22"/>
          <w:szCs w:val="22"/>
        </w:rPr>
      </w:pPr>
    </w:p>
    <w:p w:rsidRPr="005F2C76" w:rsidRDefault="00617CAB" w:rsidR="00617CAB" w:rsidP="00F428B5" w14:paraId="62A14D39" w14:textId="77777777">
      <w:pPr>
        <w:ind w:left="720" w:right="-150" w:hanging="720"/>
        <w:rPr>
          <w:rFonts w:hAnsi="Arial" w:cs="Arial" w:ascii="Arial"/>
          <w:sz w:val="22"/>
          <w:szCs w:val="22"/>
        </w:rPr>
      </w:pPr>
    </w:p>
    <w:p w:rsidRPr="005F2C76" w:rsidRDefault="00617CAB" w:rsidR="00617CAB" w:rsidP="00F428B5" w14:paraId="611C6410" w14:textId="77777777">
      <w:pPr>
        <w:ind w:left="720" w:right="-150" w:hanging="720"/>
        <w:rPr>
          <w:rFonts w:hAnsi="Arial" w:cs="Arial" w:ascii="Arial"/>
          <w:sz w:val="22"/>
          <w:szCs w:val="22"/>
        </w:rPr>
      </w:pPr>
    </w:p>
    <w:p w:rsidRPr="005F2C76" w:rsidRDefault="00617CAB" w:rsidR="00617CAB" w:rsidP="00F428B5" w14:paraId="1937AA48" w14:textId="77777777">
      <w:pPr>
        <w:ind w:left="720" w:right="-150" w:hanging="720"/>
        <w:rPr>
          <w:rFonts w:hAnsi="Arial" w:cs="Arial" w:ascii="Arial"/>
          <w:sz w:val="22"/>
          <w:szCs w:val="22"/>
        </w:rPr>
      </w:pPr>
    </w:p>
    <w:p w:rsidRPr="005F2C76" w:rsidRDefault="00617CAB" w:rsidR="00617CAB" w:rsidP="00F428B5" w14:paraId="078C584A" w14:textId="77777777">
      <w:pPr>
        <w:ind w:left="720" w:right="-150" w:hanging="720"/>
        <w:rPr>
          <w:rFonts w:hAnsi="Arial" w:cs="Arial" w:ascii="Arial"/>
          <w:sz w:val="22"/>
          <w:szCs w:val="22"/>
        </w:rPr>
      </w:pPr>
    </w:p>
    <w:p w:rsidRPr="005F2C76" w:rsidRDefault="00617CAB" w:rsidR="00617CAB" w:rsidP="00F428B5" w14:paraId="2E23B0FA" w14:textId="77777777">
      <w:pPr>
        <w:ind w:left="720" w:right="-150" w:hanging="720"/>
        <w:rPr>
          <w:rFonts w:hAnsi="Arial" w:cs="Arial" w:ascii="Arial"/>
          <w:sz w:val="22"/>
          <w:szCs w:val="22"/>
        </w:rPr>
      </w:pPr>
    </w:p>
    <w:p w:rsidRPr="005F2C76" w:rsidRDefault="00830E54" w:rsidR="00830E54" w:rsidP="00617CAB" w14:paraId="189DF731" w14:textId="77777777">
      <w:pPr>
        <w:ind w:left="720" w:right="-150" w:hanging="720"/>
        <w:rPr>
          <w:rFonts w:hAnsi="Arial" w:cs="Arial" w:ascii="Arial"/>
          <w:sz w:val="22"/>
          <w:szCs w:val="22"/>
        </w:rPr>
      </w:pPr>
    </w:p>
    <w:p w:rsidRPr="005F2C76" w:rsidRDefault="00830E54" w:rsidR="00830E54" w:rsidP="00617CAB" w14:paraId="7F20D0B0" w14:textId="77777777">
      <w:pPr>
        <w:ind w:left="720" w:right="-150" w:hanging="720"/>
        <w:rPr>
          <w:rFonts w:hAnsi="Arial" w:cs="Arial" w:ascii="Arial"/>
          <w:sz w:val="22"/>
          <w:szCs w:val="22"/>
        </w:rPr>
      </w:pPr>
    </w:p>
    <w:p w:rsidRPr="005F2C76" w:rsidRDefault="00617CAB" w:rsidR="008558F4" w:rsidP="00617CAB" w14:paraId="6C26534A" w14:textId="60591579">
      <w:pPr>
        <w:ind w:left="720" w:right="-150" w:hanging="720"/>
        <w:rPr>
          <w:rFonts w:hAnsi="Arial" w:cs="Arial" w:ascii="Arial"/>
          <w:sz w:val="22"/>
          <w:szCs w:val="22"/>
        </w:rPr>
      </w:pPr>
      <w:r w:rsidRPr="005F2C76">
        <w:rPr>
          <w:rFonts w:hAnsi="Arial" w:cs="Arial" w:ascii="Arial"/>
          <w:sz w:val="22"/>
          <w:szCs w:val="22"/>
        </w:rPr>
        <w:t>(b)</w:t>
      </w:r>
      <w:r w:rsidRPr="005F2C76">
        <w:rPr>
          <w:rFonts w:hAnsi="Arial" w:cs="Arial" w:ascii="Arial"/>
          <w:sz w:val="22"/>
          <w:szCs w:val="22"/>
        </w:rPr>
        <w:tab/>
        <w:t>Identify the main structural differences of these two tissue types that enable scientists to distinguish between them.</w:t>
      </w:r>
    </w:p>
    <w:p w:rsidRPr="005F2C76" w:rsidRDefault="0049342A" w:rsidR="0049342A" w:rsidP="00617CAB" w14:paraId="755CFBC7" w14:textId="63D42632">
      <w:pPr>
        <w:ind w:left="720" w:right="-150" w:hanging="720"/>
        <w:rPr>
          <w:rFonts w:hAnsi="Arial" w:cs="Arial" w:ascii="Arial"/>
          <w:sz w:val="22"/>
          <w:szCs w:val="22"/>
        </w:rPr>
      </w:pPr>
      <w:r w:rsidRPr="005F2C76">
        <w:rPr>
          <w:rFonts w:hAnsi="Arial" w:cs="Arial" w:ascii="Arial"/>
          <w:sz w:val="22"/>
          <w:szCs w:val="22"/>
        </w:rPr>
        <w:tab/>
      </w:r>
    </w:p>
    <w:p w:rsidRPr="005F2C76" w:rsidRDefault="0049342A" w:rsidR="0049342A" w:rsidP="00617CAB" w14:paraId="0B33F895" w14:textId="7BB93DDB">
      <w:pPr>
        <w:ind w:left="720" w:right="-150" w:hanging="720"/>
        <w:rPr>
          <w:rFonts w:hAnsi="Arial" w:cs="Arial" w:ascii="Arial"/>
          <w:sz w:val="22"/>
          <w:szCs w:val="22"/>
        </w:rPr>
      </w:pPr>
      <w:r w:rsidRPr="005F2C76">
        <w:rPr>
          <w:rFonts w:hAnsi="Arial" w:cs="Arial" w:ascii="Arial"/>
          <w:sz w:val="22"/>
          <w:szCs w:val="22"/>
        </w:rPr>
        <w:tab/>
        <w:t>(</w:t>
      </w:r>
      <w:proofErr w:type="spellStart"/>
      <w:r w:rsidRPr="005F2C76">
        <w:rPr>
          <w:rFonts w:hAnsi="Arial" w:cs="Arial" w:ascii="Arial"/>
          <w:sz w:val="22"/>
          <w:szCs w:val="22"/>
        </w:rPr>
        <w:t>i</w:t>
      </w:r>
      <w:proofErr w:type="spellEnd"/>
      <w:r w:rsidRPr="005F2C76">
        <w:rPr>
          <w:rFonts w:hAnsi="Arial" w:cs="Arial" w:ascii="Arial"/>
          <w:sz w:val="22"/>
          <w:szCs w:val="22"/>
        </w:rPr>
        <w:t>) Xylem</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w:t>
      </w:r>
      <w:proofErr w:type="gramStart"/>
      <w:r w:rsidRPr="005F2C76">
        <w:rPr>
          <w:rFonts w:hAnsi="Arial" w:cs="Arial" w:ascii="Arial"/>
          <w:sz w:val="22"/>
          <w:szCs w:val="22"/>
        </w:rPr>
        <w:t xml:space="preserve">   (</w:t>
      </w:r>
      <w:proofErr w:type="gramEnd"/>
      <w:r w:rsidRPr="005F2C76">
        <w:rPr>
          <w:rFonts w:hAnsi="Arial" w:cs="Arial" w:ascii="Arial"/>
          <w:sz w:val="22"/>
          <w:szCs w:val="22"/>
        </w:rPr>
        <w:t>4 marks)</w:t>
      </w:r>
    </w:p>
    <w:p w:rsidRPr="005F2C76" w:rsidRDefault="0049342A" w:rsidR="0049342A" w:rsidP="00617CAB" w14:paraId="74FF8378" w14:textId="77777777">
      <w:pPr>
        <w:ind w:left="720" w:right="-150" w:hanging="720"/>
        <w:rPr>
          <w:rFonts w:hAnsi="Arial" w:cs="Arial" w:ascii="Arial"/>
          <w:sz w:val="22"/>
          <w:szCs w:val="22"/>
        </w:rPr>
      </w:pPr>
    </w:p>
    <w:p w:rsidRPr="005F2C76" w:rsidRDefault="0049342A" w:rsidR="0049342A" w:rsidP="0049342A" w14:paraId="096381B7" w14:textId="03E3FBD9">
      <w:pPr>
        <w:spacing w:line="360" w:lineRule="auto"/>
        <w:ind w:left="720" w:right="-150" w:hanging="72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862EC4" w:rsidR="00862EC4" w:rsidP="00830E54" w14:paraId="5499ABB5" w14:textId="28F2F17E">
      <w:pPr>
        <w:ind w:right="-150" w:firstLine="720"/>
        <w:rPr>
          <w:rFonts w:hAnsi="Arial" w:cs="Arial" w:ascii="Arial"/>
          <w:sz w:val="22"/>
          <w:szCs w:val="22"/>
        </w:rPr>
      </w:pPr>
      <w:r w:rsidRPr="005F2C76">
        <w:rPr>
          <w:rFonts w:hAnsi="Arial" w:cs="Arial" w:ascii="Arial"/>
          <w:sz w:val="22"/>
          <w:szCs w:val="22"/>
        </w:rPr>
        <w:lastRenderedPageBreak/>
        <w:t>(ii) Phloem</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w:t>
      </w:r>
      <w:proofErr w:type="gramStart"/>
      <w:r w:rsidRPr="005F2C76">
        <w:rPr>
          <w:rFonts w:hAnsi="Arial" w:cs="Arial" w:ascii="Arial"/>
          <w:sz w:val="22"/>
          <w:szCs w:val="22"/>
        </w:rPr>
        <w:t xml:space="preserve">   (</w:t>
      </w:r>
      <w:proofErr w:type="gramEnd"/>
      <w:r w:rsidRPr="005F2C76">
        <w:rPr>
          <w:rFonts w:hAnsi="Arial" w:cs="Arial" w:ascii="Arial"/>
          <w:sz w:val="22"/>
          <w:szCs w:val="22"/>
        </w:rPr>
        <w:t>4 marks)</w:t>
      </w:r>
    </w:p>
    <w:p w:rsidRPr="005F2C76" w:rsidRDefault="00862EC4" w:rsidR="00862EC4" w:rsidP="00664F9B" w14:paraId="5C2303EF" w14:textId="77777777">
      <w:pPr>
        <w:ind w:left="720" w:right="-150" w:hanging="720"/>
        <w:rPr>
          <w:rFonts w:hAnsi="Arial" w:cs="Arial" w:ascii="Arial"/>
          <w:sz w:val="22"/>
          <w:szCs w:val="22"/>
        </w:rPr>
      </w:pPr>
    </w:p>
    <w:p w:rsidRPr="005F2C76" w:rsidRDefault="00862EC4" w:rsidR="00862EC4" w:rsidP="00862EC4" w14:paraId="465ACFAD" w14:textId="1D1C69D7">
      <w:pPr>
        <w:spacing w:line="360" w:lineRule="auto"/>
        <w:ind w:left="720" w:right="-15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862EC4" w:rsidR="00862EC4" w:rsidP="00862EC4" w14:paraId="66152290" w14:textId="77777777">
      <w:pPr>
        <w:ind w:left="720" w:right="-150" w:hanging="720"/>
        <w:rPr>
          <w:rFonts w:hAnsi="Arial" w:cs="Arial" w:ascii="Arial"/>
          <w:sz w:val="22"/>
          <w:szCs w:val="22"/>
        </w:rPr>
      </w:pPr>
    </w:p>
    <w:p w:rsidRPr="005F2C76" w:rsidRDefault="00862EC4" w:rsidR="00862EC4" w:rsidP="00862EC4" w14:paraId="7D225F7A" w14:textId="77777777">
      <w:pPr>
        <w:ind w:left="720" w:right="-150" w:hanging="720"/>
        <w:rPr>
          <w:rFonts w:hAnsi="Arial" w:cs="Arial" w:ascii="Arial"/>
          <w:sz w:val="22"/>
          <w:szCs w:val="22"/>
        </w:rPr>
      </w:pPr>
    </w:p>
    <w:p w:rsidRPr="005F2C76" w:rsidRDefault="00862EC4" w:rsidR="00862EC4" w:rsidP="00862EC4" w14:paraId="53DBD6C3" w14:textId="7E37DC03">
      <w:pPr>
        <w:ind w:left="720" w:right="-150" w:hanging="720"/>
        <w:rPr>
          <w:rFonts w:hAnsi="Arial" w:cs="Arial" w:ascii="Arial"/>
          <w:sz w:val="22"/>
          <w:szCs w:val="22"/>
        </w:rPr>
      </w:pPr>
      <w:r w:rsidRPr="005F2C76">
        <w:rPr>
          <w:rFonts w:hAnsi="Arial" w:cs="Arial" w:ascii="Arial"/>
          <w:sz w:val="22"/>
          <w:szCs w:val="22"/>
        </w:rPr>
        <w:t xml:space="preserve">The xylem and phloem have different functions within a plant. </w:t>
      </w:r>
    </w:p>
    <w:p w:rsidRPr="005F2C76" w:rsidRDefault="00862EC4" w:rsidR="00862EC4" w:rsidP="00862EC4" w14:paraId="512E747E" w14:textId="77777777">
      <w:pPr>
        <w:ind w:left="720" w:right="-150" w:hanging="720"/>
        <w:rPr>
          <w:rFonts w:hAnsi="Arial" w:cs="Arial" w:ascii="Arial"/>
          <w:sz w:val="22"/>
          <w:szCs w:val="22"/>
        </w:rPr>
      </w:pPr>
    </w:p>
    <w:p w:rsidRPr="005F2C76" w:rsidRDefault="00862EC4" w:rsidR="00862EC4" w:rsidP="00862EC4" w14:paraId="400061EA" w14:textId="5FE61BF2">
      <w:pPr>
        <w:ind w:left="720" w:right="-150"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t xml:space="preserve">Explain the processes by which materials are transported around a plant in each type of vascular tissue. </w:t>
      </w:r>
      <w:r w:rsidRPr="005F2C76">
        <w:rPr>
          <w:rFonts w:hAnsi="Arial" w:cs="Arial" w:ascii="Arial"/>
          <w:i/>
          <w:sz w:val="22"/>
          <w:szCs w:val="22"/>
        </w:rPr>
        <w:t>Use a diagram to illustrate your response if necessary.</w:t>
      </w:r>
    </w:p>
    <w:p w:rsidRPr="005F2C76" w:rsidRDefault="00862EC4" w:rsidR="00862EC4" w:rsidP="00862EC4" w14:paraId="2AB5CB73" w14:textId="77777777">
      <w:pPr>
        <w:ind w:left="720" w:right="-150" w:hanging="720"/>
        <w:rPr>
          <w:rFonts w:hAnsi="Arial" w:cs="Arial" w:ascii="Arial"/>
          <w:sz w:val="22"/>
          <w:szCs w:val="22"/>
        </w:rPr>
      </w:pPr>
    </w:p>
    <w:p w:rsidRPr="005F2C76" w:rsidRDefault="009B5CAB" w:rsidR="009B5CAB" w:rsidP="00862EC4" w14:paraId="23E15285" w14:textId="77777777">
      <w:pPr>
        <w:ind w:left="720" w:right="-150" w:hanging="720"/>
        <w:rPr>
          <w:rFonts w:hAnsi="Arial" w:cs="Arial" w:ascii="Arial"/>
          <w:sz w:val="22"/>
          <w:szCs w:val="22"/>
        </w:rPr>
      </w:pPr>
    </w:p>
    <w:p w:rsidRPr="005F2C76" w:rsidRDefault="00862EC4" w:rsidR="00862EC4" w:rsidP="00862EC4" w14:paraId="1B4AC5A2" w14:textId="3FDA443A">
      <w:pPr>
        <w:ind w:left="720" w:right="-150" w:hanging="720"/>
        <w:rPr>
          <w:rFonts w:hAnsi="Arial" w:cs="Arial" w:ascii="Arial"/>
          <w:sz w:val="22"/>
          <w:szCs w:val="22"/>
        </w:rPr>
      </w:pPr>
      <w:r w:rsidRPr="005F2C76">
        <w:rPr>
          <w:rFonts w:hAnsi="Arial" w:cs="Arial" w:ascii="Arial"/>
          <w:sz w:val="22"/>
          <w:szCs w:val="22"/>
        </w:rPr>
        <w:tab/>
        <w:t>(</w:t>
      </w:r>
      <w:proofErr w:type="spellStart"/>
      <w:r w:rsidRPr="005F2C76">
        <w:rPr>
          <w:rFonts w:hAnsi="Arial" w:cs="Arial" w:ascii="Arial"/>
          <w:sz w:val="22"/>
          <w:szCs w:val="22"/>
        </w:rPr>
        <w:t>i</w:t>
      </w:r>
      <w:proofErr w:type="spellEnd"/>
      <w:r w:rsidRPr="005F2C76">
        <w:rPr>
          <w:rFonts w:hAnsi="Arial" w:cs="Arial" w:ascii="Arial"/>
          <w:sz w:val="22"/>
          <w:szCs w:val="22"/>
        </w:rPr>
        <w:t>) Xylem tissue</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w:t>
      </w:r>
      <w:proofErr w:type="gramStart"/>
      <w:r w:rsidRPr="005F2C76">
        <w:rPr>
          <w:rFonts w:hAnsi="Arial" w:cs="Arial" w:ascii="Arial"/>
          <w:sz w:val="22"/>
          <w:szCs w:val="22"/>
        </w:rPr>
        <w:t xml:space="preserve">   (</w:t>
      </w:r>
      <w:proofErr w:type="gramEnd"/>
      <w:r w:rsidRPr="005F2C76">
        <w:rPr>
          <w:rFonts w:hAnsi="Arial" w:cs="Arial" w:ascii="Arial"/>
          <w:sz w:val="22"/>
          <w:szCs w:val="22"/>
        </w:rPr>
        <w:t>3 marks)</w:t>
      </w:r>
    </w:p>
    <w:p w:rsidRPr="005F2C76" w:rsidRDefault="00862EC4" w:rsidR="00862EC4" w:rsidP="00862EC4" w14:paraId="337836BE" w14:textId="77777777">
      <w:pPr>
        <w:ind w:left="720" w:right="-150" w:hanging="720"/>
        <w:rPr>
          <w:rFonts w:hAnsi="Arial" w:cs="Arial" w:ascii="Arial"/>
          <w:sz w:val="22"/>
          <w:szCs w:val="22"/>
        </w:rPr>
      </w:pPr>
    </w:p>
    <w:p w:rsidRPr="005F2C76" w:rsidRDefault="00862EC4" w:rsidR="00862EC4" w:rsidP="00CA194D" w14:paraId="25D8F06A" w14:textId="5DF3B6B3">
      <w:pPr>
        <w:spacing w:line="360" w:lineRule="auto"/>
        <w:ind w:left="720" w:right="-15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CA194D" w:rsidR="00CA194D" w:rsidP="00F42378" w14:paraId="26BC44D8" w14:textId="77777777">
      <w:pPr>
        <w:ind w:right="-150"/>
        <w:rPr>
          <w:rFonts w:hAnsi="Arial" w:cs="Arial" w:ascii="Arial"/>
          <w:sz w:val="22"/>
          <w:szCs w:val="22"/>
        </w:rPr>
      </w:pPr>
    </w:p>
    <w:p w:rsidRPr="005F2C76" w:rsidRDefault="00CA194D" w:rsidR="00CA194D" w:rsidP="00862EC4" w14:paraId="1FA9E92A" w14:textId="77777777">
      <w:pPr>
        <w:ind w:left="720" w:right="-150" w:hanging="720"/>
        <w:rPr>
          <w:rFonts w:hAnsi="Arial" w:cs="Arial" w:ascii="Arial"/>
          <w:sz w:val="22"/>
          <w:szCs w:val="22"/>
        </w:rPr>
      </w:pPr>
    </w:p>
    <w:p w:rsidRPr="005F2C76" w:rsidRDefault="00862EC4" w:rsidR="00862EC4" w:rsidP="00862EC4" w14:paraId="58E5AC2A" w14:textId="783214FE">
      <w:pPr>
        <w:ind w:left="720" w:right="-150" w:hanging="720"/>
        <w:rPr>
          <w:rFonts w:hAnsi="Arial" w:cs="Arial" w:ascii="Arial"/>
          <w:sz w:val="22"/>
          <w:szCs w:val="22"/>
        </w:rPr>
      </w:pPr>
      <w:r w:rsidRPr="005F2C76">
        <w:rPr>
          <w:rFonts w:hAnsi="Arial" w:cs="Arial" w:ascii="Arial"/>
          <w:sz w:val="22"/>
          <w:szCs w:val="22"/>
        </w:rPr>
        <w:tab/>
        <w:t>(ii) Phloem tissue</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w:t>
      </w:r>
      <w:proofErr w:type="gramStart"/>
      <w:r w:rsidRPr="005F2C76">
        <w:rPr>
          <w:rFonts w:hAnsi="Arial" w:cs="Arial" w:ascii="Arial"/>
          <w:sz w:val="22"/>
          <w:szCs w:val="22"/>
        </w:rPr>
        <w:t xml:space="preserve">   (</w:t>
      </w:r>
      <w:proofErr w:type="gramEnd"/>
      <w:r w:rsidRPr="005F2C76">
        <w:rPr>
          <w:rFonts w:hAnsi="Arial" w:cs="Arial" w:ascii="Arial"/>
          <w:sz w:val="22"/>
          <w:szCs w:val="22"/>
        </w:rPr>
        <w:t>3 marks)</w:t>
      </w:r>
    </w:p>
    <w:p w:rsidRPr="005F2C76" w:rsidRDefault="00862EC4" w:rsidR="00862EC4" w:rsidP="00862EC4" w14:paraId="345C54C7" w14:textId="77777777">
      <w:pPr>
        <w:ind w:left="720" w:right="-150" w:hanging="720"/>
        <w:rPr>
          <w:rFonts w:hAnsi="Arial" w:cs="Arial" w:ascii="Arial"/>
          <w:sz w:val="22"/>
          <w:szCs w:val="22"/>
        </w:rPr>
      </w:pPr>
    </w:p>
    <w:p w:rsidRPr="005F2C76" w:rsidRDefault="00862EC4" w:rsidR="00862EC4" w:rsidP="00CA194D" w14:paraId="552D1D8C" w14:textId="51FFDCAF">
      <w:pPr>
        <w:spacing w:line="360" w:lineRule="auto"/>
        <w:ind w:left="720" w:right="-150" w:hanging="72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953BFE" w:rsidR="00953BFE" w:rsidP="00862EC4" w14:paraId="29115E4F" w14:textId="77777777">
      <w:pPr>
        <w:ind w:left="720" w:right="-150" w:hanging="720"/>
        <w:rPr>
          <w:rFonts w:hAnsi="Arial" w:cs="Arial" w:ascii="Arial"/>
          <w:sz w:val="22"/>
          <w:szCs w:val="22"/>
        </w:rPr>
      </w:pPr>
    </w:p>
    <w:p w:rsidRPr="005F2C76" w:rsidRDefault="00664F9B" w:rsidR="00953BFE" w:rsidP="00664F9B" w14:paraId="1A5BC96E" w14:textId="77777777">
      <w:pPr>
        <w:spacing w:line="360" w:lineRule="auto"/>
        <w:ind w:left="720" w:right="-150" w:hanging="720"/>
        <w:rPr>
          <w:rFonts w:hAnsi="Arial" w:cs="Arial" w:ascii="Arial"/>
          <w:sz w:val="22"/>
          <w:szCs w:val="22"/>
        </w:rPr>
      </w:pPr>
      <w:r w:rsidRPr="005F2C76">
        <w:rPr>
          <w:rFonts w:hAnsi="Arial" w:cs="Arial" w:ascii="Arial"/>
          <w:sz w:val="22"/>
          <w:szCs w:val="22"/>
        </w:rPr>
        <w:tab/>
      </w:r>
    </w:p>
    <w:p w:rsidRPr="005F2C76" w:rsidRDefault="006E5857" w:rsidR="006E5857" w:rsidP="006E5857" w14:paraId="4E4B3470" w14:textId="77777777">
      <w:pPr>
        <w:ind w:right="-150"/>
        <w:rPr>
          <w:rFonts w:hAnsi="Arial" w:cs="Arial" w:ascii="Arial"/>
          <w:sz w:val="22"/>
          <w:szCs w:val="22"/>
        </w:rPr>
      </w:pPr>
    </w:p>
    <w:p w:rsidRPr="005F2C76" w:rsidRDefault="00953BFE" w:rsidR="00953BFE" w:rsidP="006E5857" w14:paraId="36277E5C" w14:textId="77777777">
      <w:pPr>
        <w:ind w:right="-150"/>
        <w:rPr>
          <w:rFonts w:hAnsi="Arial" w:cs="Arial" w:ascii="Arial"/>
          <w:sz w:val="22"/>
          <w:szCs w:val="22"/>
        </w:rPr>
      </w:pPr>
    </w:p>
    <w:p w:rsidRPr="005F2C76" w:rsidRDefault="00953BFE" w:rsidR="00953BFE" w:rsidP="006E5857" w14:paraId="242768D0" w14:textId="77777777">
      <w:pPr>
        <w:ind w:right="-150"/>
        <w:rPr>
          <w:rFonts w:hAnsi="Arial" w:cs="Arial" w:ascii="Arial"/>
          <w:sz w:val="22"/>
          <w:szCs w:val="22"/>
        </w:rPr>
      </w:pPr>
    </w:p>
    <w:p w:rsidRPr="005F2C76" w:rsidRDefault="00F35494" w:rsidR="00F35494" w:rsidP="006E5857" w14:paraId="7E6C7ED8" w14:textId="77777777">
      <w:pPr>
        <w:ind w:right="-150"/>
        <w:rPr>
          <w:rFonts w:hAnsi="Arial" w:cs="Arial" w:ascii="Arial"/>
          <w:sz w:val="22"/>
          <w:szCs w:val="22"/>
        </w:rPr>
      </w:pPr>
    </w:p>
    <w:p w:rsidRPr="005F2C76" w:rsidRDefault="00F35494" w:rsidR="00F35494" w:rsidP="006E5857" w14:paraId="127502A2" w14:textId="77777777">
      <w:pPr>
        <w:ind w:right="-150"/>
        <w:rPr>
          <w:rFonts w:hAnsi="Arial" w:cs="Arial" w:ascii="Arial"/>
          <w:sz w:val="22"/>
          <w:szCs w:val="22"/>
        </w:rPr>
      </w:pPr>
    </w:p>
    <w:p w:rsidRPr="005F2C76" w:rsidRDefault="00F35494" w:rsidR="00F35494" w:rsidP="006E5857" w14:paraId="05460041" w14:textId="77777777">
      <w:pPr>
        <w:ind w:right="-150"/>
        <w:rPr>
          <w:rFonts w:hAnsi="Arial" w:cs="Arial" w:ascii="Arial"/>
          <w:sz w:val="22"/>
          <w:szCs w:val="22"/>
        </w:rPr>
      </w:pPr>
    </w:p>
    <w:p w:rsidRPr="005F2C76" w:rsidRDefault="00F42378" w:rsidR="00F42378" w:rsidP="006E5857" w14:paraId="2F254EDB" w14:textId="77777777">
      <w:pPr>
        <w:ind w:right="-150"/>
        <w:rPr>
          <w:rFonts w:hAnsi="Arial" w:cs="Arial" w:ascii="Arial"/>
          <w:sz w:val="22"/>
          <w:szCs w:val="22"/>
        </w:rPr>
      </w:pPr>
    </w:p>
    <w:p w:rsidRPr="005F2C76" w:rsidRDefault="00F42378" w:rsidR="00F42378" w:rsidP="006E5857" w14:paraId="454F03F2" w14:textId="77777777">
      <w:pPr>
        <w:ind w:right="-150"/>
        <w:rPr>
          <w:rFonts w:hAnsi="Arial" w:cs="Arial" w:ascii="Arial"/>
          <w:sz w:val="22"/>
          <w:szCs w:val="22"/>
        </w:rPr>
      </w:pPr>
    </w:p>
    <w:p w:rsidRPr="005F2C76" w:rsidRDefault="00F42378" w:rsidR="00F42378" w:rsidP="006E5857" w14:paraId="03573355" w14:textId="77777777">
      <w:pPr>
        <w:ind w:right="-150"/>
        <w:rPr>
          <w:rFonts w:hAnsi="Arial" w:cs="Arial" w:ascii="Arial"/>
          <w:sz w:val="22"/>
          <w:szCs w:val="22"/>
        </w:rPr>
      </w:pPr>
    </w:p>
    <w:p w:rsidRPr="005F2C76" w:rsidRDefault="00F42378" w:rsidR="00F42378" w:rsidP="006E5857" w14:paraId="4359043E" w14:textId="77777777">
      <w:pPr>
        <w:ind w:right="-150"/>
        <w:rPr>
          <w:rFonts w:hAnsi="Arial" w:cs="Arial" w:ascii="Arial"/>
          <w:sz w:val="22"/>
          <w:szCs w:val="22"/>
        </w:rPr>
      </w:pPr>
    </w:p>
    <w:p w:rsidRPr="005F2C76" w:rsidRDefault="00F42378" w:rsidR="00F42378" w:rsidP="006E5857" w14:paraId="4904997C" w14:textId="77777777">
      <w:pPr>
        <w:ind w:right="-150"/>
        <w:rPr>
          <w:rFonts w:hAnsi="Arial" w:cs="Arial" w:ascii="Arial"/>
          <w:sz w:val="22"/>
          <w:szCs w:val="22"/>
        </w:rPr>
      </w:pPr>
    </w:p>
    <w:p w:rsidRPr="005F2C76" w:rsidRDefault="00F35494" w:rsidR="00F35494" w:rsidP="006E5857" w14:paraId="3ECE56F4" w14:textId="50F52E31">
      <w:pPr>
        <w:ind w:right="-150"/>
        <w:rPr>
          <w:rFonts w:hAnsi="Arial" w:cs="Arial" w:ascii="Arial"/>
          <w:sz w:val="22"/>
          <w:szCs w:val="22"/>
        </w:rPr>
      </w:pPr>
      <w:r w:rsidRPr="005F2C76">
        <w:rPr>
          <w:rFonts w:hAnsi="Arial" w:cs="Arial" w:ascii="Arial"/>
          <w:b/>
          <w:sz w:val="22"/>
          <w:szCs w:val="22"/>
        </w:rPr>
        <w:lastRenderedPageBreak/>
        <w:t>Question 33</w:t>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t xml:space="preserve">    </w:t>
      </w:r>
      <w:proofErr w:type="gramStart"/>
      <w:r w:rsidRPr="005F2C76">
        <w:rPr>
          <w:rFonts w:hAnsi="Arial" w:cs="Arial" w:ascii="Arial"/>
          <w:b/>
          <w:sz w:val="22"/>
          <w:szCs w:val="22"/>
        </w:rPr>
        <w:t xml:space="preserve">   (</w:t>
      </w:r>
      <w:proofErr w:type="gramEnd"/>
      <w:r w:rsidRPr="005F2C76">
        <w:rPr>
          <w:rFonts w:hAnsi="Arial" w:cs="Arial" w:ascii="Arial"/>
          <w:b/>
          <w:sz w:val="22"/>
          <w:szCs w:val="22"/>
        </w:rPr>
        <w:t>20 marks)</w:t>
      </w:r>
    </w:p>
    <w:p w:rsidRPr="005F2C76" w:rsidRDefault="00F35494" w:rsidR="00F35494" w:rsidP="006E5857" w14:paraId="278FD5F7" w14:textId="77777777">
      <w:pPr>
        <w:ind w:right="-150"/>
        <w:rPr>
          <w:rFonts w:hAnsi="Arial" w:cs="Arial" w:ascii="Arial"/>
          <w:sz w:val="22"/>
          <w:szCs w:val="22"/>
        </w:rPr>
      </w:pPr>
    </w:p>
    <w:p w:rsidRPr="005F2C76" w:rsidRDefault="00844D70" w:rsidR="00F35494" w:rsidP="006E5857" w14:paraId="114D0D10" w14:textId="6395E1F2">
      <w:pPr>
        <w:ind w:right="-150"/>
        <w:rPr>
          <w:rFonts w:hAnsi="Arial" w:cs="Arial" w:ascii="Arial"/>
          <w:sz w:val="22"/>
          <w:szCs w:val="22"/>
        </w:rPr>
      </w:pPr>
      <w:r w:rsidRPr="005F2C76">
        <w:rPr>
          <w:rFonts w:hAnsi="Arial" w:cs="Arial" w:ascii="Arial"/>
          <w:sz w:val="22"/>
          <w:szCs w:val="22"/>
        </w:rPr>
        <w:t>Mechanisms of gas exchange between animal phyla are diverse. The environment</w:t>
      </w:r>
      <w:r w:rsidR="00131266">
        <w:rPr>
          <w:rFonts w:hAnsi="Arial" w:cs="Arial" w:ascii="Arial"/>
          <w:sz w:val="22"/>
          <w:szCs w:val="22"/>
        </w:rPr>
        <w:t>,</w:t>
      </w:r>
      <w:r w:rsidRPr="005F2C76">
        <w:rPr>
          <w:rFonts w:hAnsi="Arial" w:cs="Arial" w:ascii="Arial"/>
          <w:sz w:val="22"/>
          <w:szCs w:val="22"/>
        </w:rPr>
        <w:t xml:space="preserve"> which an animal inhabits</w:t>
      </w:r>
      <w:r w:rsidR="00131266">
        <w:rPr>
          <w:rFonts w:hAnsi="Arial" w:cs="Arial" w:ascii="Arial"/>
          <w:sz w:val="22"/>
          <w:szCs w:val="22"/>
        </w:rPr>
        <w:t>,</w:t>
      </w:r>
      <w:r w:rsidRPr="005F2C76">
        <w:rPr>
          <w:rFonts w:hAnsi="Arial" w:cs="Arial" w:ascii="Arial"/>
          <w:sz w:val="22"/>
          <w:szCs w:val="22"/>
        </w:rPr>
        <w:t xml:space="preserve"> determines the structure and function of its respiratory system. </w:t>
      </w:r>
    </w:p>
    <w:p w:rsidRPr="005F2C76" w:rsidRDefault="00844D70" w:rsidR="00844D70" w:rsidP="006E5857" w14:paraId="214B4102" w14:textId="77777777">
      <w:pPr>
        <w:ind w:right="-150"/>
        <w:rPr>
          <w:rFonts w:hAnsi="Arial" w:cs="Arial" w:ascii="Arial"/>
          <w:sz w:val="22"/>
          <w:szCs w:val="22"/>
        </w:rPr>
      </w:pPr>
    </w:p>
    <w:p w:rsidRPr="005F2C76" w:rsidRDefault="00844D70" w:rsidR="00844D70" w:rsidP="006E5857" w14:paraId="5F09B9D3" w14:textId="39FEB01A">
      <w:pPr>
        <w:ind w:right="-15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Identify the structure</w:t>
      </w:r>
      <w:r w:rsidRPr="005F2C76" w:rsidR="00A30878">
        <w:rPr>
          <w:rFonts w:hAnsi="Arial" w:cs="Arial" w:ascii="Arial"/>
          <w:sz w:val="22"/>
          <w:szCs w:val="22"/>
        </w:rPr>
        <w:t>s</w:t>
      </w:r>
      <w:r w:rsidRPr="005F2C76">
        <w:rPr>
          <w:rFonts w:hAnsi="Arial" w:cs="Arial" w:ascii="Arial"/>
          <w:sz w:val="22"/>
          <w:szCs w:val="22"/>
        </w:rPr>
        <w:t xml:space="preserve"> used in gas ex</w:t>
      </w:r>
      <w:r w:rsidRPr="005F2C76" w:rsidR="00A30878">
        <w:rPr>
          <w:rFonts w:hAnsi="Arial" w:cs="Arial" w:ascii="Arial"/>
          <w:sz w:val="22"/>
          <w:szCs w:val="22"/>
        </w:rPr>
        <w:t>change in the following animals:</w:t>
      </w:r>
      <w:r w:rsidRPr="005F2C76" w:rsidR="00E17385">
        <w:rPr>
          <w:rFonts w:hAnsi="Arial" w:cs="Arial" w:ascii="Arial"/>
          <w:sz w:val="22"/>
          <w:szCs w:val="22"/>
        </w:rPr>
        <w:tab/>
        <w:t xml:space="preserve">       </w:t>
      </w:r>
      <w:proofErr w:type="gramStart"/>
      <w:r w:rsidRPr="005F2C76" w:rsidR="00E17385">
        <w:rPr>
          <w:rFonts w:hAnsi="Arial" w:cs="Arial" w:ascii="Arial"/>
          <w:sz w:val="22"/>
          <w:szCs w:val="22"/>
        </w:rPr>
        <w:t xml:space="preserve">   (</w:t>
      </w:r>
      <w:proofErr w:type="gramEnd"/>
      <w:r w:rsidRPr="005F2C76" w:rsidR="00E17385">
        <w:rPr>
          <w:rFonts w:hAnsi="Arial" w:cs="Arial" w:ascii="Arial"/>
          <w:sz w:val="22"/>
          <w:szCs w:val="22"/>
        </w:rPr>
        <w:t>4 marks)</w:t>
      </w:r>
    </w:p>
    <w:p w:rsidRPr="005F2C76" w:rsidRDefault="00844D70" w:rsidR="00844D70" w:rsidP="009B5CAB" w14:paraId="132AB42A" w14:textId="77777777">
      <w:pPr>
        <w:spacing w:line="360" w:lineRule="auto"/>
        <w:ind w:right="-150"/>
        <w:rPr>
          <w:rFonts w:hAnsi="Arial" w:cs="Arial" w:ascii="Arial"/>
          <w:sz w:val="22"/>
          <w:szCs w:val="22"/>
        </w:rPr>
      </w:pPr>
    </w:p>
    <w:p w:rsidRPr="005F2C76" w:rsidRDefault="00844D70" w:rsidR="00844D70" w:rsidP="006E5857" w14:paraId="21E99B13" w14:textId="515DE6D5">
      <w:pPr>
        <w:ind w:right="-150"/>
        <w:rPr>
          <w:rFonts w:hAnsi="Arial" w:cs="Arial" w:ascii="Arial"/>
          <w:b/>
          <w:sz w:val="22"/>
          <w:szCs w:val="22"/>
        </w:rPr>
      </w:pPr>
      <w:r w:rsidRPr="005F2C76">
        <w:rPr>
          <w:rFonts w:hAnsi="Arial" w:cs="Arial" w:ascii="Arial"/>
          <w:sz w:val="22"/>
          <w:szCs w:val="22"/>
        </w:rPr>
        <w:tab/>
      </w:r>
      <w:r w:rsidRPr="005F2C76">
        <w:rPr>
          <w:rFonts w:hAnsi="Arial" w:cs="Arial" w:ascii="Arial"/>
          <w:b/>
          <w:sz w:val="22"/>
          <w:szCs w:val="22"/>
        </w:rPr>
        <w:t>Fish</w:t>
      </w:r>
      <w:r w:rsidRPr="005F2C76" w:rsidR="00A30878">
        <w:rPr>
          <w:rFonts w:hAnsi="Arial" w:cs="Arial" w:ascii="Arial"/>
          <w:b/>
          <w:sz w:val="22"/>
          <w:szCs w:val="22"/>
        </w:rPr>
        <w:tab/>
      </w:r>
      <w:r w:rsidRPr="005F2C76" w:rsidR="00A30878">
        <w:rPr>
          <w:rFonts w:hAnsi="Arial" w:cs="Arial" w:ascii="Arial"/>
          <w:b/>
          <w:sz w:val="22"/>
          <w:szCs w:val="22"/>
        </w:rPr>
        <w:tab/>
      </w:r>
      <w:r w:rsidRPr="005F2C76" w:rsidR="00A30878">
        <w:rPr>
          <w:rFonts w:hAnsi="Arial" w:cs="Arial" w:ascii="Arial"/>
          <w:b/>
          <w:sz w:val="22"/>
          <w:szCs w:val="22"/>
          <w:u w:val="single"/>
        </w:rPr>
        <w:tab/>
      </w:r>
      <w:r w:rsidRPr="005F2C76" w:rsidR="00A30878">
        <w:rPr>
          <w:rFonts w:hAnsi="Arial" w:cs="Arial" w:ascii="Arial"/>
          <w:b/>
          <w:sz w:val="22"/>
          <w:szCs w:val="22"/>
          <w:u w:val="single"/>
        </w:rPr>
        <w:tab/>
      </w:r>
      <w:r w:rsidRPr="005F2C76" w:rsidR="00A30878">
        <w:rPr>
          <w:rFonts w:hAnsi="Arial" w:cs="Arial" w:ascii="Arial"/>
          <w:b/>
          <w:sz w:val="22"/>
          <w:szCs w:val="22"/>
          <w:u w:val="single"/>
        </w:rPr>
        <w:tab/>
      </w:r>
      <w:r w:rsidRPr="005F2C76" w:rsidR="00A30878">
        <w:rPr>
          <w:rFonts w:hAnsi="Arial" w:cs="Arial" w:ascii="Arial"/>
          <w:b/>
          <w:sz w:val="22"/>
          <w:szCs w:val="22"/>
          <w:u w:val="single"/>
        </w:rPr>
        <w:tab/>
      </w:r>
      <w:r w:rsidRPr="005F2C76" w:rsidR="00A30878">
        <w:rPr>
          <w:rFonts w:hAnsi="Arial" w:cs="Arial" w:ascii="Arial"/>
          <w:b/>
          <w:sz w:val="22"/>
          <w:szCs w:val="22"/>
          <w:u w:val="single"/>
        </w:rPr>
        <w:tab/>
      </w:r>
      <w:r w:rsidRPr="005F2C76" w:rsidR="00A30878">
        <w:rPr>
          <w:rFonts w:hAnsi="Arial" w:cs="Arial" w:ascii="Arial"/>
          <w:b/>
          <w:sz w:val="22"/>
          <w:szCs w:val="22"/>
          <w:u w:val="single"/>
        </w:rPr>
        <w:tab/>
      </w:r>
      <w:r w:rsidRPr="005F2C76" w:rsidR="00A30878">
        <w:rPr>
          <w:rFonts w:hAnsi="Arial" w:cs="Arial" w:ascii="Arial"/>
          <w:b/>
          <w:sz w:val="22"/>
          <w:szCs w:val="22"/>
          <w:u w:val="single"/>
        </w:rPr>
        <w:tab/>
      </w:r>
    </w:p>
    <w:p w:rsidRPr="005F2C76" w:rsidRDefault="00A30878" w:rsidR="00A30878" w:rsidP="006E5857" w14:paraId="77A47E90" w14:textId="77777777">
      <w:pPr>
        <w:ind w:right="-150"/>
        <w:rPr>
          <w:rFonts w:hAnsi="Arial" w:cs="Arial" w:ascii="Arial"/>
          <w:sz w:val="22"/>
          <w:szCs w:val="22"/>
        </w:rPr>
      </w:pPr>
    </w:p>
    <w:p w:rsidRPr="005F2C76" w:rsidRDefault="00A30878" w:rsidR="00A30878" w:rsidP="006E5857" w14:paraId="7C9841B6" w14:textId="1A6D5B9D">
      <w:pPr>
        <w:ind w:right="-150"/>
        <w:rPr>
          <w:rFonts w:hAnsi="Arial" w:cs="Arial" w:ascii="Arial"/>
          <w:b/>
          <w:sz w:val="22"/>
          <w:szCs w:val="22"/>
        </w:rPr>
      </w:pPr>
      <w:r w:rsidRPr="005F2C76">
        <w:rPr>
          <w:rFonts w:hAnsi="Arial" w:cs="Arial" w:ascii="Arial"/>
          <w:sz w:val="22"/>
          <w:szCs w:val="22"/>
        </w:rPr>
        <w:tab/>
      </w:r>
      <w:r w:rsidRPr="005F2C76">
        <w:rPr>
          <w:rFonts w:hAnsi="Arial" w:cs="Arial" w:ascii="Arial"/>
          <w:b/>
          <w:sz w:val="22"/>
          <w:szCs w:val="22"/>
        </w:rPr>
        <w:t>Mammal</w:t>
      </w:r>
      <w:r w:rsidRPr="005F2C76">
        <w:rPr>
          <w:rFonts w:hAnsi="Arial" w:cs="Arial" w:ascii="Arial"/>
          <w:b/>
          <w:sz w:val="22"/>
          <w:szCs w:val="22"/>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p>
    <w:p w:rsidRPr="005F2C76" w:rsidRDefault="00A30878" w:rsidR="00A30878" w:rsidP="006E5857" w14:paraId="77F2E944" w14:textId="77777777">
      <w:pPr>
        <w:ind w:right="-150"/>
        <w:rPr>
          <w:rFonts w:hAnsi="Arial" w:cs="Arial" w:ascii="Arial"/>
          <w:sz w:val="22"/>
          <w:szCs w:val="22"/>
        </w:rPr>
      </w:pPr>
    </w:p>
    <w:p w:rsidRPr="005F2C76" w:rsidRDefault="00A30878" w:rsidR="00A30878" w:rsidP="006E5857" w14:paraId="3CEBD3A8" w14:textId="39B18F99">
      <w:pPr>
        <w:ind w:right="-150"/>
        <w:rPr>
          <w:rFonts w:hAnsi="Arial" w:cs="Arial" w:ascii="Arial"/>
          <w:b/>
          <w:sz w:val="22"/>
          <w:szCs w:val="22"/>
          <w:u w:val="single"/>
        </w:rPr>
      </w:pPr>
      <w:r w:rsidRPr="005F2C76">
        <w:rPr>
          <w:rFonts w:hAnsi="Arial" w:cs="Arial" w:ascii="Arial"/>
          <w:sz w:val="22"/>
          <w:szCs w:val="22"/>
        </w:rPr>
        <w:tab/>
      </w:r>
      <w:r w:rsidRPr="005F2C76">
        <w:rPr>
          <w:rFonts w:hAnsi="Arial" w:cs="Arial" w:ascii="Arial"/>
          <w:b/>
          <w:sz w:val="22"/>
          <w:szCs w:val="22"/>
        </w:rPr>
        <w:t>Frog</w:t>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r w:rsidRPr="005F2C76">
        <w:rPr>
          <w:rFonts w:hAnsi="Arial" w:cs="Arial" w:ascii="Arial"/>
          <w:b/>
          <w:sz w:val="22"/>
          <w:szCs w:val="22"/>
          <w:u w:val="single"/>
        </w:rPr>
        <w:tab/>
      </w:r>
    </w:p>
    <w:p w:rsidRPr="005F2C76" w:rsidRDefault="00A30878" w:rsidR="00A30878" w:rsidP="006E5857" w14:paraId="1029776F" w14:textId="77777777">
      <w:pPr>
        <w:ind w:right="-150"/>
        <w:rPr>
          <w:rFonts w:hAnsi="Arial" w:cs="Arial" w:ascii="Arial"/>
          <w:sz w:val="22"/>
          <w:szCs w:val="22"/>
          <w:u w:val="single"/>
        </w:rPr>
      </w:pPr>
    </w:p>
    <w:p w:rsidRPr="005F2C76" w:rsidRDefault="00A30878" w:rsidR="00A30878" w:rsidP="006E5857" w14:paraId="1FA8DCDC" w14:textId="6BDEB27A">
      <w:pPr>
        <w:ind w:right="-150"/>
        <w:rPr>
          <w:rFonts w:hAnsi="Arial" w:cs="Arial" w:ascii="Arial"/>
          <w:sz w:val="22"/>
          <w:szCs w:val="22"/>
          <w:u w:val="single"/>
        </w:rPr>
      </w:pPr>
      <w:r w:rsidRPr="005F2C76">
        <w:rPr>
          <w:rFonts w:hAnsi="Arial" w:cs="Arial" w:ascii="Arial"/>
          <w:sz w:val="22"/>
          <w:szCs w:val="22"/>
        </w:rPr>
        <w:tab/>
      </w:r>
      <w:r w:rsidRPr="005F2C76">
        <w:rPr>
          <w:rFonts w:hAnsi="Arial" w:cs="Arial" w:ascii="Arial"/>
          <w:b/>
          <w:sz w:val="22"/>
          <w:szCs w:val="22"/>
        </w:rPr>
        <w:t>Insect</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A30878" w:rsidR="00A30878" w:rsidP="006E5857" w14:paraId="4C960A37" w14:textId="77777777">
      <w:pPr>
        <w:ind w:right="-150"/>
        <w:rPr>
          <w:rFonts w:hAnsi="Arial" w:cs="Arial" w:ascii="Arial"/>
          <w:sz w:val="22"/>
          <w:szCs w:val="22"/>
        </w:rPr>
      </w:pPr>
    </w:p>
    <w:p w:rsidRPr="005F2C76" w:rsidRDefault="00E17385" w:rsidR="00E17385" w:rsidP="006E5857" w14:paraId="7AB6B520" w14:textId="77777777">
      <w:pPr>
        <w:ind w:right="-150"/>
        <w:rPr>
          <w:rFonts w:hAnsi="Arial" w:cs="Arial" w:ascii="Arial"/>
          <w:sz w:val="22"/>
          <w:szCs w:val="22"/>
        </w:rPr>
      </w:pPr>
    </w:p>
    <w:p w:rsidRPr="005F2C76" w:rsidRDefault="00A30878" w:rsidR="00E65678" w:rsidP="00673024" w14:paraId="6462AA46" w14:textId="598E6917">
      <w:pPr>
        <w:ind w:left="720" w:right="-150" w:hanging="720"/>
        <w:rPr>
          <w:rFonts w:hAnsi="Arial" w:cs="Arial" w:ascii="Arial"/>
          <w:sz w:val="22"/>
          <w:szCs w:val="22"/>
        </w:rPr>
      </w:pPr>
      <w:r w:rsidRPr="005F2C76">
        <w:rPr>
          <w:rFonts w:hAnsi="Arial" w:cs="Arial" w:ascii="Arial"/>
          <w:sz w:val="22"/>
          <w:szCs w:val="22"/>
        </w:rPr>
        <w:t>(b)</w:t>
      </w:r>
      <w:r w:rsidRPr="005F2C76">
        <w:rPr>
          <w:rFonts w:hAnsi="Arial" w:cs="Arial" w:ascii="Arial"/>
          <w:sz w:val="22"/>
          <w:szCs w:val="22"/>
        </w:rPr>
        <w:tab/>
      </w:r>
      <w:r w:rsidRPr="005F2C76" w:rsidR="00673024">
        <w:rPr>
          <w:rFonts w:hAnsi="Arial" w:cs="Arial" w:ascii="Arial"/>
          <w:sz w:val="22"/>
          <w:szCs w:val="22"/>
        </w:rPr>
        <w:t xml:space="preserve">Suggest </w:t>
      </w:r>
      <w:r w:rsidRPr="005F2C76" w:rsidR="00673024">
        <w:rPr>
          <w:rFonts w:hAnsi="Arial" w:cs="Arial" w:ascii="Arial"/>
          <w:b/>
          <w:sz w:val="22"/>
          <w:szCs w:val="22"/>
        </w:rPr>
        <w:t>two (2)</w:t>
      </w:r>
      <w:r w:rsidRPr="005F2C76" w:rsidR="00673024">
        <w:rPr>
          <w:rFonts w:hAnsi="Arial" w:cs="Arial" w:ascii="Arial"/>
          <w:sz w:val="22"/>
          <w:szCs w:val="22"/>
        </w:rPr>
        <w:t xml:space="preserve"> </w:t>
      </w:r>
      <w:r w:rsidR="00B62C77">
        <w:rPr>
          <w:rFonts w:hAnsi="Arial" w:cs="Arial" w:ascii="Arial"/>
          <w:sz w:val="22"/>
          <w:szCs w:val="22"/>
        </w:rPr>
        <w:t xml:space="preserve">common features </w:t>
      </w:r>
      <w:r w:rsidR="00995BD4">
        <w:rPr>
          <w:rFonts w:hAnsi="Arial" w:cs="Arial" w:ascii="Arial"/>
          <w:sz w:val="22"/>
          <w:szCs w:val="22"/>
        </w:rPr>
        <w:t xml:space="preserve">present </w:t>
      </w:r>
      <w:r w:rsidRPr="005F2C76" w:rsidR="00673024">
        <w:rPr>
          <w:rFonts w:hAnsi="Arial" w:cs="Arial" w:ascii="Arial"/>
          <w:sz w:val="22"/>
          <w:szCs w:val="22"/>
        </w:rPr>
        <w:t>in the gas exchange su</w:t>
      </w:r>
      <w:r w:rsidR="00B62C77">
        <w:rPr>
          <w:rFonts w:hAnsi="Arial" w:cs="Arial" w:ascii="Arial"/>
          <w:sz w:val="22"/>
          <w:szCs w:val="22"/>
        </w:rPr>
        <w:t xml:space="preserve">rfaces </w:t>
      </w:r>
      <w:r w:rsidR="00995BD4">
        <w:rPr>
          <w:rFonts w:hAnsi="Arial" w:cs="Arial" w:ascii="Arial"/>
          <w:sz w:val="22"/>
          <w:szCs w:val="22"/>
        </w:rPr>
        <w:t xml:space="preserve">of </w:t>
      </w:r>
      <w:r w:rsidRPr="005F2C76" w:rsidR="00673024">
        <w:rPr>
          <w:rFonts w:hAnsi="Arial" w:cs="Arial" w:ascii="Arial"/>
          <w:sz w:val="22"/>
          <w:szCs w:val="22"/>
        </w:rPr>
        <w:t>the animals lis</w:t>
      </w:r>
      <w:r w:rsidRPr="005F2C76" w:rsidR="00E65678">
        <w:rPr>
          <w:rFonts w:hAnsi="Arial" w:cs="Arial" w:ascii="Arial"/>
          <w:sz w:val="22"/>
          <w:szCs w:val="22"/>
        </w:rPr>
        <w:t>ted above and explain why the</w:t>
      </w:r>
      <w:r w:rsidR="00995BD4">
        <w:rPr>
          <w:rFonts w:hAnsi="Arial" w:cs="Arial" w:ascii="Arial"/>
          <w:sz w:val="22"/>
          <w:szCs w:val="22"/>
        </w:rPr>
        <w:t xml:space="preserve">y are essential. </w:t>
      </w:r>
      <w:r w:rsidR="00995BD4">
        <w:rPr>
          <w:rFonts w:hAnsi="Arial" w:cs="Arial" w:ascii="Arial"/>
          <w:sz w:val="22"/>
          <w:szCs w:val="22"/>
        </w:rPr>
        <w:tab/>
      </w:r>
      <w:r w:rsidR="00995BD4">
        <w:rPr>
          <w:rFonts w:hAnsi="Arial" w:cs="Arial" w:ascii="Arial"/>
          <w:sz w:val="22"/>
          <w:szCs w:val="22"/>
        </w:rPr>
        <w:tab/>
      </w:r>
      <w:r w:rsidR="00995BD4">
        <w:rPr>
          <w:rFonts w:hAnsi="Arial" w:cs="Arial" w:ascii="Arial"/>
          <w:sz w:val="22"/>
          <w:szCs w:val="22"/>
        </w:rPr>
        <w:tab/>
      </w:r>
      <w:r w:rsidR="00995BD4">
        <w:rPr>
          <w:rFonts w:hAnsi="Arial" w:cs="Arial" w:ascii="Arial"/>
          <w:sz w:val="22"/>
          <w:szCs w:val="22"/>
        </w:rPr>
        <w:tab/>
      </w:r>
      <w:r w:rsidR="00995BD4">
        <w:rPr>
          <w:rFonts w:hAnsi="Arial" w:cs="Arial" w:ascii="Arial"/>
          <w:sz w:val="22"/>
          <w:szCs w:val="22"/>
        </w:rPr>
        <w:tab/>
      </w:r>
      <w:r w:rsidR="00B62C77">
        <w:rPr>
          <w:rFonts w:hAnsi="Arial" w:cs="Arial" w:ascii="Arial"/>
          <w:sz w:val="22"/>
          <w:szCs w:val="22"/>
        </w:rPr>
        <w:t xml:space="preserve"> </w:t>
      </w:r>
      <w:r w:rsidRPr="005F2C76" w:rsidR="00E65678">
        <w:rPr>
          <w:rFonts w:hAnsi="Arial" w:cs="Arial" w:ascii="Arial"/>
          <w:sz w:val="22"/>
          <w:szCs w:val="22"/>
        </w:rPr>
        <w:t>(4 marks)</w:t>
      </w:r>
    </w:p>
    <w:p w:rsidRPr="005F2C76" w:rsidRDefault="00E65678" w:rsidR="00E65678" w:rsidP="00673024" w14:paraId="6E041DB8" w14:textId="77777777">
      <w:pPr>
        <w:ind w:left="720" w:right="-150" w:hanging="720"/>
        <w:rPr>
          <w:rFonts w:hAnsi="Arial" w:cs="Arial" w:ascii="Arial"/>
          <w:sz w:val="22"/>
          <w:szCs w:val="22"/>
        </w:rPr>
      </w:pPr>
    </w:p>
    <w:p w:rsidRPr="005F2C76" w:rsidRDefault="00E65678" w:rsidR="00E65678" w:rsidP="00E65678" w14:paraId="46891C71" w14:textId="77777777">
      <w:pPr>
        <w:spacing w:line="360" w:lineRule="auto"/>
        <w:ind w:left="720" w:right="-15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E65678" w:rsidR="00E65678" w:rsidP="002371FD" w14:paraId="5E1536BE" w14:textId="77777777">
      <w:pPr>
        <w:ind w:left="720" w:right="-150" w:hanging="720"/>
        <w:rPr>
          <w:rFonts w:hAnsi="Arial" w:cs="Arial" w:ascii="Arial"/>
          <w:sz w:val="22"/>
          <w:szCs w:val="22"/>
        </w:rPr>
      </w:pPr>
    </w:p>
    <w:p w:rsidRPr="005F2C76" w:rsidRDefault="00E65678" w:rsidR="00E65678" w:rsidP="002371FD" w14:paraId="13207921" w14:textId="77777777">
      <w:pPr>
        <w:ind w:left="720" w:right="-150" w:hanging="720"/>
        <w:rPr>
          <w:rFonts w:hAnsi="Arial" w:cs="Arial" w:ascii="Arial"/>
          <w:sz w:val="22"/>
          <w:szCs w:val="22"/>
        </w:rPr>
      </w:pPr>
    </w:p>
    <w:p w:rsidRPr="005F2C76" w:rsidRDefault="00E65678" w:rsidR="00A30878" w:rsidP="00673024" w14:paraId="132AED49" w14:textId="7E341562">
      <w:pPr>
        <w:ind w:left="720" w:right="-150"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r>
      <w:r w:rsidRPr="005F2C76" w:rsidR="00F42378">
        <w:rPr>
          <w:rFonts w:hAnsi="Arial" w:cs="Arial" w:ascii="Arial"/>
          <w:sz w:val="22"/>
          <w:szCs w:val="22"/>
        </w:rPr>
        <w:t>In the space</w:t>
      </w:r>
      <w:r w:rsidRPr="005F2C76" w:rsidR="00944451">
        <w:rPr>
          <w:rFonts w:hAnsi="Arial" w:cs="Arial" w:ascii="Arial"/>
          <w:sz w:val="22"/>
          <w:szCs w:val="22"/>
        </w:rPr>
        <w:t xml:space="preserve"> provided below, construct </w:t>
      </w:r>
      <w:r w:rsidRPr="005F2C76" w:rsidR="000002DE">
        <w:rPr>
          <w:rFonts w:hAnsi="Arial" w:cs="Arial" w:ascii="Arial"/>
          <w:sz w:val="22"/>
          <w:szCs w:val="22"/>
        </w:rPr>
        <w:t xml:space="preserve">a </w:t>
      </w:r>
      <w:r w:rsidRPr="005F2C76" w:rsidR="00944451">
        <w:rPr>
          <w:rFonts w:hAnsi="Arial" w:cs="Arial" w:ascii="Arial"/>
          <w:sz w:val="22"/>
          <w:szCs w:val="22"/>
        </w:rPr>
        <w:t>simple, l</w:t>
      </w:r>
      <w:r w:rsidRPr="005F2C76" w:rsidR="000002DE">
        <w:rPr>
          <w:rFonts w:hAnsi="Arial" w:cs="Arial" w:ascii="Arial"/>
          <w:sz w:val="22"/>
          <w:szCs w:val="22"/>
        </w:rPr>
        <w:t>abelled diagram</w:t>
      </w:r>
      <w:r w:rsidRPr="005F2C76" w:rsidR="00944451">
        <w:rPr>
          <w:rFonts w:hAnsi="Arial" w:cs="Arial" w:ascii="Arial"/>
          <w:sz w:val="22"/>
          <w:szCs w:val="22"/>
        </w:rPr>
        <w:t xml:space="preserve"> </w:t>
      </w:r>
      <w:r w:rsidRPr="005F2C76" w:rsidR="000002DE">
        <w:rPr>
          <w:rFonts w:hAnsi="Arial" w:cs="Arial" w:ascii="Arial"/>
          <w:sz w:val="22"/>
          <w:szCs w:val="22"/>
        </w:rPr>
        <w:t xml:space="preserve">of the gas exchange surface of a mammal. The diagram must include the movement of gas over the surface and its destination. </w:t>
      </w:r>
      <w:r w:rsidRPr="005F2C76" w:rsidR="00A30878">
        <w:rPr>
          <w:rFonts w:hAnsi="Arial" w:cs="Arial" w:ascii="Arial"/>
          <w:sz w:val="22"/>
          <w:szCs w:val="22"/>
        </w:rPr>
        <w:tab/>
      </w:r>
      <w:r w:rsidRPr="005F2C76" w:rsidR="000002DE">
        <w:rPr>
          <w:rFonts w:hAnsi="Arial" w:cs="Arial" w:ascii="Arial"/>
          <w:sz w:val="22"/>
          <w:szCs w:val="22"/>
        </w:rPr>
        <w:tab/>
      </w:r>
      <w:r w:rsidRPr="005F2C76" w:rsidR="000002DE">
        <w:rPr>
          <w:rFonts w:hAnsi="Arial" w:cs="Arial" w:ascii="Arial"/>
          <w:sz w:val="22"/>
          <w:szCs w:val="22"/>
        </w:rPr>
        <w:tab/>
      </w:r>
      <w:r w:rsidRPr="005F2C76" w:rsidR="000002DE">
        <w:rPr>
          <w:rFonts w:hAnsi="Arial" w:cs="Arial" w:ascii="Arial"/>
          <w:sz w:val="22"/>
          <w:szCs w:val="22"/>
        </w:rPr>
        <w:tab/>
      </w:r>
      <w:r w:rsidRPr="005F2C76" w:rsidR="000002DE">
        <w:rPr>
          <w:rFonts w:hAnsi="Arial" w:cs="Arial" w:ascii="Arial"/>
          <w:sz w:val="22"/>
          <w:szCs w:val="22"/>
        </w:rPr>
        <w:tab/>
      </w:r>
      <w:r w:rsidRPr="005F2C76" w:rsidR="000002DE">
        <w:rPr>
          <w:rFonts w:hAnsi="Arial" w:cs="Arial" w:ascii="Arial"/>
          <w:sz w:val="22"/>
          <w:szCs w:val="22"/>
        </w:rPr>
        <w:tab/>
      </w:r>
      <w:r w:rsidRPr="005F2C76" w:rsidR="000002DE">
        <w:rPr>
          <w:rFonts w:hAnsi="Arial" w:cs="Arial" w:ascii="Arial"/>
          <w:sz w:val="22"/>
          <w:szCs w:val="22"/>
        </w:rPr>
        <w:tab/>
      </w:r>
      <w:r w:rsidRPr="005F2C76" w:rsidR="000002DE">
        <w:rPr>
          <w:rFonts w:hAnsi="Arial" w:cs="Arial" w:ascii="Arial"/>
          <w:sz w:val="22"/>
          <w:szCs w:val="22"/>
        </w:rPr>
        <w:tab/>
        <w:t xml:space="preserve">          (4</w:t>
      </w:r>
      <w:r w:rsidRPr="005F2C76" w:rsidR="00944451">
        <w:rPr>
          <w:rFonts w:hAnsi="Arial" w:cs="Arial" w:ascii="Arial"/>
          <w:sz w:val="22"/>
          <w:szCs w:val="22"/>
        </w:rPr>
        <w:t xml:space="preserve"> marks)</w:t>
      </w:r>
    </w:p>
    <w:p w:rsidRPr="005F2C76" w:rsidRDefault="000002DE" w:rsidR="000002DE" w:rsidP="00673024" w14:paraId="1F3E8329" w14:textId="77777777">
      <w:pPr>
        <w:ind w:left="720" w:right="-150" w:hanging="720"/>
        <w:rPr>
          <w:rFonts w:hAnsi="Arial" w:cs="Arial" w:ascii="Arial"/>
          <w:sz w:val="22"/>
          <w:szCs w:val="22"/>
        </w:rPr>
      </w:pPr>
    </w:p>
    <w:p w:rsidRPr="005F2C76" w:rsidRDefault="000002DE" w:rsidR="000002DE" w:rsidP="00673024" w14:paraId="06002935" w14:textId="77777777">
      <w:pPr>
        <w:ind w:left="720" w:right="-150" w:hanging="720"/>
        <w:rPr>
          <w:rFonts w:hAnsi="Arial" w:cs="Arial" w:ascii="Arial"/>
          <w:sz w:val="22"/>
          <w:szCs w:val="22"/>
        </w:rPr>
      </w:pPr>
    </w:p>
    <w:p w:rsidRPr="005F2C76" w:rsidRDefault="000002DE" w:rsidR="000002DE" w:rsidP="00673024" w14:paraId="0658167C" w14:textId="77777777">
      <w:pPr>
        <w:ind w:left="720" w:right="-150" w:hanging="720"/>
        <w:rPr>
          <w:rFonts w:hAnsi="Arial" w:cs="Arial" w:ascii="Arial"/>
          <w:sz w:val="22"/>
          <w:szCs w:val="22"/>
        </w:rPr>
      </w:pPr>
    </w:p>
    <w:p w:rsidRPr="005F2C76" w:rsidRDefault="000002DE" w:rsidR="000002DE" w:rsidP="00673024" w14:paraId="49E4278A" w14:textId="77777777">
      <w:pPr>
        <w:ind w:left="720" w:right="-150" w:hanging="720"/>
        <w:rPr>
          <w:rFonts w:hAnsi="Arial" w:cs="Arial" w:ascii="Arial"/>
          <w:sz w:val="22"/>
          <w:szCs w:val="22"/>
        </w:rPr>
      </w:pPr>
    </w:p>
    <w:p w:rsidRPr="005F2C76" w:rsidRDefault="000002DE" w:rsidR="000002DE" w:rsidP="00673024" w14:paraId="216BB05B" w14:textId="77777777">
      <w:pPr>
        <w:ind w:left="720" w:right="-150" w:hanging="720"/>
        <w:rPr>
          <w:rFonts w:hAnsi="Arial" w:cs="Arial" w:ascii="Arial"/>
          <w:sz w:val="22"/>
          <w:szCs w:val="22"/>
        </w:rPr>
      </w:pPr>
    </w:p>
    <w:p w:rsidRPr="005F2C76" w:rsidRDefault="000002DE" w:rsidR="000002DE" w:rsidP="00673024" w14:paraId="137AB1D8" w14:textId="77777777">
      <w:pPr>
        <w:ind w:left="720" w:right="-150" w:hanging="720"/>
        <w:rPr>
          <w:rFonts w:hAnsi="Arial" w:cs="Arial" w:ascii="Arial"/>
          <w:sz w:val="22"/>
          <w:szCs w:val="22"/>
        </w:rPr>
      </w:pPr>
    </w:p>
    <w:p w:rsidRPr="005F2C76" w:rsidRDefault="000002DE" w:rsidR="000002DE" w:rsidP="00673024" w14:paraId="742AF1BA" w14:textId="77777777">
      <w:pPr>
        <w:ind w:left="720" w:right="-150" w:hanging="720"/>
        <w:rPr>
          <w:rFonts w:hAnsi="Arial" w:cs="Arial" w:ascii="Arial"/>
          <w:sz w:val="22"/>
          <w:szCs w:val="22"/>
        </w:rPr>
      </w:pPr>
    </w:p>
    <w:p w:rsidRPr="005F2C76" w:rsidRDefault="000002DE" w:rsidR="000002DE" w:rsidP="00673024" w14:paraId="19F00FEE" w14:textId="77777777">
      <w:pPr>
        <w:ind w:left="720" w:right="-150" w:hanging="720"/>
        <w:rPr>
          <w:rFonts w:hAnsi="Arial" w:cs="Arial" w:ascii="Arial"/>
          <w:sz w:val="22"/>
          <w:szCs w:val="22"/>
        </w:rPr>
      </w:pPr>
    </w:p>
    <w:p w:rsidRPr="005F2C76" w:rsidRDefault="000002DE" w:rsidR="000002DE" w:rsidP="00673024" w14:paraId="05D9C2AF" w14:textId="77777777">
      <w:pPr>
        <w:ind w:left="720" w:right="-150" w:hanging="720"/>
        <w:rPr>
          <w:rFonts w:hAnsi="Arial" w:cs="Arial" w:ascii="Arial"/>
          <w:sz w:val="22"/>
          <w:szCs w:val="22"/>
        </w:rPr>
      </w:pPr>
    </w:p>
    <w:p w:rsidRPr="005F2C76" w:rsidRDefault="000002DE" w:rsidR="000002DE" w:rsidP="00673024" w14:paraId="1B7EAE53" w14:textId="77777777">
      <w:pPr>
        <w:ind w:left="720" w:right="-150" w:hanging="720"/>
        <w:rPr>
          <w:rFonts w:hAnsi="Arial" w:cs="Arial" w:ascii="Arial"/>
          <w:sz w:val="22"/>
          <w:szCs w:val="22"/>
        </w:rPr>
      </w:pPr>
    </w:p>
    <w:p w:rsidRPr="005F2C76" w:rsidRDefault="000002DE" w:rsidR="000002DE" w:rsidP="00673024" w14:paraId="7AECC8B0" w14:textId="77777777">
      <w:pPr>
        <w:ind w:left="720" w:right="-150" w:hanging="720"/>
        <w:rPr>
          <w:rFonts w:hAnsi="Arial" w:cs="Arial" w:ascii="Arial"/>
          <w:sz w:val="22"/>
          <w:szCs w:val="22"/>
        </w:rPr>
      </w:pPr>
    </w:p>
    <w:p w:rsidRPr="005F2C76" w:rsidRDefault="000002DE" w:rsidR="000002DE" w:rsidP="00673024" w14:paraId="00C93832" w14:textId="77777777">
      <w:pPr>
        <w:ind w:left="720" w:right="-150" w:hanging="720"/>
        <w:rPr>
          <w:rFonts w:hAnsi="Arial" w:cs="Arial" w:ascii="Arial"/>
          <w:sz w:val="22"/>
          <w:szCs w:val="22"/>
        </w:rPr>
      </w:pPr>
    </w:p>
    <w:p w:rsidRPr="005F2C76" w:rsidRDefault="000002DE" w:rsidR="000002DE" w:rsidP="00673024" w14:paraId="7D71872A" w14:textId="77777777">
      <w:pPr>
        <w:ind w:left="720" w:right="-150" w:hanging="720"/>
        <w:rPr>
          <w:rFonts w:hAnsi="Arial" w:cs="Arial" w:ascii="Arial"/>
          <w:sz w:val="22"/>
          <w:szCs w:val="22"/>
        </w:rPr>
      </w:pPr>
    </w:p>
    <w:p w:rsidRPr="005F2C76" w:rsidRDefault="000002DE" w:rsidR="000002DE" w:rsidP="00673024" w14:paraId="128A25BD" w14:textId="77777777">
      <w:pPr>
        <w:ind w:left="720" w:right="-150" w:hanging="720"/>
        <w:rPr>
          <w:rFonts w:hAnsi="Arial" w:cs="Arial" w:ascii="Arial"/>
          <w:sz w:val="22"/>
          <w:szCs w:val="22"/>
        </w:rPr>
      </w:pPr>
    </w:p>
    <w:p w:rsidRPr="005F2C76" w:rsidRDefault="000002DE" w:rsidR="000002DE" w:rsidP="00673024" w14:paraId="7CD9922F" w14:textId="77777777">
      <w:pPr>
        <w:ind w:left="720" w:right="-150" w:hanging="720"/>
        <w:rPr>
          <w:rFonts w:hAnsi="Arial" w:cs="Arial" w:ascii="Arial"/>
          <w:sz w:val="22"/>
          <w:szCs w:val="22"/>
        </w:rPr>
      </w:pPr>
    </w:p>
    <w:p w:rsidRPr="005F2C76" w:rsidRDefault="000002DE" w:rsidR="000002DE" w:rsidP="00673024" w14:paraId="4BC2A0D5" w14:textId="77777777">
      <w:pPr>
        <w:ind w:left="720" w:right="-150" w:hanging="720"/>
        <w:rPr>
          <w:rFonts w:hAnsi="Arial" w:cs="Arial" w:ascii="Arial"/>
          <w:sz w:val="22"/>
          <w:szCs w:val="22"/>
        </w:rPr>
      </w:pPr>
    </w:p>
    <w:p w:rsidRPr="005F2C76" w:rsidRDefault="000002DE" w:rsidR="000002DE" w:rsidP="00673024" w14:paraId="6638CFE1" w14:textId="77777777">
      <w:pPr>
        <w:ind w:left="720" w:right="-150" w:hanging="720"/>
        <w:rPr>
          <w:rFonts w:hAnsi="Arial" w:cs="Arial" w:ascii="Arial"/>
          <w:sz w:val="22"/>
          <w:szCs w:val="22"/>
        </w:rPr>
      </w:pPr>
    </w:p>
    <w:p w:rsidRPr="005F2C76" w:rsidRDefault="000002DE" w:rsidR="000002DE" w:rsidP="00673024" w14:paraId="04304FDE" w14:textId="77777777">
      <w:pPr>
        <w:ind w:left="720" w:right="-150" w:hanging="720"/>
        <w:rPr>
          <w:rFonts w:hAnsi="Arial" w:cs="Arial" w:ascii="Arial"/>
          <w:sz w:val="22"/>
          <w:szCs w:val="22"/>
        </w:rPr>
      </w:pPr>
    </w:p>
    <w:p w:rsidRPr="005F2C76" w:rsidRDefault="000002DE" w:rsidR="000002DE" w:rsidP="00673024" w14:paraId="77745D29" w14:textId="77777777">
      <w:pPr>
        <w:ind w:left="720" w:right="-150" w:hanging="720"/>
        <w:rPr>
          <w:rFonts w:hAnsi="Arial" w:cs="Arial" w:ascii="Arial"/>
          <w:sz w:val="22"/>
          <w:szCs w:val="22"/>
        </w:rPr>
      </w:pPr>
    </w:p>
    <w:p w:rsidRPr="005F2C76" w:rsidRDefault="000002DE" w:rsidR="000002DE" w:rsidP="00673024" w14:paraId="03A9B7C3" w14:textId="77777777">
      <w:pPr>
        <w:ind w:left="720" w:right="-150" w:hanging="720"/>
        <w:rPr>
          <w:rFonts w:hAnsi="Arial" w:cs="Arial" w:ascii="Arial"/>
          <w:sz w:val="22"/>
          <w:szCs w:val="22"/>
        </w:rPr>
      </w:pPr>
    </w:p>
    <w:p w:rsidRPr="005F2C76" w:rsidRDefault="000002DE" w:rsidR="000002DE" w:rsidP="00673024" w14:paraId="75F2EE88" w14:textId="77777777">
      <w:pPr>
        <w:ind w:left="720" w:right="-150" w:hanging="720"/>
        <w:rPr>
          <w:rFonts w:hAnsi="Arial" w:cs="Arial" w:ascii="Arial"/>
          <w:sz w:val="22"/>
          <w:szCs w:val="22"/>
        </w:rPr>
      </w:pPr>
    </w:p>
    <w:p w:rsidRPr="005F2C76" w:rsidRDefault="000002DE" w:rsidR="000002DE" w:rsidP="00673024" w14:paraId="475982F6" w14:textId="77777777">
      <w:pPr>
        <w:ind w:left="720" w:right="-150" w:hanging="720"/>
        <w:rPr>
          <w:rFonts w:hAnsi="Arial" w:cs="Arial" w:ascii="Arial"/>
          <w:sz w:val="22"/>
          <w:szCs w:val="22"/>
        </w:rPr>
      </w:pPr>
    </w:p>
    <w:p w:rsidRPr="005F2C76" w:rsidRDefault="000002DE" w:rsidR="000002DE" w:rsidP="00673024" w14:paraId="3312E5F2" w14:textId="77777777">
      <w:pPr>
        <w:ind w:left="720" w:right="-150" w:hanging="720"/>
        <w:rPr>
          <w:rFonts w:hAnsi="Arial" w:cs="Arial" w:ascii="Arial"/>
          <w:sz w:val="22"/>
          <w:szCs w:val="22"/>
        </w:rPr>
      </w:pPr>
    </w:p>
    <w:p w:rsidRPr="005F2C76" w:rsidRDefault="000002DE" w:rsidR="000002DE" w:rsidP="000002DE" w14:paraId="5D49BCBF" w14:textId="7FA9C839">
      <w:pPr>
        <w:ind w:left="720" w:right="-150" w:hanging="720"/>
        <w:rPr>
          <w:rFonts w:hAnsi="Arial" w:cs="Arial" w:ascii="Arial"/>
          <w:sz w:val="22"/>
          <w:szCs w:val="22"/>
        </w:rPr>
      </w:pPr>
      <w:r w:rsidRPr="005F2C76">
        <w:rPr>
          <w:rFonts w:hAnsi="Arial" w:cs="Arial" w:ascii="Arial"/>
          <w:sz w:val="22"/>
          <w:szCs w:val="22"/>
        </w:rPr>
        <w:lastRenderedPageBreak/>
        <w:t>(d)</w:t>
      </w:r>
      <w:r w:rsidRPr="005F2C76">
        <w:rPr>
          <w:rFonts w:hAnsi="Arial" w:cs="Arial" w:ascii="Arial"/>
          <w:sz w:val="22"/>
          <w:szCs w:val="22"/>
        </w:rPr>
        <w:tab/>
        <w:t>Compare the mechanism of gas exchange between a mammal and a fish, in relation to the environment in which they live.</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sidR="008F0B79">
        <w:rPr>
          <w:rFonts w:hAnsi="Arial" w:cs="Arial" w:ascii="Arial"/>
          <w:sz w:val="22"/>
          <w:szCs w:val="22"/>
        </w:rPr>
        <w:t xml:space="preserve">          (4 marks)</w:t>
      </w:r>
    </w:p>
    <w:p w:rsidRPr="005F2C76" w:rsidRDefault="008F0B79" w:rsidR="008F0B79" w:rsidP="000002DE" w14:paraId="2F731DA2" w14:textId="77777777">
      <w:pPr>
        <w:ind w:left="720" w:right="-150" w:hanging="720"/>
        <w:rPr>
          <w:rFonts w:hAnsi="Arial" w:cs="Arial" w:ascii="Arial"/>
          <w:sz w:val="22"/>
          <w:szCs w:val="22"/>
        </w:rPr>
      </w:pPr>
    </w:p>
    <w:p w:rsidRPr="005F2C76" w:rsidRDefault="008F0B79" w:rsidR="008F0B79" w:rsidP="008F0B79" w14:paraId="6780829C" w14:textId="7EBE407B">
      <w:pPr>
        <w:spacing w:line="360" w:lineRule="auto"/>
        <w:ind w:left="720" w:right="-15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8F0B79" w:rsidR="008F0B79" w:rsidP="000002DE" w14:paraId="63BCBD7F" w14:textId="77777777">
      <w:pPr>
        <w:ind w:left="720" w:right="-150" w:hanging="720"/>
        <w:rPr>
          <w:rFonts w:hAnsi="Arial" w:cs="Arial" w:ascii="Arial"/>
          <w:sz w:val="22"/>
          <w:szCs w:val="22"/>
        </w:rPr>
      </w:pPr>
    </w:p>
    <w:p w:rsidRPr="005F2C76" w:rsidRDefault="008F0B79" w:rsidR="008F0B79" w:rsidP="000002DE" w14:paraId="5A44E95A" w14:textId="77777777">
      <w:pPr>
        <w:ind w:left="720" w:right="-150" w:hanging="720"/>
        <w:rPr>
          <w:rFonts w:hAnsi="Arial" w:cs="Arial" w:ascii="Arial"/>
          <w:sz w:val="22"/>
          <w:szCs w:val="22"/>
        </w:rPr>
      </w:pPr>
    </w:p>
    <w:p w:rsidRPr="005F2C76" w:rsidRDefault="008F0B79" w:rsidR="008F0B79" w:rsidP="008F0B79" w14:paraId="3018AE08" w14:textId="178457E6">
      <w:pPr>
        <w:ind w:right="-150"/>
        <w:rPr>
          <w:rFonts w:hAnsi="Arial" w:cs="Arial" w:ascii="Arial"/>
          <w:sz w:val="22"/>
          <w:szCs w:val="22"/>
        </w:rPr>
      </w:pPr>
      <w:r w:rsidRPr="005F2C76">
        <w:rPr>
          <w:rFonts w:hAnsi="Arial" w:cs="Arial" w:ascii="Arial"/>
          <w:sz w:val="22"/>
          <w:szCs w:val="22"/>
        </w:rPr>
        <w:t xml:space="preserve">Climate change is causing a change in the concentrations of gases in the atmosphere and the ocean. While our oceans provide around </w:t>
      </w:r>
      <w:r w:rsidR="009B7B6C">
        <w:rPr>
          <w:rFonts w:hAnsi="Arial" w:cs="Arial" w:ascii="Arial"/>
          <w:sz w:val="22"/>
          <w:szCs w:val="22"/>
        </w:rPr>
        <w:t>7</w:t>
      </w:r>
      <w:r w:rsidRPr="005F2C76">
        <w:rPr>
          <w:rFonts w:hAnsi="Arial" w:cs="Arial" w:ascii="Arial"/>
          <w:sz w:val="22"/>
          <w:szCs w:val="22"/>
        </w:rPr>
        <w:t>0% of the world’s oxygen requirements, the concentration of dissolved oxygen in the water is steadily decreasing.</w:t>
      </w:r>
    </w:p>
    <w:p w:rsidRPr="005F2C76" w:rsidRDefault="008F0B79" w:rsidR="008F0B79" w:rsidP="008F0B79" w14:paraId="71626793" w14:textId="77777777">
      <w:pPr>
        <w:ind w:right="-150"/>
        <w:rPr>
          <w:rFonts w:hAnsi="Arial" w:cs="Arial" w:ascii="Arial"/>
          <w:sz w:val="22"/>
          <w:szCs w:val="22"/>
        </w:rPr>
      </w:pPr>
    </w:p>
    <w:p w:rsidRPr="005F2C76" w:rsidRDefault="008F0B79" w:rsidR="008F0B79" w:rsidP="008F0B79" w14:paraId="7CEDD90F" w14:textId="69DFFC93">
      <w:pPr>
        <w:ind w:right="-150"/>
        <w:rPr>
          <w:rFonts w:hAnsi="Arial" w:cs="Arial" w:ascii="Arial"/>
          <w:sz w:val="22"/>
          <w:szCs w:val="22"/>
        </w:rPr>
      </w:pPr>
      <w:r w:rsidRPr="005F2C76">
        <w:rPr>
          <w:rFonts w:hAnsi="Arial" w:cs="Arial" w:ascii="Arial"/>
          <w:sz w:val="22"/>
          <w:szCs w:val="22"/>
        </w:rPr>
        <w:t>(e)</w:t>
      </w:r>
      <w:r w:rsidRPr="005F2C76">
        <w:rPr>
          <w:rFonts w:hAnsi="Arial" w:cs="Arial" w:ascii="Arial"/>
          <w:sz w:val="22"/>
          <w:szCs w:val="22"/>
        </w:rPr>
        <w:tab/>
        <w:t xml:space="preserve">Identify </w:t>
      </w:r>
      <w:r w:rsidRPr="005F2C76">
        <w:rPr>
          <w:rFonts w:hAnsi="Arial" w:cs="Arial" w:ascii="Arial"/>
          <w:b/>
          <w:sz w:val="22"/>
          <w:szCs w:val="22"/>
        </w:rPr>
        <w:t>two (2)</w:t>
      </w:r>
      <w:r w:rsidRPr="005F2C76">
        <w:rPr>
          <w:rFonts w:hAnsi="Arial" w:cs="Arial" w:ascii="Arial"/>
          <w:sz w:val="22"/>
          <w:szCs w:val="22"/>
        </w:rPr>
        <w:t xml:space="preserve"> causes of oxygen depletion in the ocean.</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(2 marks)</w:t>
      </w:r>
    </w:p>
    <w:p w:rsidRPr="005F2C76" w:rsidRDefault="008F0B79" w:rsidR="008F0B79" w:rsidP="008F0B79" w14:paraId="50E994E1" w14:textId="77777777">
      <w:pPr>
        <w:ind w:right="-150"/>
        <w:rPr>
          <w:rFonts w:hAnsi="Arial" w:cs="Arial" w:ascii="Arial"/>
          <w:sz w:val="22"/>
          <w:szCs w:val="22"/>
        </w:rPr>
      </w:pPr>
    </w:p>
    <w:p w:rsidRPr="005F2C76" w:rsidRDefault="008F0B79" w:rsidR="008F0B79" w:rsidP="008F0B79" w14:paraId="2E3099D1" w14:textId="5DDFCB30">
      <w:pPr>
        <w:spacing w:line="360" w:lineRule="auto"/>
        <w:ind w:right="-15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8F0B79" w:rsidR="008F0B79" w:rsidP="008F0B79" w14:paraId="70089EFE" w14:textId="77777777">
      <w:pPr>
        <w:ind w:right="-150"/>
        <w:rPr>
          <w:rFonts w:hAnsi="Arial" w:cs="Arial" w:ascii="Arial"/>
          <w:sz w:val="22"/>
          <w:szCs w:val="22"/>
          <w:u w:val="single"/>
        </w:rPr>
      </w:pPr>
    </w:p>
    <w:p w:rsidRPr="005F2C76" w:rsidRDefault="008F0B79" w:rsidR="008F0B79" w:rsidP="008F0B79" w14:paraId="6D82DDD5" w14:textId="77777777">
      <w:pPr>
        <w:ind w:right="-150"/>
        <w:rPr>
          <w:rFonts w:hAnsi="Arial" w:cs="Arial" w:ascii="Arial"/>
          <w:sz w:val="22"/>
          <w:szCs w:val="22"/>
          <w:u w:val="single"/>
        </w:rPr>
      </w:pPr>
    </w:p>
    <w:p w:rsidRPr="005F2C76" w:rsidRDefault="008F0B79" w:rsidR="008F0B79" w:rsidP="009B5CAB" w14:paraId="7EAE7DFD" w14:textId="077227C1">
      <w:pPr>
        <w:ind w:left="720" w:hanging="720"/>
        <w:rPr>
          <w:rFonts w:hAnsi="Arial" w:cs="Arial" w:ascii="Arial"/>
          <w:sz w:val="22"/>
          <w:szCs w:val="22"/>
        </w:rPr>
      </w:pPr>
      <w:r w:rsidRPr="005F2C76">
        <w:rPr>
          <w:rFonts w:hAnsi="Arial" w:cs="Arial" w:ascii="Arial"/>
          <w:sz w:val="22"/>
          <w:szCs w:val="22"/>
        </w:rPr>
        <w:t>(f)</w:t>
      </w:r>
      <w:r w:rsidRPr="005F2C76">
        <w:rPr>
          <w:rFonts w:hAnsi="Arial" w:cs="Arial" w:ascii="Arial"/>
          <w:sz w:val="22"/>
          <w:szCs w:val="22"/>
        </w:rPr>
        <w:tab/>
        <w:t>Explain how a reduction in d</w:t>
      </w:r>
      <w:r w:rsidR="00385BCD">
        <w:rPr>
          <w:rFonts w:hAnsi="Arial" w:cs="Arial" w:ascii="Arial"/>
          <w:sz w:val="22"/>
          <w:szCs w:val="22"/>
        </w:rPr>
        <w:t>issolved oxygen could affect</w:t>
      </w:r>
      <w:r w:rsidRPr="005F2C76">
        <w:rPr>
          <w:rFonts w:hAnsi="Arial" w:cs="Arial" w:ascii="Arial"/>
          <w:sz w:val="22"/>
          <w:szCs w:val="22"/>
        </w:rPr>
        <w:t xml:space="preserve"> fish populations in the </w:t>
      </w:r>
      <w:r w:rsidR="00C51984">
        <w:rPr>
          <w:rFonts w:hAnsi="Arial" w:cs="Arial" w:ascii="Arial"/>
          <w:sz w:val="22"/>
          <w:szCs w:val="22"/>
        </w:rPr>
        <w:t>world’s o</w:t>
      </w:r>
      <w:r w:rsidRPr="005F2C76" w:rsidR="00841C9E">
        <w:rPr>
          <w:rFonts w:hAnsi="Arial" w:cs="Arial" w:ascii="Arial"/>
          <w:sz w:val="22"/>
          <w:szCs w:val="22"/>
        </w:rPr>
        <w:t>ceans.</w:t>
      </w:r>
      <w:r w:rsidRPr="005F2C76" w:rsidR="00841C9E">
        <w:rPr>
          <w:rFonts w:hAnsi="Arial" w:cs="Arial" w:ascii="Arial"/>
          <w:sz w:val="22"/>
          <w:szCs w:val="22"/>
        </w:rPr>
        <w:tab/>
      </w:r>
      <w:r w:rsidRPr="005F2C76" w:rsidR="00841C9E">
        <w:rPr>
          <w:rFonts w:hAnsi="Arial" w:cs="Arial" w:ascii="Arial"/>
          <w:sz w:val="22"/>
          <w:szCs w:val="22"/>
        </w:rPr>
        <w:tab/>
      </w:r>
      <w:r w:rsidRPr="005F2C76" w:rsidR="00841C9E">
        <w:rPr>
          <w:rFonts w:hAnsi="Arial" w:cs="Arial" w:ascii="Arial"/>
          <w:sz w:val="22"/>
          <w:szCs w:val="22"/>
        </w:rPr>
        <w:tab/>
      </w:r>
      <w:r w:rsidRPr="005F2C76" w:rsidR="00841C9E">
        <w:rPr>
          <w:rFonts w:hAnsi="Arial" w:cs="Arial" w:ascii="Arial"/>
          <w:sz w:val="22"/>
          <w:szCs w:val="22"/>
        </w:rPr>
        <w:tab/>
      </w:r>
      <w:r w:rsidRPr="005F2C76" w:rsidR="00841C9E">
        <w:rPr>
          <w:rFonts w:hAnsi="Arial" w:cs="Arial" w:ascii="Arial"/>
          <w:sz w:val="22"/>
          <w:szCs w:val="22"/>
        </w:rPr>
        <w:tab/>
      </w:r>
      <w:r w:rsidRPr="005F2C76" w:rsidR="00841C9E">
        <w:rPr>
          <w:rFonts w:hAnsi="Arial" w:cs="Arial" w:ascii="Arial"/>
          <w:sz w:val="22"/>
          <w:szCs w:val="22"/>
        </w:rPr>
        <w:tab/>
      </w:r>
      <w:r w:rsidRPr="005F2C76" w:rsidR="00841C9E">
        <w:rPr>
          <w:rFonts w:hAnsi="Arial" w:cs="Arial" w:ascii="Arial"/>
          <w:sz w:val="22"/>
          <w:szCs w:val="22"/>
        </w:rPr>
        <w:tab/>
      </w:r>
      <w:r w:rsidRPr="005F2C76" w:rsidR="00841C9E">
        <w:rPr>
          <w:rFonts w:hAnsi="Arial" w:cs="Arial" w:ascii="Arial"/>
          <w:sz w:val="22"/>
          <w:szCs w:val="22"/>
        </w:rPr>
        <w:tab/>
        <w:t xml:space="preserve">         </w:t>
      </w:r>
      <w:r w:rsidRPr="005F2C76" w:rsidR="009B5CAB">
        <w:rPr>
          <w:rFonts w:hAnsi="Arial" w:cs="Arial" w:ascii="Arial"/>
          <w:sz w:val="22"/>
          <w:szCs w:val="22"/>
        </w:rPr>
        <w:t xml:space="preserve"> </w:t>
      </w:r>
      <w:r w:rsidR="00385BCD">
        <w:rPr>
          <w:rFonts w:hAnsi="Arial" w:cs="Arial" w:ascii="Arial"/>
          <w:sz w:val="22"/>
          <w:szCs w:val="22"/>
        </w:rPr>
        <w:tab/>
        <w:t xml:space="preserve">         </w:t>
      </w:r>
      <w:r w:rsidRPr="005F2C76">
        <w:rPr>
          <w:rFonts w:hAnsi="Arial" w:cs="Arial" w:ascii="Arial"/>
          <w:sz w:val="22"/>
          <w:szCs w:val="22"/>
        </w:rPr>
        <w:t>(2 marks)</w:t>
      </w:r>
    </w:p>
    <w:p w:rsidRPr="005F2C76" w:rsidRDefault="00841C9E" w:rsidR="00841C9E" w:rsidP="008F0B79" w14:paraId="5E896659" w14:textId="77777777">
      <w:pPr>
        <w:ind w:left="720" w:right="-150" w:hanging="720"/>
        <w:rPr>
          <w:rFonts w:hAnsi="Arial" w:cs="Arial" w:ascii="Arial"/>
          <w:sz w:val="22"/>
          <w:szCs w:val="22"/>
        </w:rPr>
      </w:pPr>
    </w:p>
    <w:p w:rsidRPr="005F2C76" w:rsidRDefault="00841C9E" w:rsidR="00841C9E" w:rsidP="00841C9E" w14:paraId="683552D5" w14:textId="7D4325E9">
      <w:pPr>
        <w:spacing w:line="360" w:lineRule="auto"/>
        <w:ind w:left="720" w:right="-15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841C9E" w:rsidR="00841C9E" w:rsidP="00841C9E" w14:paraId="14124539" w14:textId="77777777">
      <w:pPr>
        <w:spacing w:line="360" w:lineRule="auto"/>
        <w:ind w:left="720" w:right="-150" w:hanging="720"/>
        <w:rPr>
          <w:rFonts w:hAnsi="Arial" w:cs="Arial" w:ascii="Arial"/>
          <w:sz w:val="22"/>
          <w:szCs w:val="22"/>
        </w:rPr>
      </w:pPr>
    </w:p>
    <w:p w:rsidRPr="005F2C76" w:rsidRDefault="00841C9E" w:rsidR="00841C9E" w:rsidP="00841C9E" w14:paraId="1BF64CA3" w14:textId="77777777">
      <w:pPr>
        <w:spacing w:line="360" w:lineRule="auto"/>
        <w:ind w:left="720" w:right="-150" w:hanging="720"/>
        <w:rPr>
          <w:rFonts w:hAnsi="Arial" w:cs="Arial" w:ascii="Arial"/>
          <w:sz w:val="22"/>
          <w:szCs w:val="22"/>
        </w:rPr>
      </w:pPr>
    </w:p>
    <w:p w:rsidRPr="005F2C76" w:rsidRDefault="00841C9E" w:rsidR="00841C9E" w:rsidP="00841C9E" w14:paraId="52E6D424" w14:textId="77777777">
      <w:pPr>
        <w:spacing w:line="360" w:lineRule="auto"/>
        <w:ind w:left="720" w:right="-150" w:hanging="720"/>
        <w:rPr>
          <w:rFonts w:hAnsi="Arial" w:cs="Arial" w:ascii="Arial"/>
          <w:sz w:val="22"/>
          <w:szCs w:val="22"/>
        </w:rPr>
      </w:pPr>
    </w:p>
    <w:p w:rsidRPr="005F2C76" w:rsidRDefault="00841C9E" w:rsidR="00841C9E" w:rsidP="00841C9E" w14:paraId="7C655B7E" w14:textId="77777777">
      <w:pPr>
        <w:spacing w:line="360" w:lineRule="auto"/>
        <w:ind w:left="720" w:right="-150" w:hanging="720"/>
        <w:rPr>
          <w:rFonts w:hAnsi="Arial" w:cs="Arial" w:ascii="Arial"/>
          <w:sz w:val="22"/>
          <w:szCs w:val="22"/>
        </w:rPr>
      </w:pPr>
    </w:p>
    <w:p w:rsidRPr="005F2C76" w:rsidRDefault="00841C9E" w:rsidR="00841C9E" w:rsidP="00841C9E" w14:paraId="5773D89F" w14:textId="77777777">
      <w:pPr>
        <w:spacing w:line="360" w:lineRule="auto"/>
        <w:ind w:left="720" w:right="-150" w:hanging="720"/>
        <w:rPr>
          <w:rFonts w:hAnsi="Arial" w:cs="Arial" w:ascii="Arial"/>
          <w:sz w:val="22"/>
          <w:szCs w:val="22"/>
        </w:rPr>
      </w:pPr>
    </w:p>
    <w:p w:rsidRPr="005F2C76" w:rsidRDefault="00841C9E" w:rsidR="00841C9E" w:rsidP="00841C9E" w14:paraId="124A42AD" w14:textId="77777777">
      <w:pPr>
        <w:spacing w:line="360" w:lineRule="auto"/>
        <w:ind w:left="720" w:right="-150" w:hanging="720"/>
        <w:rPr>
          <w:rFonts w:hAnsi="Arial" w:cs="Arial" w:ascii="Arial"/>
          <w:sz w:val="22"/>
          <w:szCs w:val="22"/>
        </w:rPr>
      </w:pPr>
    </w:p>
    <w:p w:rsidRPr="005F2C76" w:rsidRDefault="00841C9E" w:rsidR="00841C9E" w:rsidP="00841C9E" w14:paraId="45ECA470" w14:textId="77777777">
      <w:pPr>
        <w:spacing w:line="360" w:lineRule="auto"/>
        <w:ind w:left="720" w:right="-150" w:hanging="720"/>
        <w:rPr>
          <w:rFonts w:hAnsi="Arial" w:cs="Arial" w:ascii="Arial"/>
          <w:sz w:val="22"/>
          <w:szCs w:val="22"/>
        </w:rPr>
      </w:pPr>
    </w:p>
    <w:p w:rsidRPr="005F2C76" w:rsidRDefault="00841C9E" w:rsidR="00841C9E" w:rsidP="00841C9E" w14:paraId="226D425E" w14:textId="77777777">
      <w:pPr>
        <w:spacing w:line="360" w:lineRule="auto"/>
        <w:ind w:left="720" w:right="-150" w:hanging="720"/>
        <w:rPr>
          <w:rFonts w:hAnsi="Arial" w:cs="Arial" w:ascii="Arial"/>
          <w:sz w:val="22"/>
          <w:szCs w:val="22"/>
        </w:rPr>
      </w:pPr>
    </w:p>
    <w:p w:rsidRPr="005F2C76" w:rsidRDefault="00841C9E" w:rsidR="00841C9E" w:rsidP="00841C9E" w14:paraId="5497D648" w14:textId="77777777">
      <w:pPr>
        <w:spacing w:line="360" w:lineRule="auto"/>
        <w:ind w:left="720" w:right="-150" w:hanging="720"/>
        <w:rPr>
          <w:rFonts w:hAnsi="Arial" w:cs="Arial" w:ascii="Arial"/>
          <w:sz w:val="22"/>
          <w:szCs w:val="22"/>
        </w:rPr>
      </w:pPr>
    </w:p>
    <w:p w:rsidRPr="005F2C76" w:rsidRDefault="00841C9E" w:rsidR="00841C9E" w:rsidP="00841C9E" w14:paraId="60046298" w14:textId="77777777">
      <w:pPr>
        <w:spacing w:line="360" w:lineRule="auto"/>
        <w:ind w:left="720" w:right="-150" w:hanging="720"/>
        <w:rPr>
          <w:rFonts w:hAnsi="Arial" w:cs="Arial" w:ascii="Arial"/>
          <w:sz w:val="22"/>
          <w:szCs w:val="22"/>
        </w:rPr>
      </w:pPr>
    </w:p>
    <w:p w:rsidRPr="005F2C76" w:rsidRDefault="003748F6" w:rsidR="003748F6" w:rsidP="00841C9E" w14:paraId="36F021D9" w14:textId="77777777">
      <w:pPr>
        <w:spacing w:line="360" w:lineRule="auto"/>
        <w:ind w:left="720" w:right="-150" w:hanging="720"/>
        <w:rPr>
          <w:rFonts w:hAnsi="Arial" w:cs="Arial" w:ascii="Arial"/>
          <w:b/>
          <w:sz w:val="22"/>
          <w:szCs w:val="22"/>
        </w:rPr>
      </w:pPr>
    </w:p>
    <w:p w:rsidRPr="005F2C76" w:rsidRDefault="00841C9E" w:rsidR="00841C9E" w:rsidP="00FC2701" w14:paraId="23474447" w14:textId="16E6170C">
      <w:pPr>
        <w:spacing w:line="360" w:lineRule="auto"/>
        <w:ind w:right="-150"/>
        <w:rPr>
          <w:rFonts w:hAnsi="Arial" w:cs="Arial" w:ascii="Arial"/>
          <w:sz w:val="22"/>
          <w:szCs w:val="22"/>
        </w:rPr>
      </w:pPr>
      <w:r w:rsidRPr="005F2C76">
        <w:rPr>
          <w:rFonts w:hAnsi="Arial" w:cs="Arial" w:ascii="Arial"/>
          <w:b/>
          <w:sz w:val="22"/>
          <w:szCs w:val="22"/>
        </w:rPr>
        <w:lastRenderedPageBreak/>
        <w:t>Question 34</w:t>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t xml:space="preserve">    </w:t>
      </w:r>
      <w:proofErr w:type="gramStart"/>
      <w:r w:rsidRPr="005F2C76">
        <w:rPr>
          <w:rFonts w:hAnsi="Arial" w:cs="Arial" w:ascii="Arial"/>
          <w:b/>
          <w:sz w:val="22"/>
          <w:szCs w:val="22"/>
        </w:rPr>
        <w:t xml:space="preserve">   (</w:t>
      </w:r>
      <w:proofErr w:type="gramEnd"/>
      <w:r w:rsidRPr="005F2C76">
        <w:rPr>
          <w:rFonts w:hAnsi="Arial" w:cs="Arial" w:ascii="Arial"/>
          <w:b/>
          <w:sz w:val="22"/>
          <w:szCs w:val="22"/>
        </w:rPr>
        <w:t>20 marks)</w:t>
      </w:r>
    </w:p>
    <w:p w:rsidRPr="005F2C76" w:rsidRDefault="00E6519A" w:rsidR="00E6519A" w:rsidP="00615CE4" w14:paraId="15E2C91E" w14:textId="77777777">
      <w:pPr>
        <w:ind w:right="-150"/>
        <w:rPr>
          <w:rFonts w:hAnsi="Arial" w:cs="Arial" w:ascii="Arial"/>
          <w:sz w:val="22"/>
          <w:szCs w:val="22"/>
        </w:rPr>
      </w:pPr>
    </w:p>
    <w:p w:rsidRPr="005F2C76" w:rsidRDefault="00615CE4" w:rsidR="00841C9E" w:rsidP="00615CE4" w14:paraId="17DD01B4" w14:textId="13C53955">
      <w:pPr>
        <w:ind w:right="-150"/>
        <w:rPr>
          <w:rFonts w:hAnsi="Arial" w:cs="Arial" w:ascii="Arial"/>
          <w:sz w:val="22"/>
          <w:szCs w:val="22"/>
        </w:rPr>
      </w:pPr>
      <w:r w:rsidRPr="005F2C76">
        <w:rPr>
          <w:rFonts w:hAnsi="Arial" w:cs="Arial" w:ascii="Arial"/>
          <w:sz w:val="22"/>
          <w:szCs w:val="22"/>
        </w:rPr>
        <w:t xml:space="preserve">Like plants, water, gases and nutrients must be transported around the bodies of animals. </w:t>
      </w:r>
    </w:p>
    <w:p w:rsidRPr="005F2C76" w:rsidRDefault="00615CE4" w:rsidR="00615CE4" w:rsidP="00615CE4" w14:paraId="65A8B218" w14:textId="77777777">
      <w:pPr>
        <w:ind w:right="-150"/>
        <w:rPr>
          <w:rFonts w:hAnsi="Arial" w:cs="Arial" w:ascii="Arial"/>
          <w:sz w:val="22"/>
          <w:szCs w:val="22"/>
        </w:rPr>
      </w:pPr>
    </w:p>
    <w:p w:rsidRPr="005F2C76" w:rsidRDefault="00615CE4" w:rsidR="00615CE4" w:rsidP="00AB4560" w14:paraId="103539F7" w14:textId="3B3A18D4">
      <w:pPr>
        <w:ind w:left="720" w:right="-150"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 xml:space="preserve">Identify </w:t>
      </w:r>
      <w:r w:rsidRPr="005F2C76">
        <w:rPr>
          <w:rFonts w:hAnsi="Arial" w:cs="Arial" w:ascii="Arial"/>
          <w:b/>
          <w:sz w:val="22"/>
          <w:szCs w:val="22"/>
        </w:rPr>
        <w:t>two (2)</w:t>
      </w:r>
      <w:r w:rsidRPr="005F2C76">
        <w:rPr>
          <w:rFonts w:hAnsi="Arial" w:cs="Arial" w:ascii="Arial"/>
          <w:sz w:val="22"/>
          <w:szCs w:val="22"/>
        </w:rPr>
        <w:t xml:space="preserve"> similarities in the transport systems </w:t>
      </w:r>
      <w:r w:rsidRPr="005F2C76" w:rsidR="00AB4560">
        <w:rPr>
          <w:rFonts w:hAnsi="Arial" w:cs="Arial" w:ascii="Arial"/>
          <w:sz w:val="22"/>
          <w:szCs w:val="22"/>
        </w:rPr>
        <w:t>of plants and animals.</w:t>
      </w:r>
      <w:r w:rsidRPr="005F2C76" w:rsidR="00AB4560">
        <w:rPr>
          <w:rFonts w:hAnsi="Arial" w:cs="Arial" w:ascii="Arial"/>
          <w:sz w:val="22"/>
          <w:szCs w:val="22"/>
        </w:rPr>
        <w:tab/>
        <w:t xml:space="preserve">          (2 marks)</w:t>
      </w:r>
    </w:p>
    <w:p w:rsidRPr="005F2C76" w:rsidRDefault="00AB4560" w:rsidR="00AB4560" w:rsidP="00AB4560" w14:paraId="3ED751AF" w14:textId="77777777">
      <w:pPr>
        <w:ind w:left="720" w:right="-150" w:hanging="720"/>
        <w:rPr>
          <w:rFonts w:hAnsi="Arial" w:cs="Arial" w:ascii="Arial"/>
          <w:sz w:val="22"/>
          <w:szCs w:val="22"/>
        </w:rPr>
      </w:pPr>
    </w:p>
    <w:p w:rsidRPr="005F2C76" w:rsidRDefault="00AB4560" w:rsidR="00AB4560" w:rsidP="00AB4560" w14:paraId="65658A27" w14:textId="432C67E3">
      <w:pPr>
        <w:spacing w:line="360" w:lineRule="auto"/>
        <w:ind w:left="720" w:right="-15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AB4560" w:rsidR="00AB4560" w:rsidP="00AB4560" w14:paraId="199A4808" w14:textId="77777777">
      <w:pPr>
        <w:ind w:left="720" w:right="-150" w:hanging="720"/>
        <w:rPr>
          <w:rFonts w:hAnsi="Arial" w:cs="Arial" w:ascii="Arial"/>
          <w:sz w:val="22"/>
          <w:szCs w:val="22"/>
        </w:rPr>
      </w:pPr>
    </w:p>
    <w:p w:rsidRPr="005F2C76" w:rsidRDefault="00E6519A" w:rsidR="00E6519A" w:rsidP="00AD4AD9" w14:paraId="384A4264" w14:textId="77777777">
      <w:pPr>
        <w:ind w:right="-150"/>
        <w:rPr>
          <w:rFonts w:hAnsi="Arial" w:cs="Arial" w:ascii="Arial"/>
          <w:sz w:val="22"/>
          <w:szCs w:val="22"/>
        </w:rPr>
      </w:pPr>
    </w:p>
    <w:p w:rsidRPr="005F2C76" w:rsidRDefault="00AD4AD9" w:rsidR="00AB4560" w:rsidP="00AD4AD9" w14:paraId="4ECA2935" w14:textId="7E677CB9">
      <w:pPr>
        <w:ind w:right="-150"/>
        <w:rPr>
          <w:rFonts w:hAnsi="Arial" w:cs="Arial" w:ascii="Arial"/>
          <w:sz w:val="22"/>
          <w:szCs w:val="22"/>
        </w:rPr>
      </w:pPr>
      <w:r w:rsidRPr="005F2C76">
        <w:rPr>
          <w:rFonts w:hAnsi="Arial" w:cs="Arial" w:ascii="Arial"/>
          <w:sz w:val="22"/>
          <w:szCs w:val="22"/>
        </w:rPr>
        <w:t>Transporting materials around animals is the main function of the circulatory system. Circulatory fluids carry all the essential molecules around the body.</w:t>
      </w:r>
    </w:p>
    <w:p w:rsidRPr="005F2C76" w:rsidRDefault="00AD4AD9" w:rsidR="00AD4AD9" w:rsidP="00AD4AD9" w14:paraId="673BDBAD" w14:textId="77777777">
      <w:pPr>
        <w:ind w:right="-150"/>
        <w:rPr>
          <w:rFonts w:hAnsi="Arial" w:cs="Arial" w:ascii="Arial"/>
          <w:sz w:val="22"/>
          <w:szCs w:val="22"/>
        </w:rPr>
      </w:pPr>
    </w:p>
    <w:p w:rsidRPr="005F2C76" w:rsidRDefault="00AD4AD9" w:rsidR="00D42F28" w:rsidP="00AD4AD9" w14:paraId="5BB88A05" w14:textId="77777777">
      <w:pPr>
        <w:ind w:left="720" w:right="-150" w:hanging="720"/>
        <w:rPr>
          <w:rFonts w:hAnsi="Arial" w:cs="Arial" w:ascii="Arial"/>
          <w:sz w:val="22"/>
          <w:szCs w:val="22"/>
        </w:rPr>
      </w:pPr>
      <w:r w:rsidRPr="005F2C76">
        <w:rPr>
          <w:rFonts w:hAnsi="Arial" w:cs="Arial" w:ascii="Arial"/>
          <w:sz w:val="22"/>
          <w:szCs w:val="22"/>
        </w:rPr>
        <w:t>(b)</w:t>
      </w:r>
      <w:r w:rsidRPr="005F2C76">
        <w:rPr>
          <w:rFonts w:hAnsi="Arial" w:cs="Arial" w:ascii="Arial"/>
          <w:sz w:val="22"/>
          <w:szCs w:val="22"/>
        </w:rPr>
        <w:tab/>
        <w:t xml:space="preserve">Animals have </w:t>
      </w:r>
      <w:r w:rsidRPr="005F2C76" w:rsidR="00D42F28">
        <w:rPr>
          <w:rFonts w:hAnsi="Arial" w:cs="Arial" w:ascii="Arial"/>
          <w:sz w:val="22"/>
          <w:szCs w:val="22"/>
        </w:rPr>
        <w:t xml:space="preserve">either </w:t>
      </w:r>
      <w:r w:rsidRPr="005F2C76">
        <w:rPr>
          <w:rFonts w:hAnsi="Arial" w:cs="Arial" w:ascii="Arial"/>
          <w:sz w:val="22"/>
          <w:szCs w:val="22"/>
        </w:rPr>
        <w:t xml:space="preserve">an open circulatory system or a closed circulatory system. Describe the difference between these two systems, using examples to support your answer. </w:t>
      </w:r>
    </w:p>
    <w:p w:rsidRPr="005F2C76" w:rsidRDefault="00D42F28" w:rsidR="00AD4AD9" w:rsidP="00D42F28" w14:paraId="6328AF3B" w14:textId="6D735346">
      <w:pPr>
        <w:ind w:left="7920" w:right="-150"/>
        <w:rPr>
          <w:rFonts w:hAnsi="Arial" w:cs="Arial" w:ascii="Arial"/>
          <w:sz w:val="22"/>
          <w:szCs w:val="22"/>
        </w:rPr>
      </w:pPr>
      <w:r w:rsidRPr="005F2C76">
        <w:rPr>
          <w:rFonts w:hAnsi="Arial" w:cs="Arial" w:ascii="Arial"/>
          <w:sz w:val="22"/>
          <w:szCs w:val="22"/>
        </w:rPr>
        <w:t xml:space="preserve">          </w:t>
      </w:r>
      <w:r w:rsidRPr="005F2C76" w:rsidR="00AD4AD9">
        <w:rPr>
          <w:rFonts w:hAnsi="Arial" w:cs="Arial" w:ascii="Arial"/>
          <w:sz w:val="22"/>
          <w:szCs w:val="22"/>
        </w:rPr>
        <w:t>(</w:t>
      </w:r>
      <w:r w:rsidRPr="005F2C76">
        <w:rPr>
          <w:rFonts w:hAnsi="Arial" w:cs="Arial" w:ascii="Arial"/>
          <w:sz w:val="22"/>
          <w:szCs w:val="22"/>
        </w:rPr>
        <w:t>6 marks)</w:t>
      </w:r>
    </w:p>
    <w:p w:rsidRPr="005F2C76" w:rsidRDefault="00D42F28" w:rsidR="00D42F28" w:rsidP="00D42F28" w14:paraId="7C4E8E73" w14:textId="77777777">
      <w:pPr>
        <w:ind w:right="-150"/>
        <w:rPr>
          <w:rFonts w:hAnsi="Arial" w:cs="Arial" w:ascii="Arial"/>
          <w:sz w:val="22"/>
          <w:szCs w:val="22"/>
        </w:rPr>
      </w:pPr>
    </w:p>
    <w:p w:rsidRPr="005F2C76" w:rsidRDefault="00D42F28" w:rsidR="00D42F28" w:rsidP="00D42F28" w14:paraId="7C95DA60" w14:textId="001643B1">
      <w:pPr>
        <w:spacing w:line="360" w:lineRule="auto"/>
        <w:ind w:right="-15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D42F28" w:rsidR="00D42F28" w:rsidP="00D42F28" w14:paraId="6CBBD2E0" w14:textId="77777777">
      <w:pPr>
        <w:ind w:left="7920" w:right="-150"/>
        <w:rPr>
          <w:rFonts w:hAnsi="Arial" w:cs="Arial" w:ascii="Arial"/>
          <w:sz w:val="22"/>
          <w:szCs w:val="22"/>
        </w:rPr>
      </w:pPr>
    </w:p>
    <w:p w:rsidRPr="005F2C76" w:rsidRDefault="00841C9E" w:rsidR="00841C9E" w:rsidP="00841C9E" w14:paraId="00131038" w14:textId="77777777">
      <w:pPr>
        <w:spacing w:line="360" w:lineRule="auto"/>
        <w:ind w:left="720" w:right="-150" w:hanging="720"/>
        <w:rPr>
          <w:rFonts w:hAnsi="Arial" w:cs="Arial" w:ascii="Arial"/>
          <w:sz w:val="22"/>
          <w:szCs w:val="22"/>
        </w:rPr>
      </w:pPr>
    </w:p>
    <w:p w:rsidRPr="005F2C76" w:rsidRDefault="00D42F28" w:rsidR="00841C9E" w:rsidP="008F0B79" w14:paraId="7564F5B9" w14:textId="6EB0EF6C">
      <w:pPr>
        <w:ind w:left="720" w:right="-150" w:hanging="720"/>
        <w:rPr>
          <w:rFonts w:hAnsi="Arial" w:cs="Arial" w:ascii="Arial"/>
          <w:sz w:val="22"/>
          <w:szCs w:val="22"/>
        </w:rPr>
      </w:pPr>
      <w:r w:rsidRPr="005F2C76">
        <w:rPr>
          <w:rFonts w:hAnsi="Arial" w:cs="Arial" w:ascii="Arial"/>
          <w:sz w:val="22"/>
          <w:szCs w:val="22"/>
        </w:rPr>
        <w:t>(c)</w:t>
      </w:r>
      <w:r w:rsidRPr="005F2C76">
        <w:rPr>
          <w:rFonts w:hAnsi="Arial" w:cs="Arial" w:ascii="Arial"/>
          <w:sz w:val="22"/>
          <w:szCs w:val="22"/>
        </w:rPr>
        <w:tab/>
      </w:r>
      <w:r w:rsidRPr="005F2C76" w:rsidR="002C7600">
        <w:rPr>
          <w:rFonts w:hAnsi="Arial" w:cs="Arial" w:ascii="Arial"/>
          <w:sz w:val="22"/>
          <w:szCs w:val="22"/>
        </w:rPr>
        <w:t>Outline</w:t>
      </w:r>
      <w:r w:rsidRPr="005F2C76">
        <w:rPr>
          <w:rFonts w:hAnsi="Arial" w:cs="Arial" w:ascii="Arial"/>
          <w:sz w:val="22"/>
          <w:szCs w:val="22"/>
        </w:rPr>
        <w:t xml:space="preserve"> </w:t>
      </w:r>
      <w:r w:rsidRPr="005F2C76">
        <w:rPr>
          <w:rFonts w:hAnsi="Arial" w:cs="Arial" w:ascii="Arial"/>
          <w:b/>
          <w:sz w:val="22"/>
          <w:szCs w:val="22"/>
        </w:rPr>
        <w:t>two (2)</w:t>
      </w:r>
      <w:r w:rsidRPr="005F2C76">
        <w:rPr>
          <w:rFonts w:hAnsi="Arial" w:cs="Arial" w:ascii="Arial"/>
          <w:sz w:val="22"/>
          <w:szCs w:val="22"/>
        </w:rPr>
        <w:t xml:space="preserve"> benefits of having a closed ci</w:t>
      </w:r>
      <w:r w:rsidRPr="005F2C76" w:rsidR="002C7600">
        <w:rPr>
          <w:rFonts w:hAnsi="Arial" w:cs="Arial" w:ascii="Arial"/>
          <w:sz w:val="22"/>
          <w:szCs w:val="22"/>
        </w:rPr>
        <w:t xml:space="preserve">rculatory system. </w:t>
      </w:r>
      <w:r w:rsidRPr="005F2C76" w:rsidR="002C7600">
        <w:rPr>
          <w:rFonts w:hAnsi="Arial" w:cs="Arial" w:ascii="Arial"/>
          <w:sz w:val="22"/>
          <w:szCs w:val="22"/>
        </w:rPr>
        <w:tab/>
      </w:r>
      <w:r w:rsidRPr="005F2C76" w:rsidR="002C7600">
        <w:rPr>
          <w:rFonts w:hAnsi="Arial" w:cs="Arial" w:ascii="Arial"/>
          <w:sz w:val="22"/>
          <w:szCs w:val="22"/>
        </w:rPr>
        <w:tab/>
        <w:t xml:space="preserve">          (2</w:t>
      </w:r>
      <w:r w:rsidRPr="005F2C76">
        <w:rPr>
          <w:rFonts w:hAnsi="Arial" w:cs="Arial" w:ascii="Arial"/>
          <w:sz w:val="22"/>
          <w:szCs w:val="22"/>
        </w:rPr>
        <w:t xml:space="preserve"> marks)</w:t>
      </w:r>
    </w:p>
    <w:p w:rsidRPr="005F2C76" w:rsidRDefault="00D42F28" w:rsidR="00D42F28" w:rsidP="008F0B79" w14:paraId="4BD53163" w14:textId="77777777">
      <w:pPr>
        <w:ind w:left="720" w:right="-150" w:hanging="720"/>
        <w:rPr>
          <w:rFonts w:hAnsi="Arial" w:cs="Arial" w:ascii="Arial"/>
          <w:sz w:val="22"/>
          <w:szCs w:val="22"/>
        </w:rPr>
      </w:pPr>
    </w:p>
    <w:p w:rsidRPr="005F2C76" w:rsidRDefault="00D42F28" w:rsidR="00D42F28" w:rsidP="008F0B79" w14:paraId="3AA9A357" w14:textId="77777777">
      <w:pPr>
        <w:ind w:left="720" w:right="-150" w:hanging="720"/>
        <w:rPr>
          <w:rFonts w:hAnsi="Arial" w:cs="Arial" w:ascii="Arial"/>
          <w:sz w:val="22"/>
          <w:szCs w:val="22"/>
        </w:rPr>
      </w:pPr>
    </w:p>
    <w:p w:rsidRPr="005F2C76" w:rsidRDefault="00D42F28" w:rsidR="00D42F28" w:rsidP="00D42F28" w14:paraId="0C6468DD" w14:textId="096E3625">
      <w:pPr>
        <w:spacing w:line="360" w:lineRule="auto"/>
        <w:ind w:left="720" w:right="-150" w:hanging="72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D42F28" w:rsidR="00D42F28" w:rsidP="008F0B79" w14:paraId="2431C5AD" w14:textId="77777777">
      <w:pPr>
        <w:ind w:left="720" w:right="-150" w:hanging="720"/>
        <w:rPr>
          <w:rFonts w:hAnsi="Arial" w:cs="Arial" w:ascii="Arial"/>
          <w:sz w:val="22"/>
          <w:szCs w:val="22"/>
          <w:u w:val="single"/>
        </w:rPr>
      </w:pPr>
    </w:p>
    <w:p w:rsidRPr="005F2C76" w:rsidRDefault="00D42F28" w:rsidR="00D42F28" w:rsidP="008F0B79" w14:paraId="4E84DAEF" w14:textId="77777777">
      <w:pPr>
        <w:ind w:left="720" w:right="-150" w:hanging="720"/>
        <w:rPr>
          <w:rFonts w:hAnsi="Arial" w:cs="Arial" w:ascii="Arial"/>
          <w:sz w:val="22"/>
          <w:szCs w:val="22"/>
          <w:u w:val="single"/>
        </w:rPr>
      </w:pPr>
    </w:p>
    <w:p w:rsidRPr="005F2C76" w:rsidRDefault="00D42F28" w:rsidR="00D42F28" w:rsidP="008F0B79" w14:paraId="53A645D6" w14:textId="77777777">
      <w:pPr>
        <w:ind w:left="720" w:right="-150" w:hanging="720"/>
        <w:rPr>
          <w:rFonts w:hAnsi="Arial" w:cs="Arial" w:ascii="Arial"/>
          <w:sz w:val="22"/>
          <w:szCs w:val="22"/>
          <w:u w:val="single"/>
        </w:rPr>
      </w:pPr>
    </w:p>
    <w:p w:rsidRPr="005F2C76" w:rsidRDefault="00D42F28" w:rsidR="00D42F28" w:rsidP="008F0B79" w14:paraId="7372205F" w14:textId="77777777">
      <w:pPr>
        <w:ind w:left="720" w:right="-150" w:hanging="720"/>
        <w:rPr>
          <w:rFonts w:hAnsi="Arial" w:cs="Arial" w:ascii="Arial"/>
          <w:sz w:val="22"/>
          <w:szCs w:val="22"/>
          <w:u w:val="single"/>
        </w:rPr>
      </w:pPr>
    </w:p>
    <w:p w:rsidRPr="005F2C76" w:rsidRDefault="00F97DB3" w:rsidR="00F97DB3" w:rsidP="005A2C40" w14:paraId="641FE9CE" w14:textId="77777777">
      <w:pPr>
        <w:ind w:left="720" w:right="-150" w:hanging="720"/>
        <w:rPr>
          <w:rFonts w:hAnsi="Arial" w:cs="Arial" w:ascii="Arial"/>
          <w:sz w:val="22"/>
          <w:szCs w:val="22"/>
        </w:rPr>
      </w:pPr>
    </w:p>
    <w:p w:rsidRPr="005F2C76" w:rsidRDefault="00F97DB3" w:rsidR="00F97DB3" w:rsidP="005A2C40" w14:paraId="37595ECD" w14:textId="77777777">
      <w:pPr>
        <w:ind w:left="720" w:right="-150" w:hanging="720"/>
        <w:rPr>
          <w:rFonts w:hAnsi="Arial" w:cs="Arial" w:ascii="Arial"/>
          <w:sz w:val="22"/>
          <w:szCs w:val="22"/>
        </w:rPr>
      </w:pPr>
    </w:p>
    <w:p w:rsidRPr="005F2C76" w:rsidRDefault="00F97DB3" w:rsidR="00F97DB3" w:rsidP="005A2C40" w14:paraId="7A96A594" w14:textId="77777777">
      <w:pPr>
        <w:ind w:left="720" w:right="-150" w:hanging="720"/>
        <w:rPr>
          <w:rFonts w:hAnsi="Arial" w:cs="Arial" w:ascii="Arial"/>
          <w:sz w:val="22"/>
          <w:szCs w:val="22"/>
        </w:rPr>
      </w:pPr>
    </w:p>
    <w:p w:rsidRPr="005F2C76" w:rsidRDefault="00DE5BEF" w:rsidR="00DE5BEF" w:rsidP="005A2C40" w14:paraId="399D1F83" w14:textId="77777777">
      <w:pPr>
        <w:ind w:left="720" w:right="-150" w:hanging="720"/>
        <w:rPr>
          <w:rFonts w:hAnsi="Arial" w:cs="Arial" w:ascii="Arial"/>
          <w:sz w:val="22"/>
          <w:szCs w:val="22"/>
        </w:rPr>
      </w:pPr>
    </w:p>
    <w:p w:rsidRPr="005F2C76" w:rsidRDefault="000F1B43" w:rsidR="00D42F28" w:rsidP="005A2C40" w14:paraId="187DA56A" w14:textId="27ACCFB0">
      <w:pPr>
        <w:ind w:left="720" w:right="-150" w:hanging="720"/>
        <w:rPr>
          <w:rFonts w:hAnsi="Arial" w:cs="Arial" w:ascii="Arial"/>
          <w:sz w:val="22"/>
          <w:szCs w:val="22"/>
        </w:rPr>
      </w:pPr>
      <w:r w:rsidRPr="005F2C76">
        <w:rPr>
          <w:rFonts w:hAnsi="Arial" w:cs="Arial" w:ascii="Arial"/>
          <w:sz w:val="22"/>
          <w:szCs w:val="22"/>
        </w:rPr>
        <w:t>(d)</w:t>
      </w:r>
      <w:r w:rsidRPr="005F2C76">
        <w:rPr>
          <w:rFonts w:hAnsi="Arial" w:cs="Arial" w:ascii="Arial"/>
          <w:sz w:val="22"/>
          <w:szCs w:val="22"/>
        </w:rPr>
        <w:tab/>
      </w:r>
      <w:r w:rsidR="00084AE5">
        <w:rPr>
          <w:rFonts w:hAnsi="Arial" w:cs="Arial" w:ascii="Arial"/>
          <w:sz w:val="22"/>
          <w:szCs w:val="22"/>
        </w:rPr>
        <w:t xml:space="preserve">In </w:t>
      </w:r>
      <w:r w:rsidR="00843B30">
        <w:rPr>
          <w:rFonts w:hAnsi="Arial" w:cs="Arial" w:ascii="Arial"/>
          <w:sz w:val="22"/>
          <w:szCs w:val="22"/>
        </w:rPr>
        <w:t xml:space="preserve">the </w:t>
      </w:r>
      <w:r w:rsidR="00084AE5">
        <w:rPr>
          <w:rFonts w:hAnsi="Arial" w:cs="Arial" w:ascii="Arial"/>
          <w:sz w:val="22"/>
          <w:szCs w:val="22"/>
        </w:rPr>
        <w:t>table underneath the diagram, n</w:t>
      </w:r>
      <w:r w:rsidRPr="005F2C76" w:rsidR="00B23CD1">
        <w:rPr>
          <w:rFonts w:hAnsi="Arial" w:cs="Arial" w:ascii="Arial"/>
          <w:sz w:val="22"/>
          <w:szCs w:val="22"/>
        </w:rPr>
        <w:t>am</w:t>
      </w:r>
      <w:r w:rsidR="00084AE5">
        <w:rPr>
          <w:rFonts w:hAnsi="Arial" w:cs="Arial" w:ascii="Arial"/>
          <w:sz w:val="22"/>
          <w:szCs w:val="22"/>
        </w:rPr>
        <w:t>e the structures labelled A – H</w:t>
      </w:r>
      <w:r w:rsidRPr="005F2C76">
        <w:rPr>
          <w:rFonts w:hAnsi="Arial" w:cs="Arial" w:ascii="Arial"/>
          <w:sz w:val="22"/>
          <w:szCs w:val="22"/>
        </w:rPr>
        <w:t xml:space="preserve"> </w:t>
      </w:r>
      <w:r w:rsidR="00B23CD1">
        <w:rPr>
          <w:rFonts w:hAnsi="Arial" w:cs="Arial" w:ascii="Arial"/>
          <w:sz w:val="22"/>
          <w:szCs w:val="22"/>
        </w:rPr>
        <w:t>of the</w:t>
      </w:r>
      <w:r w:rsidRPr="005F2C76" w:rsidR="003252E4">
        <w:rPr>
          <w:rFonts w:hAnsi="Arial" w:cs="Arial" w:ascii="Arial"/>
          <w:sz w:val="22"/>
          <w:szCs w:val="22"/>
        </w:rPr>
        <w:t xml:space="preserve"> mammal heart </w:t>
      </w:r>
      <w:r w:rsidR="00B23CD1">
        <w:rPr>
          <w:rFonts w:hAnsi="Arial" w:cs="Arial" w:ascii="Arial"/>
          <w:sz w:val="22"/>
          <w:szCs w:val="22"/>
        </w:rPr>
        <w:t>below</w:t>
      </w:r>
      <w:r w:rsidRPr="005F2C76" w:rsidR="003252E4">
        <w:rPr>
          <w:rFonts w:hAnsi="Arial" w:cs="Arial" w:ascii="Arial"/>
          <w:sz w:val="22"/>
          <w:szCs w:val="22"/>
        </w:rPr>
        <w:t>.</w:t>
      </w:r>
      <w:r w:rsidRPr="005F2C76" w:rsidR="003252E4">
        <w:rPr>
          <w:rFonts w:hAnsi="Arial" w:cs="Arial" w:ascii="Arial"/>
          <w:sz w:val="22"/>
          <w:szCs w:val="22"/>
        </w:rPr>
        <w:tab/>
      </w:r>
      <w:r w:rsidRPr="005F2C76" w:rsidR="003252E4">
        <w:rPr>
          <w:rFonts w:hAnsi="Arial" w:cs="Arial" w:ascii="Arial"/>
          <w:sz w:val="22"/>
          <w:szCs w:val="22"/>
        </w:rPr>
        <w:tab/>
      </w:r>
      <w:r w:rsidRPr="005F2C76" w:rsidR="003252E4">
        <w:rPr>
          <w:rFonts w:hAnsi="Arial" w:cs="Arial" w:ascii="Arial"/>
          <w:sz w:val="22"/>
          <w:szCs w:val="22"/>
        </w:rPr>
        <w:tab/>
      </w:r>
      <w:r w:rsidRPr="005F2C76" w:rsidR="003252E4">
        <w:rPr>
          <w:rFonts w:hAnsi="Arial" w:cs="Arial" w:ascii="Arial"/>
          <w:sz w:val="22"/>
          <w:szCs w:val="22"/>
        </w:rPr>
        <w:tab/>
      </w:r>
      <w:r w:rsidRPr="005F2C76" w:rsidR="003252E4">
        <w:rPr>
          <w:rFonts w:hAnsi="Arial" w:cs="Arial" w:ascii="Arial"/>
          <w:sz w:val="22"/>
          <w:szCs w:val="22"/>
        </w:rPr>
        <w:tab/>
        <w:t xml:space="preserve">         </w:t>
      </w:r>
      <w:r w:rsidR="00843B30">
        <w:rPr>
          <w:rFonts w:hAnsi="Arial" w:cs="Arial" w:ascii="Arial"/>
          <w:sz w:val="22"/>
          <w:szCs w:val="22"/>
        </w:rPr>
        <w:tab/>
      </w:r>
      <w:r w:rsidR="00843B30">
        <w:rPr>
          <w:rFonts w:hAnsi="Arial" w:cs="Arial" w:ascii="Arial"/>
          <w:sz w:val="22"/>
          <w:szCs w:val="22"/>
        </w:rPr>
        <w:tab/>
      </w:r>
      <w:r w:rsidR="00843B30">
        <w:rPr>
          <w:rFonts w:hAnsi="Arial" w:cs="Arial" w:ascii="Arial"/>
          <w:sz w:val="22"/>
          <w:szCs w:val="22"/>
        </w:rPr>
        <w:tab/>
      </w:r>
      <w:r w:rsidR="00843B30">
        <w:rPr>
          <w:rFonts w:hAnsi="Arial" w:cs="Arial" w:ascii="Arial"/>
          <w:sz w:val="22"/>
          <w:szCs w:val="22"/>
        </w:rPr>
        <w:tab/>
        <w:t xml:space="preserve">          </w:t>
      </w:r>
      <w:r w:rsidRPr="005F2C76">
        <w:rPr>
          <w:rFonts w:hAnsi="Arial" w:cs="Arial" w:ascii="Arial"/>
          <w:sz w:val="22"/>
          <w:szCs w:val="22"/>
        </w:rPr>
        <w:t>(4 marks)</w:t>
      </w:r>
    </w:p>
    <w:p w:rsidRPr="005F2C76" w:rsidRDefault="000F1B43" w:rsidR="000F1B43" w:rsidP="008F0B79" w14:paraId="5C595510" w14:textId="77777777">
      <w:pPr>
        <w:ind w:left="720" w:right="-150" w:hanging="720"/>
        <w:rPr>
          <w:rFonts w:hAnsi="Arial" w:cs="Arial" w:ascii="Arial"/>
          <w:sz w:val="22"/>
          <w:szCs w:val="22"/>
        </w:rPr>
      </w:pPr>
    </w:p>
    <w:p w:rsidRPr="005F2C76" w:rsidRDefault="000F1B43" w:rsidR="000F1B43" w:rsidP="008F0B79" w14:paraId="12105EC1" w14:textId="77777777">
      <w:pPr>
        <w:ind w:left="720" w:right="-150" w:hanging="720"/>
        <w:rPr>
          <w:rFonts w:hAnsi="Arial" w:cs="Arial" w:ascii="Arial"/>
          <w:sz w:val="22"/>
          <w:szCs w:val="22"/>
        </w:rPr>
      </w:pPr>
    </w:p>
    <w:p w:rsidRPr="005F2C76" w:rsidRDefault="002A0A32" w:rsidR="000F1B43" w:rsidP="008F0B79" w14:paraId="6BA5342E" w14:textId="73438B86">
      <w:pPr>
        <w:ind w:left="720" w:right="-150" w:hanging="720"/>
        <w:rPr>
          <w:rFonts w:hAnsi="Arial" w:cs="Arial" w:ascii="Arial"/>
          <w:sz w:val="22"/>
          <w:szCs w:val="22"/>
        </w:rPr>
      </w:pPr>
      <w:r w:rsidRPr="005F2C76">
        <w:rPr>
          <w:rFonts w:hAnsi="Arial" w:cs="Arial" w:ascii="Arial"/>
          <w:noProof/>
          <w:sz w:val="22"/>
          <w:szCs w:val="22"/>
          <w:lang w:val="en-US"/>
        </w:rPr>
        <w:drawing>
          <wp:anchor simplePos="0" distL="114300" behindDoc="0" allowOverlap="1" relativeHeight="251708416" layoutInCell="1" wp14:anchorId="7749FD79" distT="0" locked="0" distB="0" distR="114300" wp14:editId="32E7E8B3">
            <wp:simplePos x="0" y="0"/>
            <wp:positionH relativeFrom="column">
              <wp:posOffset>1326515</wp:posOffset>
            </wp:positionH>
            <wp:positionV relativeFrom="paragraph">
              <wp:posOffset>43180</wp:posOffset>
            </wp:positionV>
            <wp:extent cx="3172460" cy="3886200"/>
            <wp:effectExtent r="2540" b="0" t="0" l="0"/>
            <wp:wrapTight wrapText="bothSides">
              <wp:wrapPolygon edited="0">
                <wp:start x="0" y="0"/>
                <wp:lineTo x="0" y="21459"/>
                <wp:lineTo x="21444" y="21459"/>
                <wp:lineTo x="21444" y="0"/>
                <wp:lineTo x="0" y="0"/>
              </wp:wrapPolygon>
            </wp:wrapTight>
            <wp:docPr descr="Macintosh HD:Users:kimbraimbridge1:Desktop:BiarbL7jT.jpg" name="Picture 22" i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kimbraimbridge1:Desktop:BiarbL7jT.jpg" name="Picture 2" id="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246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F2C76" w:rsidRDefault="000F1B43" w:rsidR="000F1B43" w:rsidP="008F0B79" w14:paraId="0CBE6C12" w14:textId="7CE6F1AD">
      <w:pPr>
        <w:ind w:left="720" w:right="-150" w:hanging="720"/>
        <w:rPr>
          <w:rFonts w:hAnsi="Arial" w:cs="Arial" w:ascii="Arial"/>
          <w:sz w:val="22"/>
          <w:szCs w:val="22"/>
        </w:rPr>
      </w:pPr>
    </w:p>
    <w:p w:rsidRPr="005F2C76" w:rsidRDefault="007D70B6" w:rsidR="000F1B43" w:rsidP="008F0B79" w14:paraId="7D18D015" w14:textId="42D267B1">
      <w:pPr>
        <w:ind w:left="720" w:right="-150" w:hanging="720"/>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721728" layoutInCell="1" wp14:anchorId="5E3B39F9" distT="0" locked="0" distB="0" distR="114300" wp14:editId="1CE0D63B">
                <wp:simplePos x="0" y="0"/>
                <wp:positionH relativeFrom="column">
                  <wp:posOffset>2743200</wp:posOffset>
                </wp:positionH>
                <wp:positionV relativeFrom="paragraph">
                  <wp:posOffset>64770</wp:posOffset>
                </wp:positionV>
                <wp:extent cx="342900" cy="342900"/>
                <wp:effectExtent r="0" b="12700" t="0" l="0"/>
                <wp:wrapSquare wrapText="bothSides"/>
                <wp:docPr name="Text Box 35" id="3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2C7600" w:rsidRDefault="00762F4A" w:rsidR="00762F4A" w:rsidP="00C54167" w14:paraId="71AF147A" w14:textId="1F32A0E3">
                            <w:pPr>
                              <w:rPr>
                                <w:rFonts w:hAnsi="Arial" w:cs="Arial" w:ascii="Arial"/>
                                <w:b/>
                                <w:sz w:val="22"/>
                                <w:szCs w:val="22"/>
                              </w:rPr>
                            </w:pPr>
                            <w:r>
                              <w:rPr>
                                <w:rFonts w:hAnsi="Arial" w:cs="Arial" w:ascii="Arial"/>
                                <w:b/>
                                <w:sz w:val="22"/>
                                <w:szCs w:val="22"/>
                              </w:rPr>
                              <w:t>G</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w14:anchorId="5E3B39F9" stroked="f" style="position:absolute;left:0;text-align:left;margin-left:3in;margin-top:5.1pt;width:27pt;height:27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ppGgWM8CAAAXBgAADgAAAGRycy9lMm9Eb2MueG1srFRNb9swDL0P2H8QdE9tp07bGHUKN0WGAcVa rB16VmQpMaavSUribNh/HyXbadrtsA672BRJUeR7JC+vWinQllnXaFXi7CTFiCmq60atSvzlcTG6 wMh5omoitGIl3jOHr2bv313uTMHGeq1FzSyCIMoVO1PitfemSBJH10wSd6INU2Dk2kri4WhXSW3J DqJLkYzT9CzZaVsbqylzDrQ3nRHPYnzOGfV3nDvmkSgx5Obj18bvMnyT2SUpVpaYdUP7NMg/ZCFJ o+DRQ6gb4gna2Oa3ULKhVjvN/QnVMtGcN5TFGqCaLH1VzcOaGBZrAXCcOcDk/l9Y+ml7b1FTl/h0 gpEiEjh6ZK1H17pFoAJ8dsYV4PZgwNG3oAeeB70DZSi75VaGPxSEwA5I7w/ohmgUlKf5eJqChYKp lyF68nzZWOc/MC1REEpsgbyIKdneOt+5Di7hLaUXjRCRQKFeKCBmp2GxA7rbpIBEQAyeIaXIzo/5 5HxcnU+mo7Nqko3yLL0YVVU6Ht0sqrRK88V8ml//hCwkyfJiB31ioMsCQIDDQpBVz0kw/x0pktAX LZxlSWyerj4IHCEZUk0C+B3IUfJ7wUIBQn1mHGiLWAdFHBg2FxZtCbQ6oZQpH2mKYIB38OIA2Fsu 9v4RsgjlWy534A8va+UPl2WjtI3Uvkq7/jqkzDt/AOOo7iD6dtnGfs3OhyZc6noPvWl1N93O0EUD HXRLnL8nFsYZmg5WlL+DDxd6V2LdSxittf3+J33wB0LBilGgvcTu24ZYhpH4qGD+plmeh30SDzk0 ERzssWV5bFEbOddASwbL0NAoBn8vBpFbLZ9gk1XhVTARReHtEvtBnPtuacEmpKyqohNsEEP8rXow NIQOLIX5eGyfiDX9EHnopE96WCSkeDVLnW+4qXS18Zo3cdAC0B2qPQGwfWJf9psyrLfjc/R63uez XwAAAP//AwBQSwMEFAAGAAgAAAAhAMsevEDcAAAACQEAAA8AAABkcnMvZG93bnJldi54bWxMj81O wzAQhO9IvIO1SNyoTQhRCXEqBOIKovxI3LbxNomI11HsNuHtWU5w3JnR7DfVZvGDOtIU+8AWLlcG FHETXM+thbfXx4s1qJiQHQ6BycI3RdjUpycVli7M/ELHbWqVlHAs0UKX0lhqHZuOPMZVGInF24fJ Y5JzarWbcJZyP+jMmEJ77Fk+dDjSfUfN1/bgLbw/7T8/cvPcPvjrcQ6L0exvtLXnZ8vdLahES/oL wy++oEMtTLtwYBfVYCG/ymRLEsNkoCSQrwsRdhaKPANdV/r/gvoHAAD//wMAUEsBAi0AFAAGAAgA AAAhAOSZw8D7AAAA4QEAABMAAAAAAAAAAAAAAAAAAAAAAFtDb250ZW50X1R5cGVzXS54bWxQSwEC LQAUAAYACAAAACEAI7Jq4dcAAACUAQAACwAAAAAAAAAAAAAAAAAsAQAAX3JlbHMvLnJlbHNQSwEC LQAUAAYACAAAACEAppGgWM8CAAAXBgAADgAAAAAAAAAAAAAAAAAsAgAAZHJzL2Uyb0RvYy54bWxQ SwECLQAUAAYACAAAACEAyx68QNwAAAAJAQAADwAAAAAAAAAAAAAAAAAnBQAAZHJzL2Rvd25yZXYu eG1sUEsFBgAAAAAEAAQA8wAAADAGAAAAAA== " filled="f" id="Text Box 35" type="#_x0000_t202" o:spid="_x0000_s1043">
                <v:textbox>
                  <w:txbxContent>
                    <w:p w:rsidRPr="002C7600" w:rsidRDefault="00762F4A" w:rsidR="00762F4A" w:rsidP="00C54167" w14:paraId="71AF147A" w14:textId="1F32A0E3">
                      <w:pPr>
                        <w:rPr>
                          <w:rFonts w:hAnsi="Arial" w:cs="Arial" w:ascii="Arial"/>
                          <w:b/>
                          <w:sz w:val="22"/>
                          <w:szCs w:val="22"/>
                        </w:rPr>
                      </w:pPr>
                      <w:r>
                        <w:rPr>
                          <w:rFonts w:hAnsi="Arial" w:cs="Arial" w:ascii="Arial"/>
                          <w:b/>
                          <w:sz w:val="22"/>
                          <w:szCs w:val="22"/>
                        </w:rPr>
                        <w:t>G</w:t>
                      </w:r>
                    </w:p>
                  </w:txbxContent>
                </v:textbox>
                <w10:wrap type="square"/>
              </v:shape>
            </w:pict>
          </mc:Fallback>
        </mc:AlternateContent>
      </w:r>
    </w:p>
    <w:p w:rsidRPr="005F2C76" w:rsidRDefault="000F1B43" w:rsidR="000F1B43" w:rsidP="008F0B79" w14:paraId="1A502472" w14:textId="77777777">
      <w:pPr>
        <w:ind w:left="720" w:right="-150" w:hanging="720"/>
        <w:rPr>
          <w:rFonts w:hAnsi="Arial" w:cs="Arial" w:ascii="Arial"/>
          <w:sz w:val="22"/>
          <w:szCs w:val="22"/>
        </w:rPr>
      </w:pPr>
    </w:p>
    <w:p w:rsidRPr="005F2C76" w:rsidRDefault="00C54167" w:rsidR="000F1B43" w:rsidP="008F0B79" w14:paraId="5E9B1F4C" w14:textId="212D8490">
      <w:pPr>
        <w:ind w:left="720" w:right="-150" w:hanging="720"/>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723776" layoutInCell="1" wp14:anchorId="351F5431" distT="0" locked="0" distB="0" distR="114300" wp14:editId="7CDED7F4">
                <wp:simplePos x="0" y="0"/>
                <wp:positionH relativeFrom="column">
                  <wp:posOffset>3429000</wp:posOffset>
                </wp:positionH>
                <wp:positionV relativeFrom="paragraph">
                  <wp:posOffset>200660</wp:posOffset>
                </wp:positionV>
                <wp:extent cx="342900" cy="342900"/>
                <wp:effectExtent r="0" b="12700" t="0" l="0"/>
                <wp:wrapSquare wrapText="bothSides"/>
                <wp:docPr name="Text Box 36" id="3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2C7600" w:rsidRDefault="00762F4A" w:rsidR="00762F4A" w:rsidP="00C54167" w14:paraId="7452E13B" w14:textId="4B121852">
                            <w:pPr>
                              <w:rPr>
                                <w:rFonts w:hAnsi="Arial" w:cs="Arial" w:ascii="Arial"/>
                                <w:b/>
                                <w:sz w:val="22"/>
                                <w:szCs w:val="22"/>
                              </w:rPr>
                            </w:pPr>
                            <w:r>
                              <w:rPr>
                                <w:rFonts w:hAnsi="Arial" w:cs="Arial" w:ascii="Arial"/>
                                <w:b/>
                                <w:sz w:val="22"/>
                                <w:szCs w:val="22"/>
                              </w:rPr>
                              <w:t>H</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w14:anchorId="351F5431" stroked="f" style="position:absolute;left:0;text-align:left;margin-left:270pt;margin-top:15.8pt;width:27pt;height:27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yehAws8CAAAXBgAADgAAAGRycy9lMm9Eb2MueG1srFRLb9swDL4P2H8QdE9tp+4jRp3CTZFhQNEW a4eeFVlKjOk1SUmcFfvvo2Q7Tbsd1mEXmyIpivw+kheXrRRow6xrtCpxdpRixBTVdaOWJf76OB+d Y+Q8UTURWrES75jDl9OPHy62pmBjvdKiZhZBEOWKrSnxyntTJImjKyaJO9KGKTBybSXxcLTLpLZk C9GlSMZpeppsta2N1ZQ5B9rrzoinMT7njPo7zh3zSJQYcvPxa+N3Eb7J9IIUS0vMqqF9GuQfspCk UfDoPtQ18QStbfNbKNlQq53m/ohqmWjOG8piDVBNlr6p5mFFDIu1ADjO7GFy/y8svd3cW9TUJT4+ xUgRCRw9stajK90iUAE+W+MKcHsw4Ohb0APPg96BMpTdcivDHwpCYAekd3t0QzQKyuN8PEnBQsHU yxA9eblsrPOfmJYoCCW2QF7ElGxunO9cB5fwltLzRohIoFCvFBCz07DYAd1tUkAiIAbPkFJk53l2 cjauzk4mo9PqJBvlWXo+qqp0PLqeV2mV5vPZJL/6CVlIkuXFFvrEQJcFgACHuSDLnpNg/jtSJKGv WjjLktg8XX0QOEIypJoE8DuQo+R3goUChPrCONAWsQ6KODBsJizaEGh1QilTPtIUwQDv4MUBsPdc 7P0jZBHK91zuwB9e1srvL8tGaRupfZN2/W1ImXf+AMZB3UH07aKN/ZqdD0240PUOetPqbrqdofMG OuiGOH9PLIwzNB2sKH8HHy70tsS6lzBaafvjT/rgD4SCFaNAe4nd9zWxDCPxWcH8TbI8D/skHnJo IjjYQ8vi0KLWcqaBlgyWoaFRDP5eDCK3Wj7BJqvCq2AiisLbJfaDOPPd0oJNSFlVRSfYIIb4G/Vg aAgdWArz8dg+EWv6IfLQSbd6WCSkeDNLnW+4qXS19po3cdAC0B2qPQGwfWJf9psyrLfDc/R62efT XwAAAP//AwBQSwMEFAAGAAgAAAAhAMDPmWrdAAAACQEAAA8AAABkcnMvZG93bnJldi54bWxMj8FO wzAQRO9I/IO1SNyoXUiiNmRTIRBXEAUq9eYm2yQiXkex24S/ZznBcXZGs2+Kzex6daYxdJ4RlgsD irjydccNwsf7880KVIiWa9t7JoRvCrApLy8Km9d+4jc6b2OjpIRDbhHaGIdc61C15GxY+IFYvKMf nY0ix0bXo52k3PX61phMO9uxfGjtQI8tVV/bk0P4fDnud4l5bZ5cOkx+NprdWiNeX80P96AizfEv DL/4gg6lMB38ieugeoQ0MbIlItwtM1ASSNeJHA4IqzQDXRb6/4LyBwAA//8DAFBLAQItABQABgAI AAAAIQDkmcPA+wAAAOEBAAATAAAAAAAAAAAAAAAAAAAAAABbQ29udGVudF9UeXBlc10ueG1sUEsB Ai0AFAAGAAgAAAAhACOyauHXAAAAlAEAAAsAAAAAAAAAAAAAAAAALAEAAF9yZWxzLy5yZWxzUEsB Ai0AFAAGAAgAAAAhAMnoQMLPAgAAFwYAAA4AAAAAAAAAAAAAAAAALAIAAGRycy9lMm9Eb2MueG1s UEsBAi0AFAAGAAgAAAAhAMDPmWrdAAAACQEAAA8AAAAAAAAAAAAAAAAAJwUAAGRycy9kb3ducmV2 LnhtbFBLBQYAAAAABAAEAPMAAAAxBgAAAAA= " filled="f" id="Text Box 36" type="#_x0000_t202" o:spid="_x0000_s1044">
                <v:textbox>
                  <w:txbxContent>
                    <w:p w:rsidRPr="002C7600" w:rsidRDefault="00762F4A" w:rsidR="00762F4A" w:rsidP="00C54167" w14:paraId="7452E13B" w14:textId="4B121852">
                      <w:pPr>
                        <w:rPr>
                          <w:rFonts w:hAnsi="Arial" w:cs="Arial" w:ascii="Arial"/>
                          <w:b/>
                          <w:sz w:val="22"/>
                          <w:szCs w:val="22"/>
                        </w:rPr>
                      </w:pPr>
                      <w:r>
                        <w:rPr>
                          <w:rFonts w:hAnsi="Arial" w:cs="Arial" w:ascii="Arial"/>
                          <w:b/>
                          <w:sz w:val="22"/>
                          <w:szCs w:val="22"/>
                        </w:rPr>
                        <w:t>H</w:t>
                      </w:r>
                    </w:p>
                  </w:txbxContent>
                </v:textbox>
                <w10:wrap type="square"/>
              </v:shape>
            </w:pict>
          </mc:Fallback>
        </mc:AlternateContent>
      </w:r>
    </w:p>
    <w:p w:rsidRPr="005F2C76" w:rsidRDefault="000F1B43" w:rsidR="000F1B43" w:rsidP="008F0B79" w14:paraId="56F88AA0" w14:textId="77777777">
      <w:pPr>
        <w:ind w:left="720" w:right="-150" w:hanging="720"/>
        <w:rPr>
          <w:rFonts w:hAnsi="Arial" w:cs="Arial" w:ascii="Arial"/>
          <w:sz w:val="22"/>
          <w:szCs w:val="22"/>
        </w:rPr>
      </w:pPr>
    </w:p>
    <w:p w:rsidRPr="005F2C76" w:rsidRDefault="000F1B43" w:rsidR="000F1B43" w:rsidP="008F0B79" w14:paraId="118AB90B" w14:textId="77777777">
      <w:pPr>
        <w:ind w:left="720" w:right="-150" w:hanging="720"/>
        <w:rPr>
          <w:rFonts w:hAnsi="Arial" w:cs="Arial" w:ascii="Arial"/>
          <w:sz w:val="22"/>
          <w:szCs w:val="22"/>
        </w:rPr>
      </w:pPr>
    </w:p>
    <w:p w:rsidRPr="005F2C76" w:rsidRDefault="000F1B43" w:rsidR="000F1B43" w:rsidP="008F0B79" w14:paraId="47EDCCE0" w14:textId="77777777">
      <w:pPr>
        <w:ind w:left="720" w:right="-150" w:hanging="720"/>
        <w:rPr>
          <w:rFonts w:hAnsi="Arial" w:cs="Arial" w:ascii="Arial"/>
          <w:sz w:val="22"/>
          <w:szCs w:val="22"/>
        </w:rPr>
      </w:pPr>
    </w:p>
    <w:p w:rsidRPr="005F2C76" w:rsidRDefault="000F1B43" w:rsidR="000F1B43" w:rsidP="008F0B79" w14:paraId="7C661787" w14:textId="57F9B1F9">
      <w:pPr>
        <w:ind w:left="720" w:right="-150" w:hanging="720"/>
        <w:rPr>
          <w:rFonts w:hAnsi="Arial" w:cs="Arial" w:ascii="Arial"/>
          <w:sz w:val="22"/>
          <w:szCs w:val="22"/>
        </w:rPr>
      </w:pPr>
    </w:p>
    <w:p w:rsidRPr="005F2C76" w:rsidRDefault="000F1B43" w:rsidR="000F1B43" w:rsidP="008F0B79" w14:paraId="0D5B78CF" w14:textId="096B3134">
      <w:pPr>
        <w:ind w:left="720" w:right="-150" w:hanging="720"/>
        <w:rPr>
          <w:rFonts w:hAnsi="Arial" w:cs="Arial" w:ascii="Arial"/>
          <w:sz w:val="22"/>
          <w:szCs w:val="22"/>
        </w:rPr>
      </w:pPr>
    </w:p>
    <w:p w:rsidRPr="005F2C76" w:rsidRDefault="007D70B6" w:rsidR="000F1B43" w:rsidP="008F0B79" w14:paraId="0660E70F" w14:textId="704B4897">
      <w:pPr>
        <w:ind w:left="720" w:right="-150" w:hanging="720"/>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719680" layoutInCell="1" wp14:anchorId="5C079DDA" distT="0" locked="0" distB="0" distR="114300" wp14:editId="132CCB9C">
                <wp:simplePos x="0" y="0"/>
                <wp:positionH relativeFrom="column">
                  <wp:posOffset>3429000</wp:posOffset>
                </wp:positionH>
                <wp:positionV relativeFrom="paragraph">
                  <wp:posOffset>151130</wp:posOffset>
                </wp:positionV>
                <wp:extent cx="342900" cy="342900"/>
                <wp:effectExtent r="0" b="12700" t="0" l="0"/>
                <wp:wrapSquare wrapText="bothSides"/>
                <wp:docPr name="Text Box 34" id="34"/>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2C7600" w:rsidRDefault="00762F4A" w:rsidR="00762F4A" w:rsidP="002C7600" w14:paraId="1EA690D8" w14:textId="44D670A0">
                            <w:pPr>
                              <w:rPr>
                                <w:rFonts w:hAnsi="Arial" w:cs="Arial" w:ascii="Arial"/>
                                <w:b/>
                                <w:sz w:val="22"/>
                                <w:szCs w:val="22"/>
                              </w:rPr>
                            </w:pPr>
                            <w:r>
                              <w:rPr>
                                <w:rFonts w:hAnsi="Arial" w:cs="Arial" w:ascii="Arial"/>
                                <w:b/>
                                <w:sz w:val="22"/>
                                <w:szCs w:val="22"/>
                              </w:rPr>
                              <w:t>F</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w14:anchorId="5C079DDA" stroked="f" style="position:absolute;left:0;text-align:left;margin-left:270pt;margin-top:11.9pt;width:27pt;height:2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hqWls4CAAAXBgAADgAAAGRycy9lMm9Eb2MueG1srFRLb9swDL4P2H8QdE9tp+4jRp3CTZFhQNEW a4eeFVlKjOk1SUmcFfvvo2Q7Tbsd1mEXmyIpivw+kheXrRRow6xrtCpxdpRixBTVdaOWJf76OB+d Y+Q8UTURWrES75jDl9OPHy62pmBjvdKiZhZBEOWKrSnxyntTJImjKyaJO9KGKTBybSXxcLTLpLZk C9GlSMZpeppsta2N1ZQ5B9rrzoinMT7njPo7zh3zSJQYcvPxa+N3Eb7J9IIUS0vMqqF9GuQfspCk UfDoPtQ18QStbfNbKNlQq53m/ohqmWjOG8piDVBNlr6p5mFFDIu1ADjO7GFy/y8svd3cW9TUJT7O MVJEAkePrPXoSrcIVIDP1rgC3B4MOPoW9MDzoHegDGW33Mrwh4IQ2AHp3R7dEI2C8jgfT1KwUDD1 MkRPXi4b6/wnpiUKQoktkBcxJZsb5zvXwSW8pfS8ESISKNQrBcTsNCx2QHebFJAIiMEzpBTZeZ6d nI2rs5PJ6LQ6yUZ5lp6Pqiodj67nVVql+Xw2ya9+QhaSZHmxhT4x0GUBIMBhLsiy5ySY/44USeir Fs6yJDZPVx8EjpAMqSYB/A7kKPmdYKEAob4wDrRFrIMiDgybCYs2BFqdUMqUjzRFMMA7eHEA7D0X e/8IWYTyPZc78IeXtfL7y7JR2kZq36RdfxtS5p0/gHFQdxB9u2hjv2aToQkXut5Bb1rdTbczdN5A B90Q5++JhXGGpoMV5e/gw4Xellj3EkYrbX/8SR/8gVCwYhRoL7H7viaWYSQ+K5i/SZbnYZ/EQw5N BAd7aFkcWtRazjTQksEyNDSKwd+LQeRWyyfYZFV4FUxEUXi7xH4QZ75bWrAJKauq6AQbxBB/ox4M DaEDS2E+HtsnYk0/RB466VYPi4QUb2ap8w03la7WXvMmDloAukO1JwC2T+zLflOG9XZ4jl4v+3z6 CwAA//8DAFBLAwQUAAYACAAAACEAu7NGlt0AAAAJAQAADwAAAGRycy9kb3ducmV2LnhtbEyPwU7D MAyG70i8Q2QkbixhtGwrdScE4graYJO4Za3XVjRO1WRreXvMCY62f/3+vnw9uU6daQitZ4TbmQFF XPqq5Rrh4/3lZgkqRMuV7TwTwjcFWBeXF7nNKj/yhs7bWCsp4ZBZhCbGPtM6lA05G2a+J5bb0Q/O RhmHWleDHaXcdXpuzL12tmX50Nienhoqv7Ynh7B7PX7uE/NWP7u0H/1kNLuVRry+mh4fQEWa4l8Y fvEFHQphOvgTV0F1CGlixCUizO9EQQLpKpHFAWGxWIIucv3foPgBAAD//wMAUEsBAi0AFAAGAAgA AAAhAOSZw8D7AAAA4QEAABMAAAAAAAAAAAAAAAAAAAAAAFtDb250ZW50X1R5cGVzXS54bWxQSwEC LQAUAAYACAAAACEAI7Jq4dcAAACUAQAACwAAAAAAAAAAAAAAAAAsAQAAX3JlbHMvLnJlbHNQSwEC LQAUAAYACAAAACEA/hqWls4CAAAXBgAADgAAAAAAAAAAAAAAAAAsAgAAZHJzL2Uyb0RvYy54bWxQ SwECLQAUAAYACAAAACEAu7NGlt0AAAAJAQAADwAAAAAAAAAAAAAAAAAmBQAAZHJzL2Rvd25yZXYu eG1sUEsFBgAAAAAEAAQA8wAAADAGAAAAAA== " filled="f" id="Text Box 34" type="#_x0000_t202" o:spid="_x0000_s1045">
                <v:textbox>
                  <w:txbxContent>
                    <w:p w:rsidRPr="002C7600" w:rsidRDefault="00762F4A" w:rsidR="00762F4A" w:rsidP="002C7600" w14:paraId="1EA690D8" w14:textId="44D670A0">
                      <w:pPr>
                        <w:rPr>
                          <w:rFonts w:hAnsi="Arial" w:cs="Arial" w:ascii="Arial"/>
                          <w:b/>
                          <w:sz w:val="22"/>
                          <w:szCs w:val="22"/>
                        </w:rPr>
                      </w:pPr>
                      <w:r>
                        <w:rPr>
                          <w:rFonts w:hAnsi="Arial" w:cs="Arial" w:ascii="Arial"/>
                          <w:b/>
                          <w:sz w:val="22"/>
                          <w:szCs w:val="22"/>
                        </w:rPr>
                        <w:t>F</w:t>
                      </w:r>
                    </w:p>
                  </w:txbxContent>
                </v:textbox>
                <w10:wrap type="square"/>
              </v:shape>
            </w:pict>
          </mc:Fallback>
        </mc:AlternateContent>
      </w:r>
    </w:p>
    <w:p w:rsidRPr="005F2C76" w:rsidRDefault="007D70B6" w:rsidR="000F1B43" w:rsidP="008F0B79" w14:paraId="2BDE9A36" w14:textId="65F92A20">
      <w:pPr>
        <w:ind w:left="720" w:right="-150" w:hanging="720"/>
        <w:rPr>
          <w:rFonts w:hAnsi="Arial" w:cs="Arial" w:ascii="Arial"/>
          <w:sz w:val="22"/>
          <w:szCs w:val="22"/>
        </w:rPr>
      </w:pPr>
      <w:r w:rsidRPr="005F2C76">
        <w:rPr>
          <w:noProof/>
          <w:lang w:val="en-US"/>
        </w:rPr>
        <mc:AlternateContent>
          <mc:Choice Requires="wps">
            <w:drawing>
              <wp:anchor simplePos="0" distL="114300" behindDoc="0" allowOverlap="1" relativeHeight="251710464" layoutInCell="1" wp14:anchorId="08CEA4A0" distT="0" locked="0" distB="0" distR="114300" wp14:editId="22D200A4">
                <wp:simplePos x="0" y="0"/>
                <wp:positionH relativeFrom="column">
                  <wp:posOffset>2171700</wp:posOffset>
                </wp:positionH>
                <wp:positionV relativeFrom="paragraph">
                  <wp:posOffset>104775</wp:posOffset>
                </wp:positionV>
                <wp:extent cx="283845" cy="252095"/>
                <wp:effectExtent r="0" b="1905" t="0" l="0"/>
                <wp:wrapTight wrapText="bothSides">
                  <wp:wrapPolygon edited="0">
                    <wp:start x="1933" y="0"/>
                    <wp:lineTo x="1933" y="19587"/>
                    <wp:lineTo x="17396" y="19587"/>
                    <wp:lineTo x="17396" y="0"/>
                    <wp:lineTo x="1933" y="0"/>
                  </wp:wrapPolygon>
                </wp:wrapTight>
                <wp:docPr name="Text Box 23" id="23"/>
                <wp:cNvGraphicFramePr/>
                <a:graphic xmlns:a="http://schemas.openxmlformats.org/drawingml/2006/main">
                  <a:graphicData uri="http://schemas.microsoft.com/office/word/2010/wordprocessingShape">
                    <wps:wsp>
                      <wps:cNvSpPr txBox="1"/>
                      <wps:spPr>
                        <a:xfrm>
                          <a:off x="0" y="0"/>
                          <a:ext cx="283845" cy="252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Pr="002C7600" w:rsidRDefault="00762F4A" w:rsidR="00762F4A" w:rsidP="002C7600" w14:paraId="6D501929" w14:textId="02C85240">
                            <w:pPr>
                              <w:ind w:right="-150"/>
                              <w:rPr>
                                <w:rFonts w:hAnsi="Arial" w:cs="Arial" w:ascii="Arial"/>
                                <w:b/>
                                <w:sz w:val="22"/>
                                <w:szCs w:val="22"/>
                              </w:rPr>
                            </w:pPr>
                            <w:r w:rsidRPr="002C7600">
                              <w:rPr>
                                <w:rFonts w:hAnsi="Arial" w:cs="Arial" w:ascii="Arial"/>
                                <w:b/>
                                <w:sz w:val="22"/>
                                <w:szCs w:val="22"/>
                              </w:rPr>
                              <w:t>A</w:t>
                            </w:r>
                          </w:p>
                        </w:txbxContent>
                      </wps:txbx>
                      <wps:bodyPr bIns="45720" numCol="1" compatLnSpc="1" horzOverflow="overflow" vert="horz" rIns="91440" rtlCol="0" vertOverflow="overflow" anchorCtr="0" spcFirstLastPara="0" tIns="45720" spcCol="0" lIns="91440" forceAA="0" fromWordArt="0" rot="0" anchor="t" wrap="none">
                        <a:prstTxWarp prst="textNoShape">
                          <a:avLst/>
                        </a:prstTxWarp>
                        <a:spAutoFit/>
                      </wps:bodyPr>
                    </wps:wsp>
                  </a:graphicData>
                </a:graphic>
              </wp:anchor>
            </w:drawing>
          </mc:Choice>
          <mc:Fallback xmlns:mv="urn:schemas-microsoft-com:mac:vml" xmlns:mo="http://schemas.microsoft.com/office/mac/office/2008/main">
            <w:pict>
              <v:shape w14:anchorId="08CEA4A0" stroked="f" style="position:absolute;left:0;text-align:left;margin-left:171pt;margin-top:8.25pt;width:22.35pt;height:19.85pt;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pxVeYMCAAASBQAADgAAAGRycy9lMm9Eb2MueG1srFTLbtswELwX6D8QvDt6RE5sIXKgOHBRIEgC JEXONEXZAsQHSCZWWvTfO6TsvNpDUfRCkbur5e7MLM/OB9mTJ2Fdp1VFs6OUEqG4bjq1qei3+9Vk RonzTDWs10pU9Fk4er74/OlsZ0qR663uG2EJkihX7kxFt96bMkkc3wrJ3JE2QsHZaiuZx9Fuksay HbLLPsnT9CTZadsYq7lwDtbL0UkXMX/bCu5v2tYJT/qKojYfVxvXdViTxRkrN5aZbcf3ZbB/qEKy TuHSl1SXzDPyaLvfUsmOW+1064+4lolu246L2AO6ydIP3dxtmRGxF4DjzAtM7v+l5ddPt5Z0TUXz Y0oUk+DoXgyeXOiBwAR8dsaVCLszCPQD7OD5YHcwhraH1srwRUMEfiD9/IJuyMZhzGfHs2JKCYcr n+bpfBqyJK8/G+v8F6ElCZuKWpAXMWVPV86PoYeQcJfSq67vI4G9emdAztEiogLGv1mJQrANkaGk yM6P5fQ0r0+n88lJPc0mRZbOJnWd5pPLVZ3WabFazouLn6hCsqwod9CJgcoCQMBh1bPNnpPg/jtS JOPvJJxlSRTP2B8SR0gOpSYB/BHksPPDehjJisoNprVunkGM1aO0neGrDvBdMedvmYWWwQXm099g aXu9q6je7yjZavv9T/YQj27gpST0XFGF4aWk/6ogvXlWFGGU4qEAfjjYt571W496lEuN4cvwDhge tyHe94dta7V8wBDX4U64mOK4uaL+sF36cV7xCHBR1zEIw2OYv1J3hofUgdMgjfvhgVmz148HiNf6 MEOs/CCjMTb86Uz96CGmqLFXTEFEOGDwIiX7RyJM9ttzjHp9yha/AAAA//8DAFBLAwQUAAYACAAA ACEA+F6IX90AAAAJAQAADwAAAGRycy9kb3ducmV2LnhtbEyPwU7DMBBE70j8g7VI3KjTtAkhxKlQ gTOl8AFuvMQh8TqK3Tbw9SwnOI5mNPOm2sxuECecQudJwXKRgEBqvOmoVfD+9nxTgAhRk9GDJ1Tw hQE29eVFpUvjz/SKp31sBZdQKLUCG+NYShkai06HhR+R2Pvwk9OR5dRKM+kzl7tBpkmSS6c74gWr R9xabPr90SkoEvfS93fpLrj19zKz20f/NH4qdX01P9yDiDjHvzD84jM61Mx08EcyQQwKVuuUv0Q2 8gwEB1ZFfgvioCDLU5B1Jf8/qH8AAAD//wMAUEsBAi0AFAAGAAgAAAAhAOSZw8D7AAAA4QEAABMA AAAAAAAAAAAAAAAAAAAAAFtDb250ZW50X1R5cGVzXS54bWxQSwECLQAUAAYACAAAACEAI7Jq4dcA AACUAQAACwAAAAAAAAAAAAAAAAAsAQAAX3JlbHMvLnJlbHNQSwECLQAUAAYACAAAACEA+pxVeYMC AAASBQAADgAAAAAAAAAAAAAAAAAsAgAAZHJzL2Uyb0RvYy54bWxQSwECLQAUAAYACAAAACEA+F6I X90AAAAJAQAADwAAAAAAAAAAAAAAAADbBAAAZHJzL2Rvd25yZXYueG1sUEsFBgAAAAAEAAQA8wAA AOUFAAAAAA== " filled="f" id="Text Box 23" type="#_x0000_t202" o:spid="_x0000_s1046">
                <v:textbox style="mso-fit-shape-to-text:t">
                  <w:txbxContent>
                    <w:p w:rsidRPr="002C7600" w:rsidRDefault="00762F4A" w:rsidR="00762F4A" w:rsidP="002C7600" w14:paraId="6D501929" w14:textId="02C85240">
                      <w:pPr>
                        <w:ind w:right="-150"/>
                        <w:rPr>
                          <w:rFonts w:hAnsi="Arial" w:cs="Arial" w:ascii="Arial"/>
                          <w:b/>
                          <w:sz w:val="22"/>
                          <w:szCs w:val="22"/>
                        </w:rPr>
                      </w:pPr>
                      <w:r w:rsidRPr="002C7600">
                        <w:rPr>
                          <w:rFonts w:hAnsi="Arial" w:cs="Arial" w:ascii="Arial"/>
                          <w:b/>
                          <w:sz w:val="22"/>
                          <w:szCs w:val="22"/>
                        </w:rPr>
                        <w:t>A</w:t>
                      </w:r>
                    </w:p>
                  </w:txbxContent>
                </v:textbox>
                <w10:wrap type="tight"/>
              </v:shape>
            </w:pict>
          </mc:Fallback>
        </mc:AlternateContent>
      </w:r>
    </w:p>
    <w:p w:rsidRPr="005F2C76" w:rsidRDefault="000F1B43" w:rsidR="000F1B43" w:rsidP="008F0B79" w14:paraId="6576F1DC" w14:textId="77C2C4E7">
      <w:pPr>
        <w:ind w:left="720" w:right="-150" w:hanging="720"/>
        <w:rPr>
          <w:rFonts w:hAnsi="Arial" w:cs="Arial" w:ascii="Arial"/>
          <w:sz w:val="22"/>
          <w:szCs w:val="22"/>
        </w:rPr>
      </w:pPr>
    </w:p>
    <w:p w:rsidRPr="005F2C76" w:rsidRDefault="00C75248" w:rsidR="00C75248" w:rsidP="008F0B79" w14:paraId="4D1B9E86" w14:textId="182D1C82">
      <w:pPr>
        <w:ind w:left="720" w:right="-150" w:hanging="720"/>
        <w:rPr>
          <w:rFonts w:hAnsi="Arial" w:cs="Arial" w:ascii="Arial"/>
          <w:sz w:val="22"/>
          <w:szCs w:val="22"/>
        </w:rPr>
      </w:pPr>
    </w:p>
    <w:p w:rsidRPr="005F2C76" w:rsidRDefault="00C75248" w:rsidR="00C75248" w:rsidP="008F0B79" w14:paraId="379D574B" w14:textId="3F8718FF">
      <w:pPr>
        <w:ind w:left="720" w:right="-150" w:hanging="720"/>
        <w:rPr>
          <w:rFonts w:hAnsi="Arial" w:cs="Arial" w:ascii="Arial"/>
          <w:sz w:val="22"/>
          <w:szCs w:val="22"/>
        </w:rPr>
      </w:pPr>
    </w:p>
    <w:p w:rsidRPr="005F2C76" w:rsidRDefault="00C75248" w:rsidR="00C75248" w:rsidP="008F0B79" w14:paraId="2A2A9F34" w14:textId="09A8446D">
      <w:pPr>
        <w:ind w:left="720" w:right="-150" w:hanging="720"/>
        <w:rPr>
          <w:rFonts w:hAnsi="Arial" w:cs="Arial" w:ascii="Arial"/>
          <w:sz w:val="22"/>
          <w:szCs w:val="22"/>
        </w:rPr>
      </w:pPr>
    </w:p>
    <w:p w:rsidRPr="005F2C76" w:rsidRDefault="00D4186E" w:rsidR="00C75248" w:rsidP="008F0B79" w14:paraId="402A6841" w14:textId="4C264A72">
      <w:pPr>
        <w:ind w:left="720" w:right="-150" w:hanging="720"/>
        <w:rPr>
          <w:rFonts w:hAnsi="Arial" w:cs="Arial" w:ascii="Arial"/>
          <w:sz w:val="22"/>
          <w:szCs w:val="22"/>
        </w:rPr>
      </w:pPr>
      <w:r w:rsidRPr="005F2C76">
        <w:rPr>
          <w:noProof/>
          <w:lang w:val="en-US"/>
        </w:rPr>
        <mc:AlternateContent>
          <mc:Choice Requires="wps">
            <w:drawing>
              <wp:anchor simplePos="0" distL="114300" behindDoc="0" allowOverlap="1" relativeHeight="251712512" layoutInCell="1" wp14:anchorId="27223E91" distT="0" locked="0" distB="0" distR="114300" wp14:editId="6D7355CF">
                <wp:simplePos x="0" y="0"/>
                <wp:positionH relativeFrom="column">
                  <wp:posOffset>2416175</wp:posOffset>
                </wp:positionH>
                <wp:positionV relativeFrom="paragraph">
                  <wp:posOffset>64770</wp:posOffset>
                </wp:positionV>
                <wp:extent cx="353695" cy="313690"/>
                <wp:effectExtent r="0" b="0" t="0" l="0"/>
                <wp:wrapTight wrapText="bothSides">
                  <wp:wrapPolygon edited="0">
                    <wp:start x="20049" y="21600"/>
                    <wp:lineTo x="20049" y="2361"/>
                    <wp:lineTo x="2986" y="2361"/>
                    <wp:lineTo x="2986" y="21600"/>
                    <wp:lineTo x="20049" y="21600"/>
                  </wp:wrapPolygon>
                </wp:wrapTight>
                <wp:docPr name="Text Box 30" id="30"/>
                <wp:cNvGraphicFramePr/>
                <a:graphic xmlns:a="http://schemas.openxmlformats.org/drawingml/2006/main">
                  <a:graphicData uri="http://schemas.microsoft.com/office/word/2010/wordprocessingShape">
                    <wps:wsp>
                      <wps:cNvSpPr txBox="1"/>
                      <wps:spPr>
                        <a:xfrm rot="10800000" flipV="1">
                          <a:off x="0" y="0"/>
                          <a:ext cx="353695" cy="313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Pr="002C7600" w:rsidRDefault="00762F4A" w:rsidR="00762F4A" w:rsidP="002C7600" w14:paraId="122A2259" w14:textId="6DA229C9">
                            <w:pPr>
                              <w:ind w:right="-150"/>
                              <w:rPr>
                                <w:rFonts w:hAnsi="Arial" w:cs="Arial" w:ascii="Arial"/>
                                <w:b/>
                                <w:sz w:val="22"/>
                                <w:szCs w:val="22"/>
                              </w:rPr>
                            </w:pPr>
                            <w:r>
                              <w:rPr>
                                <w:rFonts w:hAnsi="Arial" w:cs="Arial" w:ascii="Arial"/>
                                <w:b/>
                                <w:sz w:val="22"/>
                                <w:szCs w:val="22"/>
                              </w:rPr>
                              <w:t>B</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7223E91" stroked="f" style="position:absolute;left:0;text-align:left;margin-left:190.25pt;margin-top:5.1pt;width:27.85pt;height:24.7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ZgGu7pICAAAtBQAADgAAAGRycy9lMm9Eb2MueG1srFRRb5swEH6ftP9g+T0FEtI2qKSiqTJNqtZK 7dZnx5gECWzPdgrdtP++zyZkbbeHaRoP6Hz3cb77vjsuLvu2IU/C2FrJnCYnMSVCclXWcpvTzw/r yTkl1jFZskZJkdNnYenl8v27i05nYqp2qimFIUgibdbpnO6c01kUWb4TLbMnSguJYKVMyxyOZhuV hnXI3jbRNI5Po06ZUhvFhbXwXg9Bugz5q0pwd1tVVjjS5BS1ufA24b3x72h5wbKtYXpX80MZ7B+q aFktcekx1TVzjOxN/VuqtuZGWVW5E67aSFVVzUXoAd0k8Ztu7ndMi9ALyLH6SJP9f2n5p6c7Q+oy pzPQI1kLjR5E78iV6glc4KfTNgPsXgPoevih8+i3cPq2+8q0xCjQm8TnsX8oqZpaf/FYD0CnBB/C /Xyk3V/D4ZzNZ6eLOSUcoVkCO1wbDVn9x9pY90GolngjpwaqhqTs6cY6VAjoCPFwqdZ10wRlG/nK AeDgEWE0hq9ZhkJgeqQvKcj2fTU/mxZn88XktJgnkxRtTYoink6u10VcxOl6tUivfqCKliVp1mGA NMbPMweC1g3bHsTy4b9Tq2X81WwnSRSmaugPiUOfY6mRV2Vg31uu3/RBxelRmo0qn6FYEAW0W83X Nei7YdbdMYMhhxOL627xqhrV5VQdLEp2ynz7k9/j0Q2ilPiec2q/7pkRlDQfJaZykaQp0rpwSMEg DuZlZPMyIvftSmEvk1BdMD3eNaNZGdU+Yr8LfytCTHLcnVM3mis3rDL+D1wURQBhrzRzN/Je83H4 /HA89I/M6MMEOdD4SY3rxbI3gzRgh8kp9k5VdZgyT/TAKqTwB+xkEOXw//BL//IcUL/+csufAAAA //8DAFBLAwQUAAYACAAAACEAG7N2KdwAAAAJAQAADwAAAGRycy9kb3ducmV2LnhtbEyPwU7DMAyG 70i8Q2Qkbixho1XXNZ0QElcYA3FOG6+taJyqydqyp8ec4Gbr//T7c7FfXC8mHEPnScP9SoFAqr3t qNHw8f58l4EI0ZA1vSfU8I0B9uX1VWFy62d6w+kYG8ElFHKjoY1xyKUMdYvOhJUfkDg7+dGZyOvY SDuamctdL9dKpdKZjvhCawZ8arH+Op6dhjk0h1c1XbKm+jyEuXo5XRI1aX17szzuQERc4h8Mv/qs DiU7Vf5MNohewyZTCaMcqDUIBh42KQ+VhmSbgiwL+f+D8gcAAP//AwBQSwECLQAUAAYACAAAACEA 5JnDwPsAAADhAQAAEwAAAAAAAAAAAAAAAAAAAAAAW0NvbnRlbnRfVHlwZXNdLnhtbFBLAQItABQA BgAIAAAAIQAjsmrh1wAAAJQBAAALAAAAAAAAAAAAAAAAACwBAABfcmVscy8ucmVsc1BLAQItABQA BgAIAAAAIQBmAa7ukgIAAC0FAAAOAAAAAAAAAAAAAAAAACwCAABkcnMvZTJvRG9jLnhtbFBLAQIt ABQABgAIAAAAIQAbs3Yp3AAAAAkBAAAPAAAAAAAAAAAAAAAAAOoEAABkcnMvZG93bnJldi54bWxQ SwUGAAAAAAQABADzAAAA8wUAAAAA " filled="f" id="Text Box 30" type="#_x0000_t202" o:spid="_x0000_s1047">
                <v:textbox>
                  <w:txbxContent>
                    <w:p w:rsidRPr="002C7600" w:rsidRDefault="00762F4A" w:rsidR="00762F4A" w:rsidP="002C7600" w14:paraId="122A2259" w14:textId="6DA229C9">
                      <w:pPr>
                        <w:ind w:right="-150"/>
                        <w:rPr>
                          <w:rFonts w:hAnsi="Arial" w:cs="Arial" w:ascii="Arial"/>
                          <w:b/>
                          <w:sz w:val="22"/>
                          <w:szCs w:val="22"/>
                        </w:rPr>
                      </w:pPr>
                      <w:r>
                        <w:rPr>
                          <w:rFonts w:hAnsi="Arial" w:cs="Arial" w:ascii="Arial"/>
                          <w:b/>
                          <w:sz w:val="22"/>
                          <w:szCs w:val="22"/>
                        </w:rPr>
                        <w:t>B</w:t>
                      </w:r>
                    </w:p>
                  </w:txbxContent>
                </v:textbox>
                <w10:wrap type="tight"/>
              </v:shape>
            </w:pict>
          </mc:Fallback>
        </mc:AlternateContent>
      </w:r>
      <w:r w:rsidRPr="005F2C76" w:rsidR="007D70B6">
        <w:rPr>
          <w:rFonts w:hAnsi="Arial" w:cs="Arial" w:ascii="Arial"/>
          <w:noProof/>
          <w:sz w:val="22"/>
          <w:szCs w:val="22"/>
          <w:lang w:val="en-US"/>
        </w:rPr>
        <mc:AlternateContent>
          <mc:Choice Requires="wps">
            <w:drawing>
              <wp:anchor simplePos="0" distL="114300" behindDoc="0" allowOverlap="1" relativeHeight="251717632" layoutInCell="1" wp14:anchorId="5EE60FE5" distT="0" locked="0" distB="0" distR="114300" wp14:editId="426F92FD">
                <wp:simplePos x="0" y="0"/>
                <wp:positionH relativeFrom="column">
                  <wp:posOffset>3429000</wp:posOffset>
                </wp:positionH>
                <wp:positionV relativeFrom="paragraph">
                  <wp:posOffset>101600</wp:posOffset>
                </wp:positionV>
                <wp:extent cx="342900" cy="342900"/>
                <wp:effectExtent r="0" b="12700" t="0" l="0"/>
                <wp:wrapSquare wrapText="bothSides"/>
                <wp:docPr name="Text Box 33" id="3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2C7600" w:rsidRDefault="00762F4A" w:rsidR="00762F4A" w:rsidP="002C7600" w14:paraId="51BCA0DE" w14:textId="76A117D9">
                            <w:pPr>
                              <w:rPr>
                                <w:rFonts w:hAnsi="Arial" w:cs="Arial" w:ascii="Arial"/>
                                <w:b/>
                                <w:sz w:val="22"/>
                                <w:szCs w:val="22"/>
                              </w:rPr>
                            </w:pPr>
                            <w:r>
                              <w:rPr>
                                <w:rFonts w:hAnsi="Arial" w:cs="Arial" w:ascii="Arial"/>
                                <w:b/>
                                <w:sz w:val="22"/>
                                <w:szCs w:val="22"/>
                              </w:rPr>
                              <w:t>E</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w14:anchorId="5EE60FE5" stroked="f" style="position:absolute;left:0;text-align:left;margin-left:270pt;margin-top:8pt;width:27pt;height:2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XkMprM8CAAAXBgAADgAAAGRycy9lMm9Eb2MueG1srFRLb9swDL4P2H8QdE9tp+4jRp3CTZFhQNEW a4eeFVlKjOk1SUmcFfvvo2Q7Tbsd1mEXmyIpivw+kheXrRRow6xrtCpxdpRixBTVdaOWJf76OB+d Y+Q8UTURWrES75jDl9OPHy62pmBjvdKiZhZBEOWKrSnxyntTJImjKyaJO9KGKTBybSXxcLTLpLZk C9GlSMZpeppsta2N1ZQ5B9rrzoinMT7njPo7zh3zSJQYcvPxa+N3Eb7J9IIUS0vMqqF9GuQfspCk UfDoPtQ18QStbfNbKNlQq53m/ohqmWjOG8piDVBNlr6p5mFFDIu1ADjO7GFy/y8svd3cW9TUJT4+ xkgRCRw9stajK90iUAE+W+MKcHsw4Ohb0APPg96BMpTdcivDHwpCYAekd3t0QzQKyuN8PEnBQsHU yxA9eblsrPOfmJYoCCW2QF7ElGxunO9cB5fwltLzRohIoFCvFBCz07DYAd1tUkAiIAbPkFJk53l2 cjauzk4mo9PqJBvlWXo+qqp0PLqeV2mV5vPZJL/6CVlIkuXFFvrEQJcFgACHuSDLnpNg/jtSJKGv WjjLktg8XX0QOEIypJoE8DuQo+R3goUChPrCONAWsQ6KODBsJizaEGh1QilTPtIUwQDv4MUBsPdc 7P0jZBHK91zuwB9e1srvL8tGaRupfZN2/W1ImXf+AMZB3UH07aKN/ToeD0240PUOetPqbrqdofMG OuiGOH9PLIwzNB2sKH8HHy70tsS6lzBaafvjT/rgD4SCFaNAe4nd9zWxDCPxWcH8TbI8D/skHnJo IjjYQ8vi0KLWcqaBlgyWoaFRDP5eDCK3Wj7BJqvCq2AiisLbJfaDOPPd0oJNSFlVRSfYIIb4G/Vg aAgdWArz8dg+EWv6IfLQSbd6WCSkeDNLnW+4qXS19po3cdAC0B2qPQGwfWJf9psyrLfDc/R62efT XwAAAP//AwBQSwMEFAAGAAgAAAAhAET4SK3bAAAACQEAAA8AAABkcnMvZG93bnJldi54bWxMj0FP wzAMhe9I/IfISNyYA2oHK00nBOIKYsCk3bLGaysap2qytfx7zAlOtvU9Pb9XrmffqxONsQts4Hqh QRHXwXXcGPh4f766AxWTZWf7wGTgmyKsq/Oz0hYuTPxGp01qlJhwLKyBNqWhQIx1S97GRRiIhR3C 6G2Sc2zQjXYSc9/jjdZL9LZj+dDagR5bqr82R2/g8+Ww22b6tXny+TCFWSP7FRpzeTE/3INKNKc/ MfzGl+hQSaZ9OLKLqjeQZ1q6JAFLmSLIV5ksewO3ArAq8X+D6gcAAP//AwBQSwECLQAUAAYACAAA ACEA5JnDwPsAAADhAQAAEwAAAAAAAAAAAAAAAAAAAAAAW0NvbnRlbnRfVHlwZXNdLnhtbFBLAQIt ABQABgAIAAAAIQAjsmrh1wAAAJQBAAALAAAAAAAAAAAAAAAAACwBAABfcmVscy8ucmVsc1BLAQIt ABQABgAIAAAAIQBeQymszwIAABcGAAAOAAAAAAAAAAAAAAAAACwCAABkcnMvZTJvRG9jLnhtbFBL AQItABQABgAIAAAAIQBE+Eit2wAAAAkBAAAPAAAAAAAAAAAAAAAAACcFAABkcnMvZG93bnJldi54 bWxQSwUGAAAAAAQABADzAAAALwYAAAAA " filled="f" id="Text Box 33" type="#_x0000_t202" o:spid="_x0000_s1048">
                <v:textbox>
                  <w:txbxContent>
                    <w:p w:rsidRPr="002C7600" w:rsidRDefault="00762F4A" w:rsidR="00762F4A" w:rsidP="002C7600" w14:paraId="51BCA0DE" w14:textId="76A117D9">
                      <w:pPr>
                        <w:rPr>
                          <w:rFonts w:hAnsi="Arial" w:cs="Arial" w:ascii="Arial"/>
                          <w:b/>
                          <w:sz w:val="22"/>
                          <w:szCs w:val="22"/>
                        </w:rPr>
                      </w:pPr>
                      <w:r>
                        <w:rPr>
                          <w:rFonts w:hAnsi="Arial" w:cs="Arial" w:ascii="Arial"/>
                          <w:b/>
                          <w:sz w:val="22"/>
                          <w:szCs w:val="22"/>
                        </w:rPr>
                        <w:t>E</w:t>
                      </w:r>
                    </w:p>
                  </w:txbxContent>
                </v:textbox>
                <w10:wrap type="square"/>
              </v:shape>
            </w:pict>
          </mc:Fallback>
        </mc:AlternateContent>
      </w:r>
    </w:p>
    <w:p w:rsidRPr="005F2C76" w:rsidRDefault="007D70B6" w:rsidR="00C75248" w:rsidP="008F0B79" w14:paraId="35EE61B3" w14:textId="2CC99357">
      <w:pPr>
        <w:ind w:left="720" w:right="-150" w:hanging="720"/>
        <w:rPr>
          <w:rFonts w:hAnsi="Arial" w:cs="Arial" w:ascii="Arial"/>
          <w:sz w:val="22"/>
          <w:szCs w:val="22"/>
        </w:rPr>
      </w:pPr>
      <w:r w:rsidRPr="005F2C76">
        <w:rPr>
          <w:noProof/>
          <w:lang w:val="en-US"/>
        </w:rPr>
        <mc:AlternateContent>
          <mc:Choice Requires="wps">
            <w:drawing>
              <wp:anchor simplePos="0" distL="114300" behindDoc="0" allowOverlap="1" relativeHeight="251714560" layoutInCell="1" wp14:anchorId="4379621D" distT="0" locked="0" distB="0" distR="114300" wp14:editId="42AFEE3C">
                <wp:simplePos x="0" y="0"/>
                <wp:positionH relativeFrom="column">
                  <wp:posOffset>2971800</wp:posOffset>
                </wp:positionH>
                <wp:positionV relativeFrom="paragraph">
                  <wp:posOffset>55245</wp:posOffset>
                </wp:positionV>
                <wp:extent cx="283845" cy="252095"/>
                <wp:effectExtent r="0" b="1905" t="0" l="0"/>
                <wp:wrapTight wrapText="bothSides">
                  <wp:wrapPolygon edited="0">
                    <wp:start x="1933" y="0"/>
                    <wp:lineTo x="1933" y="19587"/>
                    <wp:lineTo x="17396" y="19587"/>
                    <wp:lineTo x="17396" y="0"/>
                    <wp:lineTo x="1933" y="0"/>
                  </wp:wrapPolygon>
                </wp:wrapTight>
                <wp:docPr name="Text Box 31" id="31"/>
                <wp:cNvGraphicFramePr/>
                <a:graphic xmlns:a="http://schemas.openxmlformats.org/drawingml/2006/main">
                  <a:graphicData uri="http://schemas.microsoft.com/office/word/2010/wordprocessingShape">
                    <wps:wsp>
                      <wps:cNvSpPr txBox="1"/>
                      <wps:spPr>
                        <a:xfrm>
                          <a:off x="0" y="0"/>
                          <a:ext cx="283845" cy="252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Pr="002C7600" w:rsidRDefault="00762F4A" w:rsidR="00762F4A" w:rsidP="002C7600" w14:paraId="64506AD7" w14:textId="465BD62F">
                            <w:pPr>
                              <w:ind w:right="-150"/>
                              <w:rPr>
                                <w:rFonts w:hAnsi="Arial" w:cs="Arial" w:ascii="Arial"/>
                                <w:b/>
                                <w:sz w:val="22"/>
                                <w:szCs w:val="22"/>
                              </w:rPr>
                            </w:pPr>
                            <w:r>
                              <w:rPr>
                                <w:rFonts w:hAnsi="Arial" w:cs="Arial" w:ascii="Arial"/>
                                <w:b/>
                                <w:sz w:val="22"/>
                                <w:szCs w:val="22"/>
                              </w:rPr>
                              <w:t>C</w:t>
                            </w:r>
                          </w:p>
                        </w:txbxContent>
                      </wps:txbx>
                      <wps:bodyPr bIns="45720" numCol="1" compatLnSpc="1" horzOverflow="overflow" vert="horz" rIns="91440" rtlCol="0" vertOverflow="overflow" anchorCtr="0" spcFirstLastPara="0" tIns="45720" spcCol="0" lIns="91440" forceAA="0" fromWordArt="0" rot="0" anchor="t" wrap="none">
                        <a:prstTxWarp prst="textNoShape">
                          <a:avLst/>
                        </a:prstTxWarp>
                        <a:spAutoFit/>
                      </wps:bodyPr>
                    </wps:wsp>
                  </a:graphicData>
                </a:graphic>
              </wp:anchor>
            </w:drawing>
          </mc:Choice>
          <mc:Fallback xmlns:mv="urn:schemas-microsoft-com:mac:vml" xmlns:mo="http://schemas.microsoft.com/office/mac/office/2008/main">
            <w:pict>
              <v:shape w14:anchorId="4379621D" stroked="f" style="position:absolute;left:0;text-align:left;margin-left:234pt;margin-top:4.35pt;width:22.35pt;height:19.85pt;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k/ZAkYQCAAASBQAADgAAAGRycy9lMm9Eb2MueG1srFTLbtswELwX6D8QvDt6RE5sIXKgOHBRIEgC JEXONEXZAiSSIJlIadF/75Cy8moPRdELRe6ulrszszw7H7qWPAljGyULmhzFlAjJVdXIXUG/3W9m C0qsY7JirZKioM/C0vPV509nvc5FqvaqrYQhSCJt3uuC7p3TeRRZvhcds0dKCwlnrUzHHI5mF1WG 9cjetVEaxydRr0yljeLCWlgvRyddhfx1Lbi7qWsrHGkLitpcWE1Yt36NVmcs3xmm9w0/lMH+oYqO NRKXvqS6ZI6RR9P8lqpruFFW1e6Iqy5Sdd1wEXpAN0n8oZu7PdMi9AJwrH6Byf6/tPz66daQpiro cUKJZB04uheDIxdqIDABn17bHGF3GoFugB08T3YLo297qE3nv2iIwA+kn1/Q9dk4jOnieJHNKeFw pfM0Xs59luj1Z22s+yJUR/ymoAbkBUzZ05V1Y+gU4u+SatO0bSCwle8MyDlaRFDA+DfLUQi2PtKX FNj5sZ6fpuXpfDk7KefJLEvixaws43R2uSnjMs4262V28RNVdCzJ8h460VCZBwg4bFq2O3Di3X9H Ssf4OwknSRTEM/aHxAGSqdTIgz+C7Hdu2A6BrPR4YmCrqmcQY9Qobav5pgF8V8y6W2agZXCB+XQ3 WOpW9QVVhx0le2W+/8nu49ENvJT4ngsqMbyUtF8lpLdMssyPUjhkwA8H89azfeuRj91aYfigLtQW tj7etdO2Nqp7wBCX/k64mOS4uaBu2q7dOK94BLgoyxCE4dHMXck7zX1qz6mXxv3wwIw+6McBxGs1 zRDLP8hojPV/Wl0+OogpaMzDPGIKIvwBgxcoOTwSfrLfnkPU61O2+gUAAP//AwBQSwMEFAAGAAgA AAAhAJEU3qPbAAAACAEAAA8AAABkcnMvZG93bnJldi54bWxMj8FOwzAMhu9IvENkJG4sbdWN0jWd 0IAzbPAAWeM1pY1TNdlWeHrMCW62fuvz91eb2Q3ijFPoPClIFwkIpMabjloFH+8vdwWIEDUZPXhC BV8YYFNfX1W6NP5COzzvYysYQqHUCmyMYyllaCw6HRZ+ROLs6CenI69TK82kLwx3g8ySZCWd7og/ WD3i1mLT709OQZG4175/yN6Cy7/Tpd0++efxU6nbm/lxDSLiHP+O4Vef1aFmp4M/kQliUJCvCu4S GXYPgvNlmvFw4KDIQdaV/F+g/gEAAP//AwBQSwECLQAUAAYACAAAACEA5JnDwPsAAADhAQAAEwAA AAAAAAAAAAAAAAAAAAAAW0NvbnRlbnRfVHlwZXNdLnhtbFBLAQItABQABgAIAAAAIQAjsmrh1wAA AJQBAAALAAAAAAAAAAAAAAAAACwBAABfcmVscy8ucmVsc1BLAQItABQABgAIAAAAIQCT9kCRhAIA ABIFAAAOAAAAAAAAAAAAAAAAACwCAABkcnMvZTJvRG9jLnhtbFBLAQItABQABgAIAAAAIQCRFN6j 2wAAAAgBAAAPAAAAAAAAAAAAAAAAANwEAABkcnMvZG93bnJldi54bWxQSwUGAAAAAAQABADzAAAA 5AUAAAAA " filled="f" id="Text Box 31" type="#_x0000_t202" o:spid="_x0000_s1049">
                <v:textbox style="mso-fit-shape-to-text:t">
                  <w:txbxContent>
                    <w:p w:rsidRPr="002C7600" w:rsidRDefault="00762F4A" w:rsidR="00762F4A" w:rsidP="002C7600" w14:paraId="64506AD7" w14:textId="465BD62F">
                      <w:pPr>
                        <w:ind w:right="-150"/>
                        <w:rPr>
                          <w:rFonts w:hAnsi="Arial" w:cs="Arial" w:ascii="Arial"/>
                          <w:b/>
                          <w:sz w:val="22"/>
                          <w:szCs w:val="22"/>
                        </w:rPr>
                      </w:pPr>
                      <w:r>
                        <w:rPr>
                          <w:rFonts w:hAnsi="Arial" w:cs="Arial" w:ascii="Arial"/>
                          <w:b/>
                          <w:sz w:val="22"/>
                          <w:szCs w:val="22"/>
                        </w:rPr>
                        <w:t>C</w:t>
                      </w:r>
                    </w:p>
                  </w:txbxContent>
                </v:textbox>
                <w10:wrap type="tight"/>
              </v:shape>
            </w:pict>
          </mc:Fallback>
        </mc:AlternateContent>
      </w:r>
    </w:p>
    <w:p w:rsidRPr="005F2C76" w:rsidRDefault="00C75248" w:rsidR="00C75248" w:rsidP="008F0B79" w14:paraId="1526F2F0" w14:textId="5019A8B3">
      <w:pPr>
        <w:ind w:left="720" w:right="-150" w:hanging="720"/>
        <w:rPr>
          <w:rFonts w:hAnsi="Arial" w:cs="Arial" w:ascii="Arial"/>
          <w:sz w:val="22"/>
          <w:szCs w:val="22"/>
        </w:rPr>
      </w:pPr>
    </w:p>
    <w:p w:rsidRPr="005F2C76" w:rsidRDefault="00C75248" w:rsidR="00C75248" w:rsidP="008F0B79" w14:paraId="12428BAD" w14:textId="3C7506F5">
      <w:pPr>
        <w:ind w:left="720" w:right="-150" w:hanging="720"/>
        <w:rPr>
          <w:rFonts w:hAnsi="Arial" w:cs="Arial" w:ascii="Arial"/>
          <w:sz w:val="22"/>
          <w:szCs w:val="22"/>
        </w:rPr>
      </w:pPr>
    </w:p>
    <w:p w:rsidRPr="005F2C76" w:rsidRDefault="007D70B6" w:rsidR="00C75248" w:rsidP="008F0B79" w14:paraId="1DF51EF3" w14:textId="65F921AC">
      <w:pPr>
        <w:ind w:left="720" w:right="-150" w:hanging="720"/>
        <w:rPr>
          <w:rFonts w:hAnsi="Arial" w:cs="Arial" w:ascii="Arial"/>
          <w:sz w:val="22"/>
          <w:szCs w:val="22"/>
        </w:rPr>
      </w:pPr>
      <w:r w:rsidRPr="005F2C76">
        <w:rPr>
          <w:rFonts w:hAnsi="Arial" w:cs="Arial" w:ascii="Arial"/>
          <w:noProof/>
          <w:sz w:val="22"/>
          <w:szCs w:val="22"/>
          <w:lang w:val="en-US"/>
        </w:rPr>
        <mc:AlternateContent>
          <mc:Choice Requires="wps">
            <w:drawing>
              <wp:anchor simplePos="0" distL="114300" behindDoc="0" allowOverlap="1" relativeHeight="251715584" layoutInCell="1" wp14:anchorId="15512BF6" distT="0" locked="0" distB="0" distR="114300" wp14:editId="7619EFB6">
                <wp:simplePos x="0" y="0"/>
                <wp:positionH relativeFrom="column">
                  <wp:posOffset>3771900</wp:posOffset>
                </wp:positionH>
                <wp:positionV relativeFrom="paragraph">
                  <wp:posOffset>31115</wp:posOffset>
                </wp:positionV>
                <wp:extent cx="342900" cy="342900"/>
                <wp:effectExtent r="0" b="12700" t="0" l="0"/>
                <wp:wrapSquare wrapText="bothSides"/>
                <wp:docPr name="Text Box 32" id="3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2C7600" w:rsidRDefault="00762F4A" w:rsidR="00762F4A" w14:paraId="479C530F" w14:textId="5F6BB184">
                            <w:pPr>
                              <w:rPr>
                                <w:rFonts w:hAnsi="Arial" w:cs="Arial" w:ascii="Arial"/>
                                <w:b/>
                                <w:sz w:val="22"/>
                                <w:szCs w:val="22"/>
                              </w:rPr>
                            </w:pPr>
                            <w:r w:rsidRPr="002C7600">
                              <w:rPr>
                                <w:rFonts w:hAnsi="Arial" w:cs="Arial" w:ascii="Arial"/>
                                <w:b/>
                                <w:sz w:val="22"/>
                                <w:szCs w:val="22"/>
                              </w:rPr>
                              <w:t>D</w:t>
                            </w:r>
                          </w:p>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w14:anchorId="15512BF6" stroked="f" style="position:absolute;left:0;text-align:left;margin-left:297pt;margin-top:2.45pt;width:27pt;height: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u0TXfs8CAAAXBgAADgAAAGRycy9lMm9Eb2MueG1srFRLb9swDL4P2H8QdE9tp+4jRp3CTZFhQNEW a4eeFVlKjOk1SUmcFfvvo2Q7Tbsd1mEXmyIpivw+kheXrRRow6xrtCpxdpRixBTVdaOWJf76OB+d Y+Q8UTURWrES75jDl9OPHy62pmBjvdKiZhZBEOWKrSnxyntTJImjKyaJO9KGKTBybSXxcLTLpLZk C9GlSMZpeppsta2N1ZQ5B9rrzoinMT7njPo7zh3zSJQYcvPxa+N3Eb7J9IIUS0vMqqF9GuQfspCk UfDoPtQ18QStbfNbKNlQq53m/ohqmWjOG8piDVBNlr6p5mFFDIu1ADjO7GFy/y8svd3cW9TUJT4e Y6SIBI4eWevRlW4RqACfrXEFuD0YcPQt6IHnQe9AGcpuuZXhDwUhsAPSuz26IRoF5XE+nqRgoWDq ZYievFw21vlPTEsUhBJbIC9iSjY3zneug0t4S+l5I0QkUKhXCojZaVjsgO42KSAREINnSCmy8zw7 ORtXZyeT0Wl1ko3yLD0fVVU6Hl3Pq7RK8/lskl/9hCwkyfJiC31ioMsCQIDDXJBlz0kw/x0pktBX LZxlSWyerj4IHCEZUk0C+B3IUfI7wUIBQn1hHGiLWAdFHBg2ExZtCLQ6oZQpH2mKYIB38OIA2Hsu 9v4Rsgjley534A8va+X3l2WjtI3Uvkm7/jakzDt/AOOg7iD6dtHGfh3nQxMudL2D3rS6m25n6LyB Drohzt8TC+MMTQcryt/Bhwu9LbHuJYxW2v74kz74A6FgxSjQXmL3fU0sw0h8VjB/kyzPwz6Jhxya CA720LI4tKi1nGmgJYNlaGgUg78Xg8itlk+wyarwKpiIovB2if0gzny3tGATUlZV0Qk2iCH+Rj0Y GkIHlsJ8PLZPxJp+iDx00q0eFgkp3sxS5xtuKl2tveZNHLQAdIdqTwBsn9iX/aYM6+3wHL1e9vn0 FwAAAP//AwBQSwMEFAAGAAgAAAAhAPukI5zbAAAACAEAAA8AAABkcnMvZG93bnJldi54bWxMj8tO wzAQRfdI/IM1SOyoDUqrJGRSIRBbEOUhsXPjaRIRj6PYbcLfM6xgeXVGd86ttosf1Imm2AdGuF4Z UMRNcD23CG+vj1c5qJgsOzsEJoRvirCtz88qW7ow8wuddqlVUsKxtAhdSmOpdWw68jauwkgs7BAm b5PEqdVusrOU+0HfGLPR3vYsHzo70n1Hzdfu6BHenw6fH5l5bh/8epzDYjT7QiNeXix3t6ASLenv GH71RR1qcdqHI7uoBoR1kcmWhJAVoIRvslzyXkBegK4r/X9A/QMAAP//AwBQSwECLQAUAAYACAAA ACEA5JnDwPsAAADhAQAAEwAAAAAAAAAAAAAAAAAAAAAAW0NvbnRlbnRfVHlwZXNdLnhtbFBLAQIt ABQABgAIAAAAIQAjsmrh1wAAAJQBAAALAAAAAAAAAAAAAAAAACwBAABfcmVscy8ucmVsc1BLAQIt ABQABgAIAAAAIQC7RNd+zwIAABcGAAAOAAAAAAAAAAAAAAAAACwCAABkcnMvZTJvRG9jLnhtbFBL AQItABQABgAIAAAAIQD7pCOc2wAAAAgBAAAPAAAAAAAAAAAAAAAAACcFAABkcnMvZG93bnJldi54 bWxQSwUGAAAAAAQABADzAAAALwYAAAAA " filled="f" id="Text Box 32" type="#_x0000_t202" o:spid="_x0000_s1050">
                <v:textbox>
                  <w:txbxContent>
                    <w:p w:rsidRPr="002C7600" w:rsidRDefault="00762F4A" w:rsidR="00762F4A" w14:paraId="479C530F" w14:textId="5F6BB184">
                      <w:pPr>
                        <w:rPr>
                          <w:rFonts w:hAnsi="Arial" w:cs="Arial" w:ascii="Arial"/>
                          <w:b/>
                          <w:sz w:val="22"/>
                          <w:szCs w:val="22"/>
                        </w:rPr>
                      </w:pPr>
                      <w:r w:rsidRPr="002C7600">
                        <w:rPr>
                          <w:rFonts w:hAnsi="Arial" w:cs="Arial" w:ascii="Arial"/>
                          <w:b/>
                          <w:sz w:val="22"/>
                          <w:szCs w:val="22"/>
                        </w:rPr>
                        <w:t>D</w:t>
                      </w:r>
                    </w:p>
                  </w:txbxContent>
                </v:textbox>
                <w10:wrap type="square"/>
              </v:shape>
            </w:pict>
          </mc:Fallback>
        </mc:AlternateContent>
      </w:r>
    </w:p>
    <w:p w:rsidRPr="005F2C76" w:rsidRDefault="00C75248" w:rsidR="00C75248" w:rsidP="008F0B79" w14:paraId="5FB12578" w14:textId="77777777">
      <w:pPr>
        <w:ind w:left="720" w:right="-150" w:hanging="720"/>
        <w:rPr>
          <w:rFonts w:hAnsi="Arial" w:cs="Arial" w:ascii="Arial"/>
          <w:sz w:val="22"/>
          <w:szCs w:val="22"/>
        </w:rPr>
      </w:pPr>
    </w:p>
    <w:p w:rsidRPr="005F2C76" w:rsidRDefault="000F1B43" w:rsidR="000F1B43" w:rsidP="00C75248" w14:paraId="662C223D" w14:textId="557857D5">
      <w:pPr>
        <w:ind w:right="-150"/>
        <w:rPr>
          <w:rFonts w:hAnsi="Arial" w:cs="Arial" w:ascii="Arial"/>
          <w:sz w:val="22"/>
          <w:szCs w:val="22"/>
        </w:rPr>
      </w:pPr>
    </w:p>
    <w:p w:rsidRPr="005F2C76" w:rsidRDefault="00A551A2" w:rsidR="00A551A2" w:rsidP="00456F15" w14:paraId="05BD8827" w14:textId="77777777">
      <w:pPr>
        <w:ind w:right="-150"/>
        <w:rPr>
          <w:rFonts w:hAnsi="Arial" w:cs="Arial" w:ascii="Arial"/>
          <w:sz w:val="22"/>
          <w:szCs w:val="22"/>
        </w:rPr>
      </w:pPr>
    </w:p>
    <w:p w:rsidRPr="005F2C76" w:rsidRDefault="00A551A2" w:rsidR="00A551A2" w:rsidP="00456F15" w14:paraId="531CEC3A" w14:textId="77777777">
      <w:pPr>
        <w:ind w:right="-150"/>
        <w:rPr>
          <w:rFonts w:hAnsi="Arial" w:cs="Arial" w:ascii="Arial"/>
          <w:sz w:val="22"/>
          <w:szCs w:val="22"/>
        </w:rPr>
      </w:pPr>
    </w:p>
    <w:p w:rsidRPr="005F2C76" w:rsidRDefault="00A551A2" w:rsidR="00A551A2" w:rsidP="00456F15" w14:paraId="179F3F6B" w14:textId="77777777">
      <w:pPr>
        <w:ind w:right="-150"/>
        <w:rPr>
          <w:rFonts w:hAnsi="Arial" w:cs="Arial" w:ascii="Arial"/>
          <w:sz w:val="22"/>
          <w:szCs w:val="22"/>
        </w:rPr>
      </w:pPr>
    </w:p>
    <w:tbl>
      <w:tblPr>
        <w:tblStyle w:val="TableGrid"/>
        <w:tblpPr w:horzAnchor="page" w:tblpY="9168" w:tblpX="1963" w:leftFromText="180" w:rightFromText="180" w:vertAnchor="page"/>
        <w:tblW w:w="0" w:type="auto"/>
        <w:tblLook w:firstRow="1" w:firstColumn="1" w:noHBand="0" w:val="04A0" w:lastRow="0" w:lastColumn="0" w:noVBand="1"/>
      </w:tblPr>
      <w:tblGrid>
        <w:gridCol w:w="817"/>
        <w:gridCol w:w="6889"/>
      </w:tblGrid>
      <w:tr w:rsidRPr="005F2C76" w:rsidTr="007D70B6" w:rsidR="007D70B6" w14:paraId="492F2951" w14:textId="77777777">
        <w:trPr>
          <w:trHeight w:val="408"/>
        </w:trPr>
        <w:tc>
          <w:tcPr>
            <w:tcW w:w="817" w:type="dxa"/>
            <w:vAlign w:val="center"/>
          </w:tcPr>
          <w:p w:rsidRPr="005F2C76" w:rsidRDefault="007D70B6" w:rsidR="007D70B6" w:rsidP="007D70B6" w14:paraId="4D57A128" w14:textId="77777777">
            <w:pPr>
              <w:jc w:val="center"/>
              <w:rPr>
                <w:rFonts w:hAnsi="Arial" w:cs="Arial" w:ascii="Arial"/>
                <w:b/>
                <w:sz w:val="22"/>
                <w:szCs w:val="22"/>
              </w:rPr>
            </w:pPr>
            <w:r w:rsidRPr="005F2C76">
              <w:rPr>
                <w:rFonts w:hAnsi="Arial" w:cs="Arial" w:ascii="Arial"/>
                <w:b/>
                <w:sz w:val="22"/>
                <w:szCs w:val="22"/>
              </w:rPr>
              <w:t>A</w:t>
            </w:r>
          </w:p>
        </w:tc>
        <w:tc>
          <w:tcPr>
            <w:tcW w:w="6889" w:type="dxa"/>
          </w:tcPr>
          <w:p w:rsidRPr="005F2C76" w:rsidRDefault="007D70B6" w:rsidR="007D70B6" w:rsidP="007D70B6" w14:paraId="35CE5F6A" w14:textId="77777777">
            <w:pPr>
              <w:ind w:right="-150"/>
              <w:rPr>
                <w:rFonts w:hAnsi="Arial" w:cs="Arial" w:ascii="Arial"/>
                <w:sz w:val="22"/>
                <w:szCs w:val="22"/>
              </w:rPr>
            </w:pPr>
          </w:p>
        </w:tc>
      </w:tr>
      <w:tr w:rsidRPr="005F2C76" w:rsidTr="007D70B6" w:rsidR="007D70B6" w14:paraId="464DE4BA" w14:textId="77777777">
        <w:trPr>
          <w:trHeight w:val="408"/>
        </w:trPr>
        <w:tc>
          <w:tcPr>
            <w:tcW w:w="817" w:type="dxa"/>
            <w:vAlign w:val="center"/>
          </w:tcPr>
          <w:p w:rsidRPr="005F2C76" w:rsidRDefault="007D70B6" w:rsidR="007D70B6" w:rsidP="007D70B6" w14:paraId="3150F107" w14:textId="77777777">
            <w:pPr>
              <w:jc w:val="center"/>
              <w:rPr>
                <w:rFonts w:hAnsi="Arial" w:cs="Arial" w:ascii="Arial"/>
                <w:b/>
                <w:sz w:val="22"/>
                <w:szCs w:val="22"/>
              </w:rPr>
            </w:pPr>
            <w:r w:rsidRPr="005F2C76">
              <w:rPr>
                <w:rFonts w:hAnsi="Arial" w:cs="Arial" w:ascii="Arial"/>
                <w:b/>
                <w:sz w:val="22"/>
                <w:szCs w:val="22"/>
              </w:rPr>
              <w:t>B</w:t>
            </w:r>
          </w:p>
        </w:tc>
        <w:tc>
          <w:tcPr>
            <w:tcW w:w="6889" w:type="dxa"/>
          </w:tcPr>
          <w:p w:rsidRPr="005F2C76" w:rsidRDefault="007D70B6" w:rsidR="007D70B6" w:rsidP="007D70B6" w14:paraId="093B62E7" w14:textId="77777777">
            <w:pPr>
              <w:ind w:right="-150"/>
              <w:rPr>
                <w:rFonts w:hAnsi="Arial" w:cs="Arial" w:ascii="Arial"/>
                <w:sz w:val="22"/>
                <w:szCs w:val="22"/>
              </w:rPr>
            </w:pPr>
          </w:p>
        </w:tc>
      </w:tr>
      <w:tr w:rsidRPr="005F2C76" w:rsidTr="007D70B6" w:rsidR="007D70B6" w14:paraId="3050DA87" w14:textId="77777777">
        <w:trPr>
          <w:trHeight w:val="427"/>
        </w:trPr>
        <w:tc>
          <w:tcPr>
            <w:tcW w:w="817" w:type="dxa"/>
            <w:vAlign w:val="center"/>
          </w:tcPr>
          <w:p w:rsidRPr="005F2C76" w:rsidRDefault="007D70B6" w:rsidR="007D70B6" w:rsidP="007D70B6" w14:paraId="354C7EE0" w14:textId="77777777">
            <w:pPr>
              <w:jc w:val="center"/>
              <w:rPr>
                <w:rFonts w:hAnsi="Arial" w:cs="Arial" w:ascii="Arial"/>
                <w:b/>
                <w:sz w:val="22"/>
                <w:szCs w:val="22"/>
              </w:rPr>
            </w:pPr>
            <w:r w:rsidRPr="005F2C76">
              <w:rPr>
                <w:rFonts w:hAnsi="Arial" w:cs="Arial" w:ascii="Arial"/>
                <w:b/>
                <w:sz w:val="22"/>
                <w:szCs w:val="22"/>
              </w:rPr>
              <w:t>C</w:t>
            </w:r>
          </w:p>
        </w:tc>
        <w:tc>
          <w:tcPr>
            <w:tcW w:w="6889" w:type="dxa"/>
          </w:tcPr>
          <w:p w:rsidRPr="005F2C76" w:rsidRDefault="007D70B6" w:rsidR="007D70B6" w:rsidP="007D70B6" w14:paraId="52AC1FE8" w14:textId="77777777">
            <w:pPr>
              <w:ind w:right="-150"/>
              <w:rPr>
                <w:rFonts w:hAnsi="Arial" w:cs="Arial" w:ascii="Arial"/>
                <w:sz w:val="22"/>
                <w:szCs w:val="22"/>
              </w:rPr>
            </w:pPr>
          </w:p>
        </w:tc>
      </w:tr>
      <w:tr w:rsidRPr="005F2C76" w:rsidTr="007D70B6" w:rsidR="007D70B6" w14:paraId="55F3475C" w14:textId="77777777">
        <w:trPr>
          <w:trHeight w:val="427"/>
        </w:trPr>
        <w:tc>
          <w:tcPr>
            <w:tcW w:w="817" w:type="dxa"/>
            <w:vAlign w:val="center"/>
          </w:tcPr>
          <w:p w:rsidRPr="005F2C76" w:rsidRDefault="007D70B6" w:rsidR="007D70B6" w:rsidP="007D70B6" w14:paraId="28DC3F51" w14:textId="77777777">
            <w:pPr>
              <w:jc w:val="center"/>
              <w:rPr>
                <w:rFonts w:hAnsi="Arial" w:cs="Arial" w:ascii="Arial"/>
                <w:b/>
                <w:sz w:val="22"/>
                <w:szCs w:val="22"/>
              </w:rPr>
            </w:pPr>
            <w:r w:rsidRPr="005F2C76">
              <w:rPr>
                <w:rFonts w:hAnsi="Arial" w:cs="Arial" w:ascii="Arial"/>
                <w:b/>
                <w:sz w:val="22"/>
                <w:szCs w:val="22"/>
              </w:rPr>
              <w:t>D</w:t>
            </w:r>
          </w:p>
        </w:tc>
        <w:tc>
          <w:tcPr>
            <w:tcW w:w="6889" w:type="dxa"/>
          </w:tcPr>
          <w:p w:rsidRPr="005F2C76" w:rsidRDefault="007D70B6" w:rsidR="007D70B6" w:rsidP="007D70B6" w14:paraId="2475CAD6" w14:textId="77777777">
            <w:pPr>
              <w:ind w:right="-150"/>
              <w:rPr>
                <w:rFonts w:hAnsi="Arial" w:cs="Arial" w:ascii="Arial"/>
                <w:sz w:val="22"/>
                <w:szCs w:val="22"/>
              </w:rPr>
            </w:pPr>
          </w:p>
        </w:tc>
      </w:tr>
      <w:tr w:rsidRPr="005F2C76" w:rsidTr="007D70B6" w:rsidR="007D70B6" w14:paraId="749B26D4" w14:textId="77777777">
        <w:trPr>
          <w:trHeight w:val="408"/>
        </w:trPr>
        <w:tc>
          <w:tcPr>
            <w:tcW w:w="817" w:type="dxa"/>
            <w:vAlign w:val="center"/>
          </w:tcPr>
          <w:p w:rsidRPr="005F2C76" w:rsidRDefault="007D70B6" w:rsidR="007D70B6" w:rsidP="007D70B6" w14:paraId="71058988" w14:textId="77777777">
            <w:pPr>
              <w:jc w:val="center"/>
              <w:rPr>
                <w:rFonts w:hAnsi="Arial" w:cs="Arial" w:ascii="Arial"/>
                <w:b/>
                <w:sz w:val="22"/>
                <w:szCs w:val="22"/>
              </w:rPr>
            </w:pPr>
            <w:r w:rsidRPr="005F2C76">
              <w:rPr>
                <w:rFonts w:hAnsi="Arial" w:cs="Arial" w:ascii="Arial"/>
                <w:b/>
                <w:sz w:val="22"/>
                <w:szCs w:val="22"/>
              </w:rPr>
              <w:t>E</w:t>
            </w:r>
          </w:p>
        </w:tc>
        <w:tc>
          <w:tcPr>
            <w:tcW w:w="6889" w:type="dxa"/>
          </w:tcPr>
          <w:p w:rsidRPr="005F2C76" w:rsidRDefault="007D70B6" w:rsidR="007D70B6" w:rsidP="007D70B6" w14:paraId="7C7A22EF" w14:textId="77777777">
            <w:pPr>
              <w:ind w:right="-150"/>
              <w:rPr>
                <w:rFonts w:hAnsi="Arial" w:cs="Arial" w:ascii="Arial"/>
                <w:sz w:val="22"/>
                <w:szCs w:val="22"/>
              </w:rPr>
            </w:pPr>
          </w:p>
        </w:tc>
      </w:tr>
      <w:tr w:rsidRPr="005F2C76" w:rsidTr="007D70B6" w:rsidR="007D70B6" w14:paraId="572F4938" w14:textId="77777777">
        <w:trPr>
          <w:trHeight w:val="408"/>
        </w:trPr>
        <w:tc>
          <w:tcPr>
            <w:tcW w:w="817" w:type="dxa"/>
            <w:vAlign w:val="center"/>
          </w:tcPr>
          <w:p w:rsidRPr="005F2C76" w:rsidRDefault="007D70B6" w:rsidR="007D70B6" w:rsidP="007D70B6" w14:paraId="7F2D8487" w14:textId="77777777">
            <w:pPr>
              <w:jc w:val="center"/>
              <w:rPr>
                <w:rFonts w:hAnsi="Arial" w:cs="Arial" w:ascii="Arial"/>
                <w:b/>
                <w:sz w:val="22"/>
                <w:szCs w:val="22"/>
              </w:rPr>
            </w:pPr>
            <w:r w:rsidRPr="005F2C76">
              <w:rPr>
                <w:rFonts w:hAnsi="Arial" w:cs="Arial" w:ascii="Arial"/>
                <w:b/>
                <w:sz w:val="22"/>
                <w:szCs w:val="22"/>
              </w:rPr>
              <w:t>F</w:t>
            </w:r>
          </w:p>
        </w:tc>
        <w:tc>
          <w:tcPr>
            <w:tcW w:w="6889" w:type="dxa"/>
          </w:tcPr>
          <w:p w:rsidRPr="005F2C76" w:rsidRDefault="007D70B6" w:rsidR="007D70B6" w:rsidP="007D70B6" w14:paraId="10423671" w14:textId="77777777">
            <w:pPr>
              <w:ind w:right="-150"/>
              <w:rPr>
                <w:rFonts w:hAnsi="Arial" w:cs="Arial" w:ascii="Arial"/>
                <w:sz w:val="22"/>
                <w:szCs w:val="22"/>
              </w:rPr>
            </w:pPr>
          </w:p>
        </w:tc>
      </w:tr>
      <w:tr w:rsidRPr="005F2C76" w:rsidTr="007D70B6" w:rsidR="007D70B6" w14:paraId="765C4DC1" w14:textId="77777777">
        <w:trPr>
          <w:trHeight w:val="427"/>
        </w:trPr>
        <w:tc>
          <w:tcPr>
            <w:tcW w:w="817" w:type="dxa"/>
            <w:vAlign w:val="center"/>
          </w:tcPr>
          <w:p w:rsidRPr="005F2C76" w:rsidRDefault="007D70B6" w:rsidR="007D70B6" w:rsidP="007D70B6" w14:paraId="4C18BDB6" w14:textId="77777777">
            <w:pPr>
              <w:jc w:val="center"/>
              <w:rPr>
                <w:rFonts w:hAnsi="Arial" w:cs="Arial" w:ascii="Arial"/>
                <w:b/>
                <w:sz w:val="22"/>
                <w:szCs w:val="22"/>
              </w:rPr>
            </w:pPr>
            <w:r w:rsidRPr="005F2C76">
              <w:rPr>
                <w:rFonts w:hAnsi="Arial" w:cs="Arial" w:ascii="Arial"/>
                <w:b/>
                <w:sz w:val="22"/>
                <w:szCs w:val="22"/>
              </w:rPr>
              <w:t>G</w:t>
            </w:r>
          </w:p>
        </w:tc>
        <w:tc>
          <w:tcPr>
            <w:tcW w:w="6889" w:type="dxa"/>
          </w:tcPr>
          <w:p w:rsidRPr="005F2C76" w:rsidRDefault="007D70B6" w:rsidR="007D70B6" w:rsidP="007D70B6" w14:paraId="6C32DD2F" w14:textId="77777777">
            <w:pPr>
              <w:ind w:right="-150"/>
              <w:rPr>
                <w:rFonts w:hAnsi="Arial" w:cs="Arial" w:ascii="Arial"/>
                <w:sz w:val="22"/>
                <w:szCs w:val="22"/>
              </w:rPr>
            </w:pPr>
          </w:p>
        </w:tc>
      </w:tr>
      <w:tr w:rsidRPr="005F2C76" w:rsidTr="007D70B6" w:rsidR="007D70B6" w14:paraId="736AF737" w14:textId="77777777">
        <w:trPr>
          <w:trHeight w:val="449"/>
        </w:trPr>
        <w:tc>
          <w:tcPr>
            <w:tcW w:w="817" w:type="dxa"/>
            <w:vAlign w:val="center"/>
          </w:tcPr>
          <w:p w:rsidRPr="005F2C76" w:rsidRDefault="007D70B6" w:rsidR="007D70B6" w:rsidP="007D70B6" w14:paraId="4E1FE4B7" w14:textId="77777777">
            <w:pPr>
              <w:jc w:val="center"/>
              <w:rPr>
                <w:rFonts w:hAnsi="Arial" w:cs="Arial" w:ascii="Arial"/>
                <w:b/>
                <w:sz w:val="22"/>
                <w:szCs w:val="22"/>
              </w:rPr>
            </w:pPr>
            <w:r w:rsidRPr="005F2C76">
              <w:rPr>
                <w:rFonts w:hAnsi="Arial" w:cs="Arial" w:ascii="Arial"/>
                <w:b/>
                <w:sz w:val="22"/>
                <w:szCs w:val="22"/>
              </w:rPr>
              <w:t>H</w:t>
            </w:r>
          </w:p>
        </w:tc>
        <w:tc>
          <w:tcPr>
            <w:tcW w:w="6889" w:type="dxa"/>
          </w:tcPr>
          <w:p w:rsidRPr="005F2C76" w:rsidRDefault="007D70B6" w:rsidR="007D70B6" w:rsidP="007D70B6" w14:paraId="38962735" w14:textId="77777777">
            <w:pPr>
              <w:ind w:right="-150"/>
              <w:rPr>
                <w:rFonts w:hAnsi="Arial" w:cs="Arial" w:ascii="Arial"/>
                <w:sz w:val="22"/>
                <w:szCs w:val="22"/>
              </w:rPr>
            </w:pPr>
          </w:p>
        </w:tc>
      </w:tr>
    </w:tbl>
    <w:p w:rsidRPr="005F2C76" w:rsidRDefault="00A551A2" w:rsidR="00A551A2" w:rsidP="00456F15" w14:paraId="5350B740" w14:textId="77777777">
      <w:pPr>
        <w:ind w:right="-150"/>
        <w:rPr>
          <w:rFonts w:hAnsi="Arial" w:cs="Arial" w:ascii="Arial"/>
          <w:sz w:val="22"/>
          <w:szCs w:val="22"/>
        </w:rPr>
      </w:pPr>
    </w:p>
    <w:p w:rsidRPr="005F2C76" w:rsidRDefault="00A551A2" w:rsidR="00A551A2" w:rsidP="00456F15" w14:paraId="5A92E1BF" w14:textId="77777777">
      <w:pPr>
        <w:ind w:right="-150"/>
        <w:rPr>
          <w:rFonts w:hAnsi="Arial" w:cs="Arial" w:ascii="Arial"/>
          <w:sz w:val="22"/>
          <w:szCs w:val="22"/>
        </w:rPr>
      </w:pPr>
    </w:p>
    <w:p w:rsidRPr="005F2C76" w:rsidRDefault="00A551A2" w:rsidR="00A551A2" w:rsidP="00456F15" w14:paraId="4FEB51E0" w14:textId="77777777">
      <w:pPr>
        <w:ind w:right="-150"/>
        <w:rPr>
          <w:rFonts w:hAnsi="Arial" w:cs="Arial" w:ascii="Arial"/>
          <w:sz w:val="22"/>
          <w:szCs w:val="22"/>
        </w:rPr>
      </w:pPr>
    </w:p>
    <w:p w:rsidRPr="005F2C76" w:rsidRDefault="00A551A2" w:rsidR="00A551A2" w:rsidP="00456F15" w14:paraId="11B0D106" w14:textId="77777777">
      <w:pPr>
        <w:ind w:right="-150"/>
        <w:rPr>
          <w:rFonts w:hAnsi="Arial" w:cs="Arial" w:ascii="Arial"/>
          <w:sz w:val="22"/>
          <w:szCs w:val="22"/>
        </w:rPr>
      </w:pPr>
    </w:p>
    <w:p w:rsidRPr="005F2C76" w:rsidRDefault="00A551A2" w:rsidR="00A551A2" w:rsidP="00456F15" w14:paraId="474F9411" w14:textId="77777777">
      <w:pPr>
        <w:ind w:right="-150"/>
        <w:rPr>
          <w:rFonts w:hAnsi="Arial" w:cs="Arial" w:ascii="Arial"/>
          <w:sz w:val="22"/>
          <w:szCs w:val="22"/>
        </w:rPr>
      </w:pPr>
    </w:p>
    <w:p w:rsidRPr="005F2C76" w:rsidRDefault="00A551A2" w:rsidR="00A551A2" w:rsidP="00456F15" w14:paraId="52F0358E" w14:textId="77777777">
      <w:pPr>
        <w:ind w:right="-150"/>
        <w:rPr>
          <w:rFonts w:hAnsi="Arial" w:cs="Arial" w:ascii="Arial"/>
          <w:sz w:val="22"/>
          <w:szCs w:val="22"/>
        </w:rPr>
      </w:pPr>
    </w:p>
    <w:p w:rsidRPr="005F2C76" w:rsidRDefault="00A551A2" w:rsidR="00A551A2" w:rsidP="00456F15" w14:paraId="64435935" w14:textId="77777777">
      <w:pPr>
        <w:ind w:right="-150"/>
        <w:rPr>
          <w:rFonts w:hAnsi="Arial" w:cs="Arial" w:ascii="Arial"/>
          <w:sz w:val="22"/>
          <w:szCs w:val="22"/>
        </w:rPr>
      </w:pPr>
    </w:p>
    <w:p w:rsidRPr="005F2C76" w:rsidRDefault="00A551A2" w:rsidR="00A551A2" w:rsidP="00456F15" w14:paraId="06C2312E" w14:textId="77777777">
      <w:pPr>
        <w:ind w:right="-150"/>
        <w:rPr>
          <w:rFonts w:hAnsi="Arial" w:cs="Arial" w:ascii="Arial"/>
          <w:sz w:val="22"/>
          <w:szCs w:val="22"/>
        </w:rPr>
      </w:pPr>
    </w:p>
    <w:p w:rsidRPr="005F2C76" w:rsidRDefault="00A551A2" w:rsidR="00A551A2" w:rsidP="00456F15" w14:paraId="62E56CE7" w14:textId="77777777">
      <w:pPr>
        <w:ind w:right="-150"/>
        <w:rPr>
          <w:rFonts w:hAnsi="Arial" w:cs="Arial" w:ascii="Arial"/>
          <w:sz w:val="22"/>
          <w:szCs w:val="22"/>
        </w:rPr>
      </w:pPr>
    </w:p>
    <w:p w:rsidRPr="005F2C76" w:rsidRDefault="00A551A2" w:rsidR="00A551A2" w:rsidP="00456F15" w14:paraId="168FC6CB" w14:textId="77777777">
      <w:pPr>
        <w:ind w:right="-150"/>
        <w:rPr>
          <w:rFonts w:hAnsi="Arial" w:cs="Arial" w:ascii="Arial"/>
          <w:sz w:val="22"/>
          <w:szCs w:val="22"/>
        </w:rPr>
      </w:pPr>
    </w:p>
    <w:p w:rsidRPr="005F2C76" w:rsidRDefault="00A551A2" w:rsidR="00A551A2" w:rsidP="00456F15" w14:paraId="24CA0A4D" w14:textId="77777777">
      <w:pPr>
        <w:ind w:right="-150"/>
        <w:rPr>
          <w:rFonts w:hAnsi="Arial" w:cs="Arial" w:ascii="Arial"/>
          <w:sz w:val="22"/>
          <w:szCs w:val="22"/>
        </w:rPr>
      </w:pPr>
    </w:p>
    <w:p w:rsidRPr="005F2C76" w:rsidRDefault="00A551A2" w:rsidR="00A551A2" w:rsidP="00456F15" w14:paraId="75F9FA6B" w14:textId="77777777">
      <w:pPr>
        <w:ind w:right="-150"/>
        <w:rPr>
          <w:rFonts w:hAnsi="Arial" w:cs="Arial" w:ascii="Arial"/>
          <w:sz w:val="22"/>
          <w:szCs w:val="22"/>
        </w:rPr>
      </w:pPr>
    </w:p>
    <w:p w:rsidRPr="005F2C76" w:rsidRDefault="00A551A2" w:rsidR="00A551A2" w:rsidP="00456F15" w14:paraId="1208E1E5" w14:textId="77777777">
      <w:pPr>
        <w:ind w:right="-150"/>
        <w:rPr>
          <w:rFonts w:hAnsi="Arial" w:cs="Arial" w:ascii="Arial"/>
          <w:sz w:val="22"/>
          <w:szCs w:val="22"/>
        </w:rPr>
      </w:pPr>
    </w:p>
    <w:p w:rsidRPr="005F2C76" w:rsidRDefault="00A551A2" w:rsidR="00A551A2" w:rsidP="00456F15" w14:paraId="79CECDF4" w14:textId="77777777">
      <w:pPr>
        <w:ind w:right="-150"/>
        <w:rPr>
          <w:rFonts w:hAnsi="Arial" w:cs="Arial" w:ascii="Arial"/>
          <w:sz w:val="22"/>
          <w:szCs w:val="22"/>
        </w:rPr>
      </w:pPr>
    </w:p>
    <w:p w:rsidRPr="005F2C76" w:rsidRDefault="00A551A2" w:rsidR="00A551A2" w:rsidP="00456F15" w14:paraId="0DBFF996" w14:textId="77777777">
      <w:pPr>
        <w:ind w:right="-150"/>
        <w:rPr>
          <w:rFonts w:hAnsi="Arial" w:cs="Arial" w:ascii="Arial"/>
          <w:sz w:val="22"/>
          <w:szCs w:val="22"/>
        </w:rPr>
      </w:pPr>
    </w:p>
    <w:p w:rsidRPr="005F2C76" w:rsidRDefault="00A551A2" w:rsidR="00A551A2" w:rsidP="00456F15" w14:paraId="18D6B15B" w14:textId="77777777">
      <w:pPr>
        <w:ind w:right="-150"/>
        <w:rPr>
          <w:rFonts w:hAnsi="Arial" w:cs="Arial" w:ascii="Arial"/>
          <w:sz w:val="22"/>
          <w:szCs w:val="22"/>
        </w:rPr>
      </w:pPr>
    </w:p>
    <w:p w:rsidRPr="005F2C76" w:rsidRDefault="00A551A2" w:rsidR="00A551A2" w:rsidP="00456F15" w14:paraId="7F5EBCEE" w14:textId="77777777">
      <w:pPr>
        <w:ind w:right="-150"/>
        <w:rPr>
          <w:rFonts w:hAnsi="Arial" w:cs="Arial" w:ascii="Arial"/>
          <w:sz w:val="22"/>
          <w:szCs w:val="22"/>
        </w:rPr>
      </w:pPr>
    </w:p>
    <w:p w:rsidRPr="005F2C76" w:rsidRDefault="00C54167" w:rsidR="00C54167" w:rsidP="00456F15" w14:paraId="2FFD8A32" w14:textId="48B48306">
      <w:pPr>
        <w:ind w:right="-150"/>
        <w:rPr>
          <w:rFonts w:hAnsi="Arial" w:cs="Arial" w:ascii="Arial"/>
          <w:sz w:val="22"/>
          <w:szCs w:val="22"/>
        </w:rPr>
      </w:pPr>
      <w:r w:rsidRPr="005F2C76">
        <w:rPr>
          <w:rFonts w:hAnsi="Arial" w:cs="Arial" w:ascii="Arial"/>
          <w:sz w:val="22"/>
          <w:szCs w:val="22"/>
        </w:rPr>
        <w:t>(e)</w:t>
      </w:r>
      <w:r w:rsidRPr="005F2C76">
        <w:rPr>
          <w:rFonts w:hAnsi="Arial" w:cs="Arial" w:ascii="Arial"/>
          <w:sz w:val="22"/>
          <w:szCs w:val="22"/>
        </w:rPr>
        <w:tab/>
        <w:t>Explain the purpose of the thickened heart tissue surrounding structure ‘E’.         (2 marks)</w:t>
      </w:r>
    </w:p>
    <w:p w:rsidRPr="005F2C76" w:rsidRDefault="00C54167" w:rsidR="00C54167" w:rsidP="00456F15" w14:paraId="50134E67" w14:textId="77777777">
      <w:pPr>
        <w:ind w:right="-150"/>
        <w:rPr>
          <w:rFonts w:hAnsi="Arial" w:cs="Arial" w:ascii="Arial"/>
          <w:sz w:val="22"/>
          <w:szCs w:val="22"/>
        </w:rPr>
      </w:pPr>
    </w:p>
    <w:p w:rsidRPr="005F2C76" w:rsidRDefault="00C54167" w:rsidR="00C54167" w:rsidP="00C54167" w14:paraId="0FB39B5D" w14:textId="4ECA5CFB">
      <w:pPr>
        <w:spacing w:line="360" w:lineRule="auto"/>
        <w:ind w:right="-150"/>
        <w:rPr>
          <w:rFonts w:hAnsi="Arial" w:cs="Arial" w:ascii="Arial"/>
          <w:sz w:val="22"/>
          <w:szCs w:val="22"/>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r w:rsidRPr="005F2C76" w:rsidR="007D70B6">
        <w:rPr>
          <w:rFonts w:hAnsi="Arial" w:cs="Arial" w:ascii="Arial"/>
          <w:sz w:val="22"/>
          <w:szCs w:val="22"/>
          <w:u w:val="single"/>
        </w:rPr>
        <w:tab/>
      </w:r>
    </w:p>
    <w:p w:rsidRPr="005F2C76" w:rsidRDefault="00C54167" w:rsidR="00456F15" w:rsidP="007D70B6" w14:paraId="44ABE98D" w14:textId="3BB4CF7F">
      <w:pPr>
        <w:ind w:left="720" w:right="-150" w:hanging="720"/>
        <w:rPr>
          <w:rFonts w:hAnsi="Arial" w:cs="Arial" w:ascii="Arial"/>
          <w:sz w:val="22"/>
          <w:szCs w:val="22"/>
        </w:rPr>
      </w:pPr>
      <w:r w:rsidRPr="005F2C76">
        <w:rPr>
          <w:rFonts w:hAnsi="Arial" w:cs="Arial" w:ascii="Arial"/>
          <w:sz w:val="22"/>
          <w:szCs w:val="22"/>
        </w:rPr>
        <w:lastRenderedPageBreak/>
        <w:t>(f)</w:t>
      </w:r>
      <w:r w:rsidRPr="005F2C76">
        <w:rPr>
          <w:rFonts w:hAnsi="Arial" w:cs="Arial" w:ascii="Arial"/>
          <w:sz w:val="22"/>
          <w:szCs w:val="22"/>
        </w:rPr>
        <w:tab/>
        <w:t>Amphibians</w:t>
      </w:r>
      <w:r w:rsidRPr="005F2C76" w:rsidR="00456F15">
        <w:rPr>
          <w:rFonts w:hAnsi="Arial" w:cs="Arial" w:ascii="Arial"/>
          <w:sz w:val="22"/>
          <w:szCs w:val="22"/>
        </w:rPr>
        <w:t xml:space="preserve"> </w:t>
      </w:r>
      <w:r w:rsidRPr="005F2C76">
        <w:rPr>
          <w:rFonts w:hAnsi="Arial" w:cs="Arial" w:ascii="Arial"/>
          <w:sz w:val="22"/>
          <w:szCs w:val="22"/>
        </w:rPr>
        <w:t xml:space="preserve">and reptiles </w:t>
      </w:r>
      <w:r w:rsidRPr="005F2C76" w:rsidR="00456F15">
        <w:rPr>
          <w:rFonts w:hAnsi="Arial" w:cs="Arial" w:ascii="Arial"/>
          <w:sz w:val="22"/>
          <w:szCs w:val="22"/>
        </w:rPr>
        <w:t xml:space="preserve">have a slightly different heart structure than mammals: the structure labelled ‘C’ on the above diagram is </w:t>
      </w:r>
      <w:r w:rsidR="00425315">
        <w:rPr>
          <w:rFonts w:hAnsi="Arial" w:cs="Arial" w:ascii="Arial"/>
          <w:sz w:val="22"/>
          <w:szCs w:val="22"/>
        </w:rPr>
        <w:t xml:space="preserve">reduced or </w:t>
      </w:r>
      <w:r w:rsidRPr="005F2C76" w:rsidR="00456F15">
        <w:rPr>
          <w:rFonts w:hAnsi="Arial" w:cs="Arial" w:ascii="Arial"/>
          <w:sz w:val="22"/>
          <w:szCs w:val="22"/>
        </w:rPr>
        <w:t>absent.</w:t>
      </w:r>
      <w:r w:rsidRPr="005F2C76">
        <w:rPr>
          <w:rFonts w:hAnsi="Arial" w:cs="Arial" w:ascii="Arial"/>
          <w:sz w:val="22"/>
          <w:szCs w:val="22"/>
        </w:rPr>
        <w:t xml:space="preserve"> </w:t>
      </w:r>
      <w:r w:rsidRPr="005F2C76" w:rsidR="00456F15">
        <w:rPr>
          <w:rFonts w:hAnsi="Arial" w:cs="Arial" w:ascii="Arial"/>
          <w:sz w:val="22"/>
          <w:szCs w:val="22"/>
        </w:rPr>
        <w:t>Describe the effect</w:t>
      </w:r>
      <w:r w:rsidR="00425315">
        <w:rPr>
          <w:rFonts w:hAnsi="Arial" w:cs="Arial" w:ascii="Arial"/>
          <w:sz w:val="22"/>
          <w:szCs w:val="22"/>
        </w:rPr>
        <w:t xml:space="preserve"> that this anomaly</w:t>
      </w:r>
      <w:r w:rsidRPr="005F2C76" w:rsidR="00456F15">
        <w:rPr>
          <w:rFonts w:hAnsi="Arial" w:cs="Arial" w:ascii="Arial"/>
          <w:sz w:val="22"/>
          <w:szCs w:val="22"/>
        </w:rPr>
        <w:t xml:space="preserve"> has on circulation in an amphibian.</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w:t>
      </w:r>
      <w:r w:rsidRPr="005F2C76" w:rsidR="00456F15">
        <w:rPr>
          <w:rFonts w:hAnsi="Arial" w:cs="Arial" w:ascii="Arial"/>
          <w:sz w:val="22"/>
          <w:szCs w:val="22"/>
        </w:rPr>
        <w:t>(2 marks)</w:t>
      </w:r>
    </w:p>
    <w:p w:rsidRPr="005F2C76" w:rsidRDefault="00C54167" w:rsidR="00C54167" w:rsidP="00C54167" w14:paraId="5E210C09" w14:textId="77777777">
      <w:pPr>
        <w:spacing w:line="360" w:lineRule="auto"/>
        <w:ind w:right="-150"/>
        <w:rPr>
          <w:rFonts w:hAnsi="Arial" w:cs="Arial" w:ascii="Arial"/>
          <w:sz w:val="22"/>
          <w:szCs w:val="22"/>
        </w:rPr>
      </w:pPr>
    </w:p>
    <w:p w:rsidRPr="005F2C76" w:rsidRDefault="00456F15" w:rsidR="001A630D" w:rsidP="00456F15" w14:paraId="0FA1AB47" w14:textId="77777777">
      <w:pPr>
        <w:spacing w:line="360" w:lineRule="auto"/>
        <w:ind w:right="-15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sidR="001A630D">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r w:rsidRPr="005F2C76" w:rsidR="001A630D">
        <w:rPr>
          <w:rFonts w:hAnsi="Arial" w:cs="Arial" w:ascii="Arial"/>
          <w:sz w:val="22"/>
          <w:szCs w:val="22"/>
          <w:u w:val="single"/>
        </w:rPr>
        <w:tab/>
      </w:r>
    </w:p>
    <w:p w:rsidRPr="005F2C76" w:rsidRDefault="001A630D" w:rsidR="001A630D" w:rsidP="001A630D" w14:paraId="1E68153A" w14:textId="77777777">
      <w:pPr>
        <w:ind w:right="-150"/>
        <w:rPr>
          <w:rFonts w:hAnsi="Arial" w:cs="Arial" w:ascii="Arial"/>
          <w:sz w:val="22"/>
          <w:szCs w:val="22"/>
        </w:rPr>
      </w:pPr>
    </w:p>
    <w:p w:rsidRPr="005F2C76" w:rsidRDefault="001A630D" w:rsidR="001A630D" w:rsidP="001A630D" w14:paraId="5BBCD8BE" w14:textId="77777777">
      <w:pPr>
        <w:ind w:right="-150"/>
        <w:rPr>
          <w:rFonts w:hAnsi="Arial" w:cs="Arial" w:ascii="Arial"/>
          <w:sz w:val="22"/>
          <w:szCs w:val="22"/>
        </w:rPr>
      </w:pPr>
    </w:p>
    <w:p w:rsidRPr="005F2C76" w:rsidRDefault="00F97DB3" w:rsidR="001A630D" w:rsidP="001A630D" w14:paraId="0BB88A13" w14:textId="1B63A4D7">
      <w:pPr>
        <w:ind w:left="720" w:right="-150" w:hanging="720"/>
        <w:rPr>
          <w:rFonts w:hAnsi="Arial" w:cs="Arial" w:ascii="Arial"/>
          <w:sz w:val="22"/>
          <w:szCs w:val="22"/>
        </w:rPr>
      </w:pPr>
      <w:r w:rsidRPr="005F2C76">
        <w:rPr>
          <w:rFonts w:hAnsi="Arial" w:cs="Arial" w:ascii="Arial"/>
          <w:sz w:val="22"/>
          <w:szCs w:val="22"/>
        </w:rPr>
        <w:t>(g</w:t>
      </w:r>
      <w:r w:rsidRPr="005F2C76" w:rsidR="001A630D">
        <w:rPr>
          <w:rFonts w:hAnsi="Arial" w:cs="Arial" w:ascii="Arial"/>
          <w:sz w:val="22"/>
          <w:szCs w:val="22"/>
        </w:rPr>
        <w:t>)</w:t>
      </w:r>
      <w:r w:rsidRPr="005F2C76" w:rsidR="00456F15">
        <w:rPr>
          <w:rFonts w:hAnsi="Arial" w:cs="Arial" w:ascii="Arial"/>
          <w:sz w:val="22"/>
          <w:szCs w:val="22"/>
        </w:rPr>
        <w:tab/>
      </w:r>
      <w:r w:rsidRPr="005F2C76" w:rsidR="001A630D">
        <w:rPr>
          <w:rFonts w:hAnsi="Arial" w:cs="Arial" w:ascii="Arial"/>
          <w:sz w:val="22"/>
          <w:szCs w:val="22"/>
        </w:rPr>
        <w:t xml:space="preserve">Consider the mechanism by which amphibians exchange gas to explain how they might overcome any negative effects due to </w:t>
      </w:r>
      <w:r w:rsidR="00425315">
        <w:rPr>
          <w:rFonts w:hAnsi="Arial" w:cs="Arial" w:ascii="Arial"/>
          <w:sz w:val="22"/>
          <w:szCs w:val="22"/>
        </w:rPr>
        <w:t xml:space="preserve">their </w:t>
      </w:r>
      <w:r w:rsidRPr="005F2C76" w:rsidR="00C75248">
        <w:rPr>
          <w:rFonts w:hAnsi="Arial" w:cs="Arial" w:ascii="Arial"/>
          <w:sz w:val="22"/>
          <w:szCs w:val="22"/>
        </w:rPr>
        <w:t xml:space="preserve">different </w:t>
      </w:r>
      <w:r w:rsidRPr="005F2C76" w:rsidR="001A630D">
        <w:rPr>
          <w:rFonts w:hAnsi="Arial" w:cs="Arial" w:ascii="Arial"/>
          <w:sz w:val="22"/>
          <w:szCs w:val="22"/>
        </w:rPr>
        <w:t>circulatory s</w:t>
      </w:r>
      <w:r w:rsidRPr="005F2C76" w:rsidR="00C75248">
        <w:rPr>
          <w:rFonts w:hAnsi="Arial" w:cs="Arial" w:ascii="Arial"/>
          <w:sz w:val="22"/>
          <w:szCs w:val="22"/>
        </w:rPr>
        <w:t>tructures.</w:t>
      </w:r>
      <w:r w:rsidRPr="005F2C76" w:rsidR="00C75248">
        <w:rPr>
          <w:rFonts w:hAnsi="Arial" w:cs="Arial" w:ascii="Arial"/>
          <w:sz w:val="22"/>
          <w:szCs w:val="22"/>
        </w:rPr>
        <w:tab/>
        <w:t xml:space="preserve">          </w:t>
      </w:r>
      <w:r w:rsidRPr="005F2C76" w:rsidR="001A630D">
        <w:rPr>
          <w:rFonts w:hAnsi="Arial" w:cs="Arial" w:ascii="Arial"/>
          <w:sz w:val="22"/>
          <w:szCs w:val="22"/>
        </w:rPr>
        <w:t>(2 marks)</w:t>
      </w:r>
    </w:p>
    <w:p w:rsidRPr="005F2C76" w:rsidRDefault="00C75248" w:rsidR="00C75248" w:rsidP="00C54167" w14:paraId="7C517A96" w14:textId="77777777">
      <w:pPr>
        <w:spacing w:line="360" w:lineRule="auto"/>
        <w:ind w:right="-150"/>
        <w:rPr>
          <w:rFonts w:hAnsi="Arial" w:cs="Arial" w:ascii="Arial"/>
          <w:sz w:val="22"/>
          <w:szCs w:val="22"/>
        </w:rPr>
      </w:pPr>
    </w:p>
    <w:p w:rsidRPr="005F2C76" w:rsidRDefault="001A630D" w:rsidR="00C75248" w:rsidP="00C75248" w14:paraId="2FEF5EE5" w14:textId="77777777">
      <w:pPr>
        <w:spacing w:line="360" w:lineRule="auto"/>
        <w:ind w:left="720" w:right="-150" w:hanging="72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r w:rsidRPr="005F2C76" w:rsidR="00C75248">
        <w:rPr>
          <w:rFonts w:hAnsi="Arial" w:cs="Arial" w:ascii="Arial"/>
          <w:sz w:val="22"/>
          <w:szCs w:val="22"/>
          <w:u w:val="single"/>
        </w:rPr>
        <w:tab/>
      </w:r>
    </w:p>
    <w:p w:rsidRPr="005F2C76" w:rsidRDefault="00C75248" w:rsidR="00C75248" w:rsidP="00C75248" w14:paraId="74E18001" w14:textId="77777777">
      <w:pPr>
        <w:spacing w:line="360" w:lineRule="auto"/>
        <w:ind w:left="720" w:right="-150" w:hanging="720"/>
        <w:rPr>
          <w:rFonts w:hAnsi="Arial" w:cs="Arial" w:ascii="Arial"/>
          <w:sz w:val="22"/>
          <w:szCs w:val="22"/>
          <w:u w:val="single"/>
        </w:rPr>
      </w:pPr>
    </w:p>
    <w:p w:rsidRPr="005F2C76" w:rsidRDefault="00C75248" w:rsidR="00C75248" w:rsidP="00C75248" w14:paraId="09F89569" w14:textId="77777777">
      <w:pPr>
        <w:spacing w:line="360" w:lineRule="auto"/>
        <w:ind w:left="720" w:right="-150" w:hanging="720"/>
        <w:rPr>
          <w:rFonts w:hAnsi="Arial" w:cs="Arial" w:ascii="Arial"/>
          <w:sz w:val="22"/>
          <w:szCs w:val="22"/>
          <w:u w:val="single"/>
        </w:rPr>
      </w:pPr>
    </w:p>
    <w:p w:rsidRPr="005F2C76" w:rsidRDefault="00041ED3" w:rsidR="00041ED3" w:rsidP="00C75248" w14:paraId="4C940C5B" w14:textId="77777777">
      <w:pPr>
        <w:ind w:left="720" w:right="-150" w:hanging="720"/>
        <w:rPr>
          <w:rFonts w:hAnsi="Arial" w:cs="Arial" w:ascii="Arial"/>
          <w:b/>
          <w:sz w:val="22"/>
          <w:szCs w:val="22"/>
        </w:rPr>
      </w:pPr>
    </w:p>
    <w:p w:rsidRPr="005F2C76" w:rsidRDefault="00C54167" w:rsidR="00C54167" w:rsidP="00C75248" w14:paraId="3D3F2745" w14:textId="77777777">
      <w:pPr>
        <w:ind w:left="720" w:right="-150" w:hanging="720"/>
        <w:rPr>
          <w:rFonts w:hAnsi="Arial" w:cs="Arial" w:ascii="Arial"/>
          <w:b/>
          <w:sz w:val="22"/>
          <w:szCs w:val="22"/>
        </w:rPr>
      </w:pPr>
    </w:p>
    <w:p w:rsidRPr="005F2C76" w:rsidRDefault="00C54167" w:rsidR="00C54167" w:rsidP="00C75248" w14:paraId="3AD2486D" w14:textId="77777777">
      <w:pPr>
        <w:ind w:left="720" w:right="-150" w:hanging="720"/>
        <w:rPr>
          <w:rFonts w:hAnsi="Arial" w:cs="Arial" w:ascii="Arial"/>
          <w:b/>
          <w:sz w:val="22"/>
          <w:szCs w:val="22"/>
        </w:rPr>
      </w:pPr>
    </w:p>
    <w:p w:rsidRPr="005F2C76" w:rsidRDefault="00C54167" w:rsidR="00C54167" w:rsidP="00C75248" w14:paraId="30314694" w14:textId="77777777">
      <w:pPr>
        <w:ind w:left="720" w:right="-150" w:hanging="720"/>
        <w:rPr>
          <w:rFonts w:hAnsi="Arial" w:cs="Arial" w:ascii="Arial"/>
          <w:b/>
          <w:sz w:val="22"/>
          <w:szCs w:val="22"/>
        </w:rPr>
      </w:pPr>
    </w:p>
    <w:p w:rsidRPr="005F2C76" w:rsidRDefault="00C54167" w:rsidR="00C54167" w:rsidP="00C75248" w14:paraId="6D6D7275" w14:textId="77777777">
      <w:pPr>
        <w:ind w:left="720" w:right="-150" w:hanging="720"/>
        <w:rPr>
          <w:rFonts w:hAnsi="Arial" w:cs="Arial" w:ascii="Arial"/>
          <w:b/>
          <w:sz w:val="22"/>
          <w:szCs w:val="22"/>
        </w:rPr>
      </w:pPr>
    </w:p>
    <w:p w:rsidRPr="005F2C76" w:rsidRDefault="00C54167" w:rsidR="00C54167" w:rsidP="00C75248" w14:paraId="1ACCD26A" w14:textId="77777777">
      <w:pPr>
        <w:ind w:left="720" w:right="-150" w:hanging="720"/>
        <w:rPr>
          <w:rFonts w:hAnsi="Arial" w:cs="Arial" w:ascii="Arial"/>
          <w:b/>
          <w:sz w:val="22"/>
          <w:szCs w:val="22"/>
        </w:rPr>
      </w:pPr>
    </w:p>
    <w:p w:rsidRPr="005F2C76" w:rsidRDefault="00C54167" w:rsidR="00C54167" w:rsidP="00C75248" w14:paraId="3EB0F32A" w14:textId="77777777">
      <w:pPr>
        <w:ind w:left="720" w:right="-150" w:hanging="720"/>
        <w:rPr>
          <w:rFonts w:hAnsi="Arial" w:cs="Arial" w:ascii="Arial"/>
          <w:b/>
          <w:sz w:val="22"/>
          <w:szCs w:val="22"/>
        </w:rPr>
      </w:pPr>
    </w:p>
    <w:p w:rsidRPr="005F2C76" w:rsidRDefault="00C54167" w:rsidR="00C54167" w:rsidP="00C75248" w14:paraId="256D771D" w14:textId="77777777">
      <w:pPr>
        <w:ind w:left="720" w:right="-150" w:hanging="720"/>
        <w:rPr>
          <w:rFonts w:hAnsi="Arial" w:cs="Arial" w:ascii="Arial"/>
          <w:b/>
          <w:sz w:val="22"/>
          <w:szCs w:val="22"/>
        </w:rPr>
      </w:pPr>
    </w:p>
    <w:p w:rsidRPr="005F2C76" w:rsidRDefault="00C54167" w:rsidR="00C54167" w:rsidP="00C75248" w14:paraId="737F59BD" w14:textId="77777777">
      <w:pPr>
        <w:ind w:left="720" w:right="-150" w:hanging="720"/>
        <w:rPr>
          <w:rFonts w:hAnsi="Arial" w:cs="Arial" w:ascii="Arial"/>
          <w:b/>
          <w:sz w:val="22"/>
          <w:szCs w:val="22"/>
        </w:rPr>
      </w:pPr>
    </w:p>
    <w:p w:rsidRPr="005F2C76" w:rsidRDefault="00C54167" w:rsidR="00C54167" w:rsidP="00C75248" w14:paraId="77A2AF6D" w14:textId="77777777">
      <w:pPr>
        <w:ind w:left="720" w:right="-150" w:hanging="720"/>
        <w:rPr>
          <w:rFonts w:hAnsi="Arial" w:cs="Arial" w:ascii="Arial"/>
          <w:b/>
          <w:sz w:val="22"/>
          <w:szCs w:val="22"/>
        </w:rPr>
      </w:pPr>
    </w:p>
    <w:p w:rsidRPr="005F2C76" w:rsidRDefault="00C54167" w:rsidR="00C54167" w:rsidP="00C75248" w14:paraId="3730EDE5" w14:textId="77777777">
      <w:pPr>
        <w:ind w:left="720" w:right="-150" w:hanging="720"/>
        <w:rPr>
          <w:rFonts w:hAnsi="Arial" w:cs="Arial" w:ascii="Arial"/>
          <w:b/>
          <w:sz w:val="22"/>
          <w:szCs w:val="22"/>
        </w:rPr>
      </w:pPr>
    </w:p>
    <w:p w:rsidRPr="005F2C76" w:rsidRDefault="00C54167" w:rsidR="00C54167" w:rsidP="00C75248" w14:paraId="6B23496C" w14:textId="77777777">
      <w:pPr>
        <w:ind w:left="720" w:right="-150" w:hanging="720"/>
        <w:rPr>
          <w:rFonts w:hAnsi="Arial" w:cs="Arial" w:ascii="Arial"/>
          <w:b/>
          <w:sz w:val="22"/>
          <w:szCs w:val="22"/>
        </w:rPr>
      </w:pPr>
    </w:p>
    <w:p w:rsidRPr="005F2C76" w:rsidRDefault="00C54167" w:rsidR="00C54167" w:rsidP="00C75248" w14:paraId="43C4AF44" w14:textId="77777777">
      <w:pPr>
        <w:ind w:left="720" w:right="-150" w:hanging="720"/>
        <w:rPr>
          <w:rFonts w:hAnsi="Arial" w:cs="Arial" w:ascii="Arial"/>
          <w:b/>
          <w:sz w:val="22"/>
          <w:szCs w:val="22"/>
        </w:rPr>
      </w:pPr>
    </w:p>
    <w:p w:rsidRPr="005F2C76" w:rsidRDefault="00C54167" w:rsidR="00C54167" w:rsidP="00C75248" w14:paraId="6B84A76E" w14:textId="77777777">
      <w:pPr>
        <w:ind w:left="720" w:right="-150" w:hanging="720"/>
        <w:rPr>
          <w:rFonts w:hAnsi="Arial" w:cs="Arial" w:ascii="Arial"/>
          <w:b/>
          <w:sz w:val="22"/>
          <w:szCs w:val="22"/>
        </w:rPr>
      </w:pPr>
    </w:p>
    <w:p w:rsidRPr="005F2C76" w:rsidRDefault="00C54167" w:rsidR="00C54167" w:rsidP="00C75248" w14:paraId="5B181E18" w14:textId="77777777">
      <w:pPr>
        <w:ind w:left="720" w:right="-150" w:hanging="720"/>
        <w:rPr>
          <w:rFonts w:hAnsi="Arial" w:cs="Arial" w:ascii="Arial"/>
          <w:b/>
          <w:sz w:val="22"/>
          <w:szCs w:val="22"/>
        </w:rPr>
      </w:pPr>
    </w:p>
    <w:p w:rsidRPr="005F2C76" w:rsidRDefault="00C54167" w:rsidR="00C54167" w:rsidP="00C75248" w14:paraId="474777BA" w14:textId="77777777">
      <w:pPr>
        <w:ind w:left="720" w:right="-150" w:hanging="720"/>
        <w:rPr>
          <w:rFonts w:hAnsi="Arial" w:cs="Arial" w:ascii="Arial"/>
          <w:b/>
          <w:sz w:val="22"/>
          <w:szCs w:val="22"/>
        </w:rPr>
      </w:pPr>
    </w:p>
    <w:p w:rsidRPr="005F2C76" w:rsidRDefault="00C54167" w:rsidR="00C54167" w:rsidP="00C75248" w14:paraId="1BC901D3" w14:textId="77777777">
      <w:pPr>
        <w:ind w:left="720" w:right="-150" w:hanging="720"/>
        <w:rPr>
          <w:rFonts w:hAnsi="Arial" w:cs="Arial" w:ascii="Arial"/>
          <w:b/>
          <w:sz w:val="22"/>
          <w:szCs w:val="22"/>
        </w:rPr>
      </w:pPr>
    </w:p>
    <w:p w:rsidRPr="005F2C76" w:rsidRDefault="00C54167" w:rsidR="00C54167" w:rsidP="00C75248" w14:paraId="0957BAAC" w14:textId="77777777">
      <w:pPr>
        <w:ind w:left="720" w:right="-150" w:hanging="720"/>
        <w:rPr>
          <w:rFonts w:hAnsi="Arial" w:cs="Arial" w:ascii="Arial"/>
          <w:b/>
          <w:sz w:val="22"/>
          <w:szCs w:val="22"/>
        </w:rPr>
      </w:pPr>
    </w:p>
    <w:p w:rsidRPr="005F2C76" w:rsidRDefault="00C54167" w:rsidR="00C54167" w:rsidP="00C75248" w14:paraId="05A102BF" w14:textId="77777777">
      <w:pPr>
        <w:ind w:left="720" w:right="-150" w:hanging="720"/>
        <w:rPr>
          <w:rFonts w:hAnsi="Arial" w:cs="Arial" w:ascii="Arial"/>
          <w:b/>
          <w:sz w:val="22"/>
          <w:szCs w:val="22"/>
        </w:rPr>
      </w:pPr>
    </w:p>
    <w:p w:rsidRPr="005F2C76" w:rsidRDefault="00C54167" w:rsidR="00C54167" w:rsidP="00C75248" w14:paraId="0CF31DF3" w14:textId="77777777">
      <w:pPr>
        <w:ind w:left="720" w:right="-150" w:hanging="720"/>
        <w:rPr>
          <w:rFonts w:hAnsi="Arial" w:cs="Arial" w:ascii="Arial"/>
          <w:b/>
          <w:sz w:val="22"/>
          <w:szCs w:val="22"/>
        </w:rPr>
      </w:pPr>
    </w:p>
    <w:p w:rsidRPr="005F2C76" w:rsidRDefault="00C54167" w:rsidR="00C54167" w:rsidP="00C75248" w14:paraId="65D0AE78" w14:textId="77777777">
      <w:pPr>
        <w:ind w:left="720" w:right="-150" w:hanging="720"/>
        <w:rPr>
          <w:rFonts w:hAnsi="Arial" w:cs="Arial" w:ascii="Arial"/>
          <w:b/>
          <w:sz w:val="22"/>
          <w:szCs w:val="22"/>
        </w:rPr>
      </w:pPr>
    </w:p>
    <w:p w:rsidRPr="005F2C76" w:rsidRDefault="00C54167" w:rsidR="00C54167" w:rsidP="00C75248" w14:paraId="11C21E78" w14:textId="77777777">
      <w:pPr>
        <w:ind w:left="720" w:right="-150" w:hanging="720"/>
        <w:rPr>
          <w:rFonts w:hAnsi="Arial" w:cs="Arial" w:ascii="Arial"/>
          <w:b/>
          <w:sz w:val="22"/>
          <w:szCs w:val="22"/>
        </w:rPr>
      </w:pPr>
    </w:p>
    <w:p w:rsidRPr="005F2C76" w:rsidRDefault="00C54167" w:rsidR="00C54167" w:rsidP="00C75248" w14:paraId="5F179225" w14:textId="77777777">
      <w:pPr>
        <w:ind w:left="720" w:right="-150" w:hanging="720"/>
        <w:rPr>
          <w:rFonts w:hAnsi="Arial" w:cs="Arial" w:ascii="Arial"/>
          <w:b/>
          <w:sz w:val="22"/>
          <w:szCs w:val="22"/>
        </w:rPr>
      </w:pPr>
    </w:p>
    <w:p w:rsidRPr="005F2C76" w:rsidRDefault="00C54167" w:rsidR="00C54167" w:rsidP="00C75248" w14:paraId="264E8A42" w14:textId="77777777">
      <w:pPr>
        <w:ind w:left="720" w:right="-150" w:hanging="720"/>
        <w:rPr>
          <w:rFonts w:hAnsi="Arial" w:cs="Arial" w:ascii="Arial"/>
          <w:b/>
          <w:sz w:val="22"/>
          <w:szCs w:val="22"/>
        </w:rPr>
      </w:pPr>
    </w:p>
    <w:p w:rsidRPr="005F2C76" w:rsidRDefault="00C54167" w:rsidR="00C54167" w:rsidP="00C75248" w14:paraId="2E1AC046" w14:textId="77777777">
      <w:pPr>
        <w:ind w:left="720" w:right="-150" w:hanging="720"/>
        <w:rPr>
          <w:rFonts w:hAnsi="Arial" w:cs="Arial" w:ascii="Arial"/>
          <w:b/>
          <w:sz w:val="22"/>
          <w:szCs w:val="22"/>
        </w:rPr>
      </w:pPr>
    </w:p>
    <w:p w:rsidRPr="005F2C76" w:rsidRDefault="00C54167" w:rsidR="00C54167" w:rsidP="00C75248" w14:paraId="534EFD0B" w14:textId="77777777">
      <w:pPr>
        <w:ind w:left="720" w:right="-150" w:hanging="720"/>
        <w:rPr>
          <w:rFonts w:hAnsi="Arial" w:cs="Arial" w:ascii="Arial"/>
          <w:b/>
          <w:sz w:val="22"/>
          <w:szCs w:val="22"/>
        </w:rPr>
      </w:pPr>
    </w:p>
    <w:p w:rsidRPr="005F2C76" w:rsidRDefault="00C54167" w:rsidR="00C54167" w:rsidP="00C75248" w14:paraId="184E7101" w14:textId="77777777">
      <w:pPr>
        <w:ind w:left="720" w:right="-150" w:hanging="720"/>
        <w:rPr>
          <w:rFonts w:hAnsi="Arial" w:cs="Arial" w:ascii="Arial"/>
          <w:b/>
          <w:sz w:val="22"/>
          <w:szCs w:val="22"/>
        </w:rPr>
      </w:pPr>
    </w:p>
    <w:p w:rsidRPr="005F2C76" w:rsidRDefault="00C54167" w:rsidR="00C54167" w:rsidP="00C75248" w14:paraId="1451FD52" w14:textId="77777777">
      <w:pPr>
        <w:ind w:left="720" w:right="-150" w:hanging="720"/>
        <w:rPr>
          <w:rFonts w:hAnsi="Arial" w:cs="Arial" w:ascii="Arial"/>
          <w:b/>
          <w:sz w:val="22"/>
          <w:szCs w:val="22"/>
        </w:rPr>
      </w:pPr>
    </w:p>
    <w:p w:rsidRPr="005F2C76" w:rsidRDefault="00C54167" w:rsidR="00C54167" w:rsidP="00C75248" w14:paraId="286FF0FB" w14:textId="77777777">
      <w:pPr>
        <w:ind w:left="720" w:right="-150" w:hanging="720"/>
        <w:rPr>
          <w:rFonts w:hAnsi="Arial" w:cs="Arial" w:ascii="Arial"/>
          <w:b/>
          <w:sz w:val="22"/>
          <w:szCs w:val="22"/>
        </w:rPr>
      </w:pPr>
    </w:p>
    <w:p w:rsidRPr="005F2C76" w:rsidRDefault="00C54167" w:rsidR="00C54167" w:rsidP="00C75248" w14:paraId="697C9DE1" w14:textId="77777777">
      <w:pPr>
        <w:ind w:left="720" w:right="-150" w:hanging="720"/>
        <w:rPr>
          <w:rFonts w:hAnsi="Arial" w:cs="Arial" w:ascii="Arial"/>
          <w:b/>
          <w:sz w:val="22"/>
          <w:szCs w:val="22"/>
        </w:rPr>
      </w:pPr>
    </w:p>
    <w:p w:rsidRPr="005F2C76" w:rsidRDefault="00C54167" w:rsidR="00C54167" w:rsidP="00C75248" w14:paraId="6CC1B2A0" w14:textId="77777777">
      <w:pPr>
        <w:ind w:left="720" w:right="-150" w:hanging="720"/>
        <w:rPr>
          <w:rFonts w:hAnsi="Arial" w:cs="Arial" w:ascii="Arial"/>
          <w:b/>
          <w:sz w:val="22"/>
          <w:szCs w:val="22"/>
        </w:rPr>
      </w:pPr>
    </w:p>
    <w:p w:rsidRPr="005F2C76" w:rsidRDefault="00C75248" w:rsidR="00456F15" w:rsidP="00C75248" w14:paraId="456CB8B6" w14:textId="2A84A434">
      <w:pPr>
        <w:ind w:left="720" w:right="-150" w:hanging="720"/>
        <w:rPr>
          <w:rFonts w:hAnsi="Arial" w:cs="Arial" w:ascii="Arial"/>
          <w:sz w:val="22"/>
          <w:szCs w:val="22"/>
        </w:rPr>
      </w:pPr>
      <w:r w:rsidRPr="005F2C76">
        <w:rPr>
          <w:rFonts w:hAnsi="Arial" w:cs="Arial" w:ascii="Arial"/>
          <w:b/>
          <w:sz w:val="22"/>
          <w:szCs w:val="22"/>
        </w:rPr>
        <w:lastRenderedPageBreak/>
        <w:t>Question 35</w:t>
      </w:r>
      <w:r w:rsidRPr="005F2C76" w:rsidR="00456F15">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t xml:space="preserve">    </w:t>
      </w:r>
      <w:proofErr w:type="gramStart"/>
      <w:r w:rsidRPr="005F2C76">
        <w:rPr>
          <w:rFonts w:hAnsi="Arial" w:cs="Arial" w:ascii="Arial"/>
          <w:b/>
          <w:sz w:val="22"/>
          <w:szCs w:val="22"/>
        </w:rPr>
        <w:t xml:space="preserve">   (</w:t>
      </w:r>
      <w:proofErr w:type="gramEnd"/>
      <w:r w:rsidRPr="005F2C76">
        <w:rPr>
          <w:rFonts w:hAnsi="Arial" w:cs="Arial" w:ascii="Arial"/>
          <w:b/>
          <w:sz w:val="22"/>
          <w:szCs w:val="22"/>
        </w:rPr>
        <w:t>20 marks)</w:t>
      </w:r>
    </w:p>
    <w:p w:rsidRPr="005F2C76" w:rsidRDefault="00C75248" w:rsidR="00C75248" w:rsidP="00C75248" w14:paraId="28BC6CCB" w14:textId="77777777">
      <w:pPr>
        <w:ind w:left="720" w:right="-150" w:hanging="720"/>
        <w:rPr>
          <w:rFonts w:hAnsi="Arial" w:cs="Arial" w:ascii="Arial"/>
          <w:sz w:val="22"/>
          <w:szCs w:val="22"/>
        </w:rPr>
      </w:pPr>
    </w:p>
    <w:p w:rsidRPr="005F2C76" w:rsidRDefault="003974F3" w:rsidR="003974F3" w:rsidP="003974F3" w14:paraId="602AAC0E" w14:textId="77777777">
      <w:pPr>
        <w:ind w:right="-150"/>
        <w:rPr>
          <w:rFonts w:hAnsi="Arial" w:cs="Arial" w:ascii="Arial"/>
          <w:sz w:val="22"/>
          <w:szCs w:val="22"/>
        </w:rPr>
      </w:pPr>
      <w:r w:rsidRPr="005F2C76">
        <w:rPr>
          <w:rFonts w:hAnsi="Arial" w:cs="Arial" w:ascii="Arial"/>
          <w:sz w:val="22"/>
          <w:szCs w:val="22"/>
        </w:rPr>
        <w:t>Ecosystems are dynamic, complex and comprised of organisms that interact with each other on many different levels. These interactions or relationships are usually based on the need for food and are associated with many structural and behavioural adaptations.</w:t>
      </w:r>
    </w:p>
    <w:p w:rsidRPr="005F2C76" w:rsidRDefault="003974F3" w:rsidR="003974F3" w:rsidP="003974F3" w14:paraId="601784CD" w14:textId="77777777">
      <w:pPr>
        <w:ind w:right="-150"/>
        <w:rPr>
          <w:rFonts w:hAnsi="Arial" w:cs="Arial" w:ascii="Arial"/>
          <w:sz w:val="22"/>
          <w:szCs w:val="22"/>
        </w:rPr>
      </w:pPr>
    </w:p>
    <w:p w:rsidRPr="005F2C76" w:rsidRDefault="003974F3" w:rsidR="003974F3" w:rsidP="003974F3" w14:paraId="014EA603" w14:textId="77777777">
      <w:pPr>
        <w:ind w:right="-150"/>
        <w:rPr>
          <w:rFonts w:hAnsi="Arial" w:cs="Arial" w:ascii="Arial"/>
          <w:sz w:val="22"/>
          <w:szCs w:val="22"/>
        </w:rPr>
      </w:pPr>
      <w:r w:rsidRPr="005F2C76">
        <w:rPr>
          <w:rFonts w:hAnsi="Arial" w:cs="Arial" w:ascii="Arial"/>
          <w:sz w:val="22"/>
          <w:szCs w:val="22"/>
        </w:rPr>
        <w:t>One of the major factors affecting organisms within ecosystems is competition.</w:t>
      </w:r>
    </w:p>
    <w:p w:rsidRPr="005F2C76" w:rsidRDefault="003974F3" w:rsidR="003974F3" w:rsidP="003974F3" w14:paraId="41436608" w14:textId="77777777">
      <w:pPr>
        <w:ind w:right="-150"/>
        <w:rPr>
          <w:rFonts w:hAnsi="Arial" w:cs="Arial" w:ascii="Arial"/>
          <w:sz w:val="22"/>
          <w:szCs w:val="22"/>
        </w:rPr>
      </w:pPr>
    </w:p>
    <w:p w:rsidRPr="005F2C76" w:rsidRDefault="003974F3" w:rsidR="003974F3" w:rsidP="003974F3" w14:paraId="7914966A" w14:textId="5E1DE934">
      <w:pPr>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Explain why competition occurs within ecosystems.</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(2 marks)</w:t>
      </w:r>
    </w:p>
    <w:p w:rsidRPr="005F2C76" w:rsidRDefault="008A2D24" w:rsidR="008A2D24" w:rsidP="003974F3" w14:paraId="6F9E79CB" w14:textId="77777777">
      <w:pPr>
        <w:rPr>
          <w:rFonts w:hAnsi="Arial" w:cs="Arial" w:ascii="Arial"/>
          <w:sz w:val="22"/>
          <w:szCs w:val="22"/>
        </w:rPr>
      </w:pPr>
    </w:p>
    <w:p w:rsidRPr="005F2C76" w:rsidRDefault="008A2D24" w:rsidR="008A2D24" w:rsidP="003974F3" w14:paraId="429F0632" w14:textId="77777777">
      <w:pPr>
        <w:rPr>
          <w:rFonts w:hAnsi="Arial" w:cs="Arial" w:ascii="Arial"/>
          <w:sz w:val="22"/>
          <w:szCs w:val="22"/>
        </w:rPr>
      </w:pPr>
    </w:p>
    <w:p w:rsidRPr="005F2C76" w:rsidRDefault="003974F3" w:rsidR="003974F3" w:rsidP="003974F3" w14:paraId="568979B0" w14:textId="5F7FD57B">
      <w:pPr>
        <w:spacing w:line="360" w:lineRule="auto"/>
        <w:ind w:right="-150"/>
        <w:rPr>
          <w:rFonts w:hAnsi="Arial" w:cs="Arial" w:ascii="Arial"/>
          <w:sz w:val="22"/>
          <w:szCs w:val="22"/>
          <w:u w:val="single"/>
        </w:rPr>
      </w:pP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r w:rsidRPr="005F2C76">
        <w:rPr>
          <w:rFonts w:hAnsi="Arial" w:cs="Arial" w:ascii="Arial"/>
          <w:sz w:val="22"/>
          <w:szCs w:val="22"/>
          <w:u w:val="single"/>
        </w:rPr>
        <w:tab/>
      </w:r>
    </w:p>
    <w:p w:rsidRPr="005F2C76" w:rsidRDefault="003974F3" w:rsidR="003974F3" w:rsidP="003974F3" w14:paraId="25DB53E6" w14:textId="77777777">
      <w:pPr>
        <w:rPr>
          <w:rFonts w:hAnsi="Arial" w:cs="Arial" w:ascii="Arial"/>
          <w:sz w:val="22"/>
          <w:szCs w:val="22"/>
        </w:rPr>
      </w:pPr>
    </w:p>
    <w:p w:rsidRPr="005F2C76" w:rsidRDefault="003974F3" w:rsidR="003974F3" w:rsidP="003974F3" w14:paraId="462DC5FF" w14:textId="77777777">
      <w:pPr>
        <w:rPr>
          <w:rFonts w:hAnsi="Arial" w:cs="Arial" w:ascii="Arial"/>
          <w:sz w:val="22"/>
          <w:szCs w:val="22"/>
        </w:rPr>
      </w:pPr>
    </w:p>
    <w:p w:rsidRPr="005F2C76" w:rsidRDefault="003974F3" w:rsidR="003974F3" w:rsidP="003974F3" w14:paraId="6A2E6DE7" w14:textId="7D41BDDE">
      <w:pPr>
        <w:ind w:left="720" w:hanging="720"/>
        <w:rPr>
          <w:rFonts w:hAnsi="Arial" w:ascii="Arial"/>
          <w:sz w:val="22"/>
          <w:szCs w:val="22"/>
        </w:rPr>
      </w:pPr>
      <w:r w:rsidRPr="005F2C76">
        <w:rPr>
          <w:rFonts w:hAnsi="Arial" w:ascii="Arial"/>
          <w:sz w:val="22"/>
          <w:szCs w:val="22"/>
        </w:rPr>
        <w:t>(b)</w:t>
      </w:r>
      <w:r w:rsidRPr="005F2C76">
        <w:rPr>
          <w:rFonts w:hAnsi="Arial" w:ascii="Arial"/>
          <w:sz w:val="22"/>
          <w:szCs w:val="22"/>
        </w:rPr>
        <w:tab/>
        <w:t>Describe how organisms living in the same ecosystem can reduce competition. Use a specific example to support your response.</w:t>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t xml:space="preserve">        (3 marks)</w:t>
      </w:r>
    </w:p>
    <w:p w:rsidRPr="005F2C76" w:rsidRDefault="003974F3" w:rsidR="003974F3" w:rsidP="003974F3" w14:paraId="36DE8D53" w14:textId="77777777">
      <w:pPr>
        <w:ind w:left="720" w:hanging="720"/>
        <w:rPr>
          <w:rFonts w:hAnsi="Arial" w:ascii="Arial"/>
          <w:sz w:val="22"/>
          <w:szCs w:val="22"/>
        </w:rPr>
      </w:pPr>
    </w:p>
    <w:p w:rsidRPr="005F2C76" w:rsidRDefault="008A2D24" w:rsidR="008A2D24" w:rsidP="003974F3" w14:paraId="6051F132" w14:textId="77777777">
      <w:pPr>
        <w:ind w:left="720" w:hanging="720"/>
        <w:rPr>
          <w:rFonts w:hAnsi="Arial" w:ascii="Arial"/>
          <w:sz w:val="22"/>
          <w:szCs w:val="22"/>
        </w:rPr>
      </w:pPr>
    </w:p>
    <w:p w:rsidRPr="005F2C76" w:rsidRDefault="003974F3" w:rsidR="003974F3" w:rsidP="003974F3" w14:paraId="6F55C389" w14:textId="34EE5924">
      <w:pPr>
        <w:spacing w:line="360" w:lineRule="auto"/>
        <w:ind w:left="720" w:right="-150" w:hanging="720"/>
        <w:rPr>
          <w:rFonts w:hAnsi="Arial" w:ascii="Arial"/>
          <w:sz w:val="22"/>
          <w:szCs w:val="22"/>
          <w:u w:val="single"/>
        </w:rPr>
      </w:pPr>
      <w:r w:rsidRPr="005F2C76">
        <w:rPr>
          <w:rFonts w:hAnsi="Arial" w:ascii="Arial"/>
          <w:sz w:val="22"/>
          <w:szCs w:val="22"/>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p>
    <w:p w:rsidRPr="005F2C76" w:rsidRDefault="003974F3" w:rsidR="003974F3" w:rsidP="003974F3" w14:paraId="123B1E79" w14:textId="77777777">
      <w:pPr>
        <w:ind w:hanging="720"/>
        <w:rPr>
          <w:rFonts w:hAnsi="Arial" w:ascii="Arial"/>
          <w:sz w:val="22"/>
          <w:szCs w:val="22"/>
        </w:rPr>
      </w:pPr>
    </w:p>
    <w:p w:rsidRPr="005F2C76" w:rsidRDefault="003974F3" w:rsidR="003974F3" w:rsidP="008A2D24" w14:paraId="010CBC7C" w14:textId="77777777">
      <w:pPr>
        <w:rPr>
          <w:rFonts w:hAnsi="Arial" w:ascii="Arial"/>
          <w:sz w:val="22"/>
          <w:szCs w:val="22"/>
        </w:rPr>
      </w:pPr>
    </w:p>
    <w:p w:rsidRPr="005F2C76" w:rsidRDefault="008A2D24" w:rsidR="008A2D24" w:rsidP="008A2D24" w14:paraId="419D2A03" w14:textId="232FC862">
      <w:pPr>
        <w:rPr>
          <w:rFonts w:hAnsi="Arial" w:ascii="Arial"/>
          <w:sz w:val="22"/>
          <w:szCs w:val="22"/>
        </w:rPr>
      </w:pPr>
      <w:r w:rsidRPr="005F2C76">
        <w:rPr>
          <w:rFonts w:hAnsi="Arial" w:ascii="Arial"/>
          <w:sz w:val="22"/>
          <w:szCs w:val="22"/>
        </w:rPr>
        <w:t>(c)</w:t>
      </w:r>
      <w:r w:rsidRPr="005F2C76">
        <w:rPr>
          <w:rFonts w:hAnsi="Arial" w:ascii="Arial"/>
          <w:sz w:val="22"/>
          <w:szCs w:val="22"/>
        </w:rPr>
        <w:tab/>
        <w:t>Define the</w:t>
      </w:r>
      <w:r w:rsidR="00385BCD">
        <w:rPr>
          <w:rFonts w:hAnsi="Arial" w:ascii="Arial"/>
          <w:sz w:val="22"/>
          <w:szCs w:val="22"/>
        </w:rPr>
        <w:t xml:space="preserve"> term</w:t>
      </w:r>
      <w:r w:rsidRPr="005F2C76">
        <w:rPr>
          <w:rFonts w:hAnsi="Arial" w:ascii="Arial"/>
          <w:sz w:val="22"/>
          <w:szCs w:val="22"/>
        </w:rPr>
        <w:t xml:space="preserve"> ‘</w:t>
      </w:r>
      <w:r w:rsidRPr="005F2C76">
        <w:rPr>
          <w:rFonts w:hAnsi="Arial" w:ascii="Arial"/>
          <w:i/>
          <w:sz w:val="22"/>
          <w:szCs w:val="22"/>
        </w:rPr>
        <w:t>competitive exclusion principle’</w:t>
      </w:r>
      <w:r w:rsidR="00385BCD">
        <w:rPr>
          <w:rFonts w:hAnsi="Arial" w:ascii="Arial"/>
          <w:sz w:val="22"/>
          <w:szCs w:val="22"/>
        </w:rPr>
        <w:t xml:space="preserve">. </w:t>
      </w:r>
      <w:r w:rsidR="00385BCD">
        <w:rPr>
          <w:rFonts w:hAnsi="Arial" w:ascii="Arial"/>
          <w:sz w:val="22"/>
          <w:szCs w:val="22"/>
        </w:rPr>
        <w:tab/>
      </w:r>
      <w:r w:rsidR="00385BCD">
        <w:rPr>
          <w:rFonts w:hAnsi="Arial" w:ascii="Arial"/>
          <w:sz w:val="22"/>
          <w:szCs w:val="22"/>
        </w:rPr>
        <w:tab/>
      </w:r>
      <w:r w:rsidR="00385BCD">
        <w:rPr>
          <w:rFonts w:hAnsi="Arial" w:ascii="Arial"/>
          <w:sz w:val="22"/>
          <w:szCs w:val="22"/>
        </w:rPr>
        <w:tab/>
      </w:r>
      <w:r w:rsidR="00385BCD">
        <w:rPr>
          <w:rFonts w:hAnsi="Arial" w:ascii="Arial"/>
          <w:sz w:val="22"/>
          <w:szCs w:val="22"/>
        </w:rPr>
        <w:tab/>
        <w:t xml:space="preserve">        </w:t>
      </w:r>
      <w:r w:rsidRPr="005F2C76" w:rsidR="0034184B">
        <w:rPr>
          <w:rFonts w:hAnsi="Arial" w:ascii="Arial"/>
          <w:sz w:val="22"/>
          <w:szCs w:val="22"/>
        </w:rPr>
        <w:t xml:space="preserve"> </w:t>
      </w:r>
      <w:r w:rsidRPr="005F2C76">
        <w:rPr>
          <w:rFonts w:hAnsi="Arial" w:ascii="Arial"/>
          <w:sz w:val="22"/>
          <w:szCs w:val="22"/>
        </w:rPr>
        <w:t>(2 marks)</w:t>
      </w:r>
    </w:p>
    <w:p w:rsidRPr="005F2C76" w:rsidRDefault="008A2D24" w:rsidR="008A2D24" w:rsidP="008A2D24" w14:paraId="456186B0" w14:textId="77777777">
      <w:pPr>
        <w:rPr>
          <w:rFonts w:hAnsi="Arial" w:ascii="Arial"/>
          <w:sz w:val="22"/>
          <w:szCs w:val="22"/>
        </w:rPr>
      </w:pPr>
    </w:p>
    <w:p w:rsidRPr="005F2C76" w:rsidRDefault="008A2D24" w:rsidR="008A2D24" w:rsidP="008A2D24" w14:paraId="4AB36C63" w14:textId="77777777">
      <w:pPr>
        <w:rPr>
          <w:rFonts w:hAnsi="Arial" w:ascii="Arial"/>
          <w:sz w:val="22"/>
          <w:szCs w:val="22"/>
        </w:rPr>
      </w:pPr>
    </w:p>
    <w:p w:rsidRPr="005F2C76" w:rsidRDefault="008A2D24" w:rsidR="008A2D24" w:rsidP="008A2D24" w14:paraId="4978E05C" w14:textId="28405539">
      <w:pPr>
        <w:spacing w:line="360" w:lineRule="auto"/>
        <w:ind w:right="-150"/>
        <w:rPr>
          <w:rFonts w:hAnsi="Arial" w:ascii="Arial"/>
          <w:sz w:val="22"/>
          <w:szCs w:val="22"/>
        </w:rPr>
      </w:pPr>
      <w:r w:rsidRPr="005F2C76">
        <w:rPr>
          <w:rFonts w:hAnsi="Arial" w:ascii="Arial"/>
          <w:sz w:val="22"/>
          <w:szCs w:val="22"/>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p>
    <w:p w:rsidRPr="005F2C76" w:rsidRDefault="008A2D24" w:rsidR="008A2D24" w:rsidP="008A2D24" w14:paraId="6F1E0A8B" w14:textId="77777777">
      <w:pPr>
        <w:ind w:right="-150"/>
        <w:rPr>
          <w:rFonts w:hAnsi="Arial" w:ascii="Arial"/>
          <w:sz w:val="22"/>
          <w:szCs w:val="22"/>
        </w:rPr>
      </w:pPr>
    </w:p>
    <w:p w:rsidRPr="005F2C76" w:rsidRDefault="008A2D24" w:rsidR="008A2D24" w:rsidP="008A2D24" w14:paraId="6E8769F5" w14:textId="77777777">
      <w:pPr>
        <w:ind w:right="-150"/>
        <w:rPr>
          <w:rFonts w:hAnsi="Arial" w:ascii="Arial"/>
          <w:sz w:val="22"/>
          <w:szCs w:val="22"/>
        </w:rPr>
      </w:pPr>
    </w:p>
    <w:p w:rsidRPr="005F2C76" w:rsidRDefault="008A2D24" w:rsidR="008A2D24" w:rsidP="0034184B" w14:paraId="6BD294C5" w14:textId="76F51610">
      <w:pPr>
        <w:ind w:right="-150"/>
        <w:rPr>
          <w:rFonts w:hAnsi="Arial" w:ascii="Arial"/>
          <w:sz w:val="22"/>
          <w:szCs w:val="22"/>
        </w:rPr>
      </w:pPr>
      <w:r w:rsidRPr="005F2C76">
        <w:rPr>
          <w:rFonts w:hAnsi="Arial" w:ascii="Arial"/>
          <w:sz w:val="22"/>
          <w:szCs w:val="22"/>
        </w:rPr>
        <w:t>(d)</w:t>
      </w:r>
      <w:r w:rsidRPr="005F2C76">
        <w:rPr>
          <w:rFonts w:hAnsi="Arial" w:ascii="Arial"/>
          <w:sz w:val="22"/>
          <w:szCs w:val="22"/>
        </w:rPr>
        <w:tab/>
      </w:r>
      <w:r w:rsidRPr="005F2C76" w:rsidR="0034184B">
        <w:rPr>
          <w:rFonts w:hAnsi="Arial" w:ascii="Arial"/>
          <w:sz w:val="22"/>
          <w:szCs w:val="22"/>
        </w:rPr>
        <w:t>Identify</w:t>
      </w:r>
      <w:r w:rsidRPr="005F2C76">
        <w:rPr>
          <w:rFonts w:hAnsi="Arial" w:ascii="Arial"/>
          <w:sz w:val="22"/>
          <w:szCs w:val="22"/>
        </w:rPr>
        <w:t xml:space="preserve"> how an organism may ‘override’ the competitive exclusion principle.</w:t>
      </w:r>
      <w:r w:rsidRPr="005F2C76" w:rsidR="0034184B">
        <w:rPr>
          <w:rFonts w:hAnsi="Arial" w:ascii="Arial"/>
          <w:sz w:val="22"/>
          <w:szCs w:val="22"/>
        </w:rPr>
        <w:t xml:space="preserve">        (1 mark</w:t>
      </w:r>
      <w:r w:rsidRPr="005F2C76">
        <w:rPr>
          <w:rFonts w:hAnsi="Arial" w:ascii="Arial"/>
          <w:sz w:val="22"/>
          <w:szCs w:val="22"/>
        </w:rPr>
        <w:t>)</w:t>
      </w:r>
    </w:p>
    <w:p w:rsidRPr="005F2C76" w:rsidRDefault="008A2D24" w:rsidR="008A2D24" w:rsidP="008A2D24" w14:paraId="16746A5B" w14:textId="77777777">
      <w:pPr>
        <w:ind w:right="-8"/>
        <w:rPr>
          <w:rFonts w:hAnsi="Arial" w:ascii="Arial"/>
          <w:sz w:val="22"/>
          <w:szCs w:val="22"/>
        </w:rPr>
      </w:pPr>
    </w:p>
    <w:p w:rsidRPr="005F2C76" w:rsidRDefault="0034184B" w:rsidR="0034184B" w:rsidP="008A2D24" w14:paraId="0116E350" w14:textId="77777777">
      <w:pPr>
        <w:ind w:right="-8"/>
        <w:rPr>
          <w:rFonts w:hAnsi="Arial" w:ascii="Arial"/>
          <w:sz w:val="22"/>
          <w:szCs w:val="22"/>
        </w:rPr>
      </w:pPr>
    </w:p>
    <w:p w:rsidRPr="005F2C76" w:rsidRDefault="008A2D24" w:rsidR="008A2D24" w:rsidP="00DE2B06" w14:paraId="0B20D970" w14:textId="46BEE035">
      <w:pPr>
        <w:spacing w:line="360" w:lineRule="auto"/>
        <w:ind w:right="-150"/>
        <w:rPr>
          <w:rFonts w:hAnsi="Arial" w:ascii="Arial"/>
          <w:sz w:val="22"/>
          <w:szCs w:val="22"/>
        </w:rPr>
      </w:pPr>
      <w:r w:rsidRPr="005F2C76">
        <w:rPr>
          <w:rFonts w:hAnsi="Arial" w:ascii="Arial"/>
          <w:sz w:val="22"/>
          <w:szCs w:val="22"/>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rPr>
        <w:tab/>
      </w:r>
    </w:p>
    <w:p w:rsidRPr="005F2C76" w:rsidRDefault="008A2D24" w:rsidR="008A2D24" w:rsidP="008A2D24" w14:paraId="621D7F7A" w14:textId="77777777">
      <w:pPr>
        <w:ind w:right="-150"/>
        <w:rPr>
          <w:rFonts w:hAnsi="Arial" w:ascii="Arial"/>
          <w:sz w:val="22"/>
          <w:szCs w:val="22"/>
        </w:rPr>
      </w:pPr>
    </w:p>
    <w:p w:rsidRPr="005F2C76" w:rsidRDefault="008A2D24" w:rsidR="008A2D24" w:rsidP="008A2D24" w14:paraId="20B052B9" w14:textId="77777777">
      <w:pPr>
        <w:ind w:right="-150"/>
        <w:rPr>
          <w:rFonts w:hAnsi="Arial" w:ascii="Arial"/>
          <w:sz w:val="22"/>
          <w:szCs w:val="22"/>
        </w:rPr>
      </w:pPr>
    </w:p>
    <w:p w:rsidRPr="005F2C76" w:rsidRDefault="00DE2B06" w:rsidR="00DE2B06" w:rsidP="008A2D24" w14:paraId="3ADD31DE" w14:textId="77777777">
      <w:pPr>
        <w:ind w:right="-150"/>
        <w:rPr>
          <w:rFonts w:hAnsi="Arial" w:ascii="Arial"/>
          <w:sz w:val="22"/>
          <w:szCs w:val="22"/>
        </w:rPr>
      </w:pPr>
    </w:p>
    <w:p w:rsidRPr="005F2C76" w:rsidRDefault="00DE2B06" w:rsidR="00DE2B06" w:rsidP="008A2D24" w14:paraId="52CEF0CE" w14:textId="77777777">
      <w:pPr>
        <w:ind w:right="-150"/>
        <w:rPr>
          <w:rFonts w:hAnsi="Arial" w:ascii="Arial"/>
          <w:sz w:val="22"/>
          <w:szCs w:val="22"/>
        </w:rPr>
      </w:pPr>
    </w:p>
    <w:p w:rsidRPr="005F2C76" w:rsidRDefault="002A271C" w:rsidR="002A271C" w:rsidP="008A2D24" w14:paraId="0AB2BC53" w14:textId="2035BA5C">
      <w:pPr>
        <w:ind w:right="-150"/>
        <w:rPr>
          <w:rFonts w:hAnsi="Arial" w:ascii="Arial"/>
          <w:sz w:val="22"/>
          <w:szCs w:val="22"/>
        </w:rPr>
      </w:pPr>
      <w:r w:rsidRPr="005F2C76">
        <w:rPr>
          <w:rFonts w:hAnsi="Arial" w:ascii="Arial"/>
          <w:sz w:val="22"/>
          <w:szCs w:val="22"/>
        </w:rPr>
        <w:lastRenderedPageBreak/>
        <w:t xml:space="preserve">The relationships that exist between organisms in a food web can be essential to their ongoing survival. Symbiosis is the term used to describe the interaction between two or more species in which </w:t>
      </w:r>
      <w:r w:rsidRPr="005F2C76" w:rsidR="007F2380">
        <w:rPr>
          <w:rFonts w:hAnsi="Arial" w:ascii="Arial"/>
          <w:sz w:val="22"/>
          <w:szCs w:val="22"/>
        </w:rPr>
        <w:t xml:space="preserve">one or more of the species may benefit. There are three major types of symbiosis. </w:t>
      </w:r>
    </w:p>
    <w:tbl>
      <w:tblPr>
        <w:tblStyle w:val="TableGrid"/>
        <w:tblpPr w:horzAnchor="page" w:tblpY="3588" w:tblpX="1603" w:leftFromText="180" w:rightFromText="180" w:vertAnchor="page"/>
        <w:tblW w:w="0" w:type="auto"/>
        <w:tblLook w:firstRow="1" w:firstColumn="1" w:noHBand="0" w:val="04A0" w:lastRow="0" w:lastColumn="0" w:noVBand="1"/>
      </w:tblPr>
      <w:tblGrid>
        <w:gridCol w:w="2251"/>
        <w:gridCol w:w="2251"/>
        <w:gridCol w:w="2252"/>
        <w:gridCol w:w="2252"/>
      </w:tblGrid>
      <w:tr w:rsidRPr="005F2C76" w:rsidTr="003B2697" w:rsidR="007F2380" w14:paraId="534489A6" w14:textId="77777777">
        <w:trPr>
          <w:trHeight w:val="296"/>
        </w:trPr>
        <w:tc>
          <w:tcPr>
            <w:tcW w:w="2251" w:type="dxa"/>
            <w:vAlign w:val="center"/>
          </w:tcPr>
          <w:p w:rsidRPr="005F2C76" w:rsidRDefault="003B2697" w:rsidR="007F2380" w:rsidP="003B2697" w14:paraId="4EF1D33D" w14:textId="3F12DA80">
            <w:pPr>
              <w:jc w:val="center"/>
              <w:rPr>
                <w:rFonts w:hAnsi="Arial" w:ascii="Arial"/>
                <w:b/>
                <w:sz w:val="22"/>
                <w:szCs w:val="22"/>
              </w:rPr>
            </w:pPr>
            <w:r w:rsidRPr="005F2C76">
              <w:rPr>
                <w:rFonts w:hAnsi="Arial" w:ascii="Arial"/>
                <w:b/>
                <w:sz w:val="22"/>
                <w:szCs w:val="22"/>
              </w:rPr>
              <w:t>Type of Symbiosis</w:t>
            </w:r>
          </w:p>
        </w:tc>
        <w:tc>
          <w:tcPr>
            <w:tcW w:w="2251" w:type="dxa"/>
            <w:vAlign w:val="center"/>
          </w:tcPr>
          <w:p w:rsidRPr="005F2C76" w:rsidRDefault="003B2697" w:rsidR="007F2380" w:rsidP="003B2697" w14:paraId="2E41A0F4" w14:textId="515529C7">
            <w:pPr>
              <w:jc w:val="center"/>
              <w:rPr>
                <w:rFonts w:hAnsi="Arial" w:ascii="Arial"/>
                <w:b/>
                <w:sz w:val="22"/>
                <w:szCs w:val="22"/>
              </w:rPr>
            </w:pPr>
            <w:r w:rsidRPr="005F2C76">
              <w:rPr>
                <w:rFonts w:hAnsi="Arial" w:ascii="Arial"/>
                <w:b/>
                <w:sz w:val="22"/>
                <w:szCs w:val="22"/>
              </w:rPr>
              <w:t>Definition</w:t>
            </w:r>
          </w:p>
        </w:tc>
        <w:tc>
          <w:tcPr>
            <w:tcW w:w="2252" w:type="dxa"/>
            <w:vAlign w:val="center"/>
          </w:tcPr>
          <w:p w:rsidRPr="005F2C76" w:rsidRDefault="003B2697" w:rsidR="007F2380" w:rsidP="003B2697" w14:paraId="26C889A8" w14:textId="20E6878A">
            <w:pPr>
              <w:jc w:val="center"/>
              <w:rPr>
                <w:rFonts w:hAnsi="Arial" w:ascii="Arial"/>
                <w:b/>
                <w:sz w:val="22"/>
                <w:szCs w:val="22"/>
              </w:rPr>
            </w:pPr>
            <w:r w:rsidRPr="005F2C76">
              <w:rPr>
                <w:rFonts w:hAnsi="Arial" w:ascii="Arial"/>
                <w:b/>
                <w:sz w:val="22"/>
                <w:szCs w:val="22"/>
              </w:rPr>
              <w:t>Example</w:t>
            </w:r>
          </w:p>
        </w:tc>
        <w:tc>
          <w:tcPr>
            <w:tcW w:w="2252" w:type="dxa"/>
            <w:vAlign w:val="center"/>
          </w:tcPr>
          <w:p w:rsidRPr="005F2C76" w:rsidRDefault="003B2697" w:rsidR="003B2697" w:rsidP="003B2697" w14:paraId="2C9CF418" w14:textId="77777777">
            <w:pPr>
              <w:jc w:val="center"/>
              <w:rPr>
                <w:rFonts w:hAnsi="Arial" w:ascii="Arial"/>
                <w:b/>
                <w:sz w:val="22"/>
                <w:szCs w:val="22"/>
              </w:rPr>
            </w:pPr>
          </w:p>
          <w:p w:rsidRPr="005F2C76" w:rsidRDefault="003B2697" w:rsidR="007F2380" w:rsidP="003B2697" w14:paraId="46EA7BD2" w14:textId="77777777">
            <w:pPr>
              <w:jc w:val="center"/>
              <w:rPr>
                <w:rFonts w:hAnsi="Arial" w:ascii="Arial"/>
                <w:b/>
                <w:sz w:val="22"/>
                <w:szCs w:val="22"/>
              </w:rPr>
            </w:pPr>
            <w:r w:rsidRPr="005F2C76">
              <w:rPr>
                <w:rFonts w:hAnsi="Arial" w:ascii="Arial"/>
                <w:b/>
                <w:sz w:val="22"/>
                <w:szCs w:val="22"/>
              </w:rPr>
              <w:t>Adaptation</w:t>
            </w:r>
          </w:p>
          <w:p w:rsidRPr="005F2C76" w:rsidRDefault="003B2697" w:rsidR="003B2697" w:rsidP="003B2697" w14:paraId="7655C3C6" w14:textId="24F12C59">
            <w:pPr>
              <w:rPr>
                <w:rFonts w:hAnsi="Arial" w:ascii="Arial"/>
                <w:b/>
                <w:sz w:val="22"/>
                <w:szCs w:val="22"/>
              </w:rPr>
            </w:pPr>
          </w:p>
        </w:tc>
      </w:tr>
      <w:tr w:rsidRPr="005F2C76" w:rsidTr="003B2697" w:rsidR="007F2380" w14:paraId="2F34BF15" w14:textId="77777777">
        <w:trPr>
          <w:trHeight w:val="310"/>
        </w:trPr>
        <w:tc>
          <w:tcPr>
            <w:tcW w:w="2251" w:type="dxa"/>
          </w:tcPr>
          <w:p w:rsidRPr="005F2C76" w:rsidRDefault="007F2380" w:rsidR="007F2380" w:rsidP="003B2697" w14:paraId="4350C38D" w14:textId="77777777">
            <w:pPr>
              <w:rPr>
                <w:rFonts w:hAnsi="Arial" w:ascii="Arial"/>
                <w:sz w:val="22"/>
                <w:szCs w:val="22"/>
              </w:rPr>
            </w:pPr>
          </w:p>
          <w:p w:rsidRPr="005F2C76" w:rsidRDefault="003B2697" w:rsidR="003B2697" w:rsidP="003B2697" w14:paraId="0C6AE133" w14:textId="6DA4B24C">
            <w:pPr>
              <w:rPr>
                <w:rFonts w:hAnsi="Arial" w:ascii="Arial"/>
                <w:sz w:val="22"/>
                <w:szCs w:val="22"/>
              </w:rPr>
            </w:pPr>
            <w:r w:rsidRPr="005F2C76">
              <w:rPr>
                <w:rFonts w:hAnsi="Arial" w:ascii="Arial"/>
                <w:sz w:val="22"/>
                <w:szCs w:val="22"/>
                <w:u w:val="single"/>
              </w:rPr>
              <w:t xml:space="preserve"> </w:t>
            </w:r>
          </w:p>
          <w:p w:rsidRPr="005F2C76" w:rsidRDefault="003B2697" w:rsidR="003B2697" w:rsidP="003B2697" w14:paraId="7B4E275B" w14:textId="77777777">
            <w:pPr>
              <w:rPr>
                <w:rFonts w:hAnsi="Arial" w:ascii="Arial"/>
                <w:sz w:val="22"/>
                <w:szCs w:val="22"/>
              </w:rPr>
            </w:pPr>
          </w:p>
          <w:p w:rsidRPr="005F2C76" w:rsidRDefault="003B2697" w:rsidR="003B2697" w:rsidP="003B2697" w14:paraId="7F97DF45" w14:textId="77777777">
            <w:pPr>
              <w:rPr>
                <w:rFonts w:hAnsi="Arial" w:ascii="Arial"/>
                <w:sz w:val="22"/>
                <w:szCs w:val="22"/>
              </w:rPr>
            </w:pPr>
          </w:p>
          <w:p w:rsidRPr="005F2C76" w:rsidRDefault="003B2697" w:rsidR="003B2697" w:rsidP="003B2697" w14:paraId="005D4D03" w14:textId="77777777">
            <w:pPr>
              <w:rPr>
                <w:rFonts w:hAnsi="Arial" w:ascii="Arial"/>
                <w:sz w:val="22"/>
                <w:szCs w:val="22"/>
              </w:rPr>
            </w:pPr>
          </w:p>
          <w:p w:rsidRPr="005F2C76" w:rsidRDefault="003B2697" w:rsidR="003B2697" w:rsidP="003B2697" w14:paraId="166011C8" w14:textId="77777777">
            <w:pPr>
              <w:rPr>
                <w:rFonts w:hAnsi="Arial" w:ascii="Arial"/>
                <w:sz w:val="22"/>
                <w:szCs w:val="22"/>
              </w:rPr>
            </w:pPr>
          </w:p>
          <w:p w:rsidRPr="005F2C76" w:rsidRDefault="003B2697" w:rsidR="003B2697" w:rsidP="003B2697" w14:paraId="7E96E724" w14:textId="77777777">
            <w:pPr>
              <w:rPr>
                <w:rFonts w:hAnsi="Arial" w:ascii="Arial"/>
                <w:sz w:val="22"/>
                <w:szCs w:val="22"/>
              </w:rPr>
            </w:pPr>
          </w:p>
          <w:p w:rsidRPr="005F2C76" w:rsidRDefault="003B2697" w:rsidR="003B2697" w:rsidP="003B2697" w14:paraId="0048D95B" w14:textId="77777777">
            <w:pPr>
              <w:rPr>
                <w:rFonts w:hAnsi="Arial" w:ascii="Arial"/>
                <w:sz w:val="22"/>
                <w:szCs w:val="22"/>
              </w:rPr>
            </w:pPr>
          </w:p>
          <w:p w:rsidRPr="005F2C76" w:rsidRDefault="003B2697" w:rsidR="003B2697" w:rsidP="003B2697" w14:paraId="05C71EF3" w14:textId="77777777">
            <w:pPr>
              <w:rPr>
                <w:rFonts w:hAnsi="Arial" w:ascii="Arial"/>
                <w:sz w:val="22"/>
                <w:szCs w:val="22"/>
              </w:rPr>
            </w:pPr>
          </w:p>
          <w:p w:rsidRPr="005F2C76" w:rsidRDefault="003B2697" w:rsidR="003B2697" w:rsidP="003B2697" w14:paraId="42FB0E2B" w14:textId="77777777">
            <w:pPr>
              <w:rPr>
                <w:rFonts w:hAnsi="Arial" w:ascii="Arial"/>
                <w:sz w:val="22"/>
                <w:szCs w:val="22"/>
              </w:rPr>
            </w:pPr>
          </w:p>
          <w:p w:rsidRPr="005F2C76" w:rsidRDefault="003B2697" w:rsidR="003B2697" w:rsidP="003B2697" w14:paraId="095D6563" w14:textId="77777777">
            <w:pPr>
              <w:rPr>
                <w:rFonts w:hAnsi="Arial" w:ascii="Arial"/>
                <w:sz w:val="22"/>
                <w:szCs w:val="22"/>
              </w:rPr>
            </w:pPr>
          </w:p>
          <w:p w:rsidRPr="005F2C76" w:rsidRDefault="003B2697" w:rsidR="003B2697" w:rsidP="003B2697" w14:paraId="076195ED" w14:textId="77777777">
            <w:pPr>
              <w:rPr>
                <w:rFonts w:hAnsi="Arial" w:ascii="Arial"/>
                <w:sz w:val="22"/>
                <w:szCs w:val="22"/>
              </w:rPr>
            </w:pPr>
          </w:p>
        </w:tc>
        <w:tc>
          <w:tcPr>
            <w:tcW w:w="2251" w:type="dxa"/>
          </w:tcPr>
          <w:p w:rsidRPr="005F2C76" w:rsidRDefault="007F2380" w:rsidR="007F2380" w:rsidP="003B2697" w14:paraId="45C158CC" w14:textId="77777777">
            <w:pPr>
              <w:rPr>
                <w:rFonts w:hAnsi="Arial" w:ascii="Arial"/>
                <w:sz w:val="22"/>
                <w:szCs w:val="22"/>
              </w:rPr>
            </w:pPr>
          </w:p>
        </w:tc>
        <w:tc>
          <w:tcPr>
            <w:tcW w:w="2252" w:type="dxa"/>
          </w:tcPr>
          <w:p w:rsidRPr="005F2C76" w:rsidRDefault="007F2380" w:rsidR="007F2380" w:rsidP="003B2697" w14:paraId="257870B0" w14:textId="77777777">
            <w:pPr>
              <w:rPr>
                <w:rFonts w:hAnsi="Arial" w:ascii="Arial"/>
                <w:sz w:val="22"/>
                <w:szCs w:val="22"/>
              </w:rPr>
            </w:pPr>
          </w:p>
        </w:tc>
        <w:tc>
          <w:tcPr>
            <w:tcW w:w="2252" w:type="dxa"/>
          </w:tcPr>
          <w:p w:rsidRPr="005F2C76" w:rsidRDefault="007F2380" w:rsidR="007F2380" w:rsidP="003B2697" w14:paraId="1887DCF7" w14:textId="77777777">
            <w:pPr>
              <w:rPr>
                <w:rFonts w:hAnsi="Arial" w:ascii="Arial"/>
                <w:sz w:val="22"/>
                <w:szCs w:val="22"/>
              </w:rPr>
            </w:pPr>
          </w:p>
        </w:tc>
      </w:tr>
      <w:tr w:rsidRPr="005F2C76" w:rsidTr="003B2697" w:rsidR="007F2380" w14:paraId="50913244" w14:textId="77777777">
        <w:trPr>
          <w:trHeight w:val="310"/>
        </w:trPr>
        <w:tc>
          <w:tcPr>
            <w:tcW w:w="2251" w:type="dxa"/>
          </w:tcPr>
          <w:p w:rsidRPr="005F2C76" w:rsidRDefault="007F2380" w:rsidR="007F2380" w:rsidP="003B2697" w14:paraId="345B712F" w14:textId="77777777">
            <w:pPr>
              <w:rPr>
                <w:rFonts w:hAnsi="Arial" w:ascii="Arial"/>
                <w:sz w:val="22"/>
                <w:szCs w:val="22"/>
              </w:rPr>
            </w:pPr>
          </w:p>
          <w:p w:rsidRPr="005F2C76" w:rsidRDefault="003B2697" w:rsidR="003B2697" w:rsidP="003B2697" w14:paraId="3311D870" w14:textId="77777777">
            <w:pPr>
              <w:rPr>
                <w:rFonts w:hAnsi="Arial" w:ascii="Arial"/>
                <w:sz w:val="22"/>
                <w:szCs w:val="22"/>
              </w:rPr>
            </w:pPr>
          </w:p>
          <w:p w:rsidRPr="005F2C76" w:rsidRDefault="003B2697" w:rsidR="003B2697" w:rsidP="003B2697" w14:paraId="4EA91BA6" w14:textId="77777777">
            <w:pPr>
              <w:rPr>
                <w:rFonts w:hAnsi="Arial" w:ascii="Arial"/>
                <w:sz w:val="22"/>
                <w:szCs w:val="22"/>
              </w:rPr>
            </w:pPr>
          </w:p>
          <w:p w:rsidRPr="005F2C76" w:rsidRDefault="003B2697" w:rsidR="003B2697" w:rsidP="003B2697" w14:paraId="48969CC6" w14:textId="77777777">
            <w:pPr>
              <w:rPr>
                <w:rFonts w:hAnsi="Arial" w:ascii="Arial"/>
                <w:sz w:val="22"/>
                <w:szCs w:val="22"/>
              </w:rPr>
            </w:pPr>
          </w:p>
          <w:p w:rsidRPr="005F2C76" w:rsidRDefault="003B2697" w:rsidR="003B2697" w:rsidP="003B2697" w14:paraId="7E2E5534" w14:textId="77777777">
            <w:pPr>
              <w:rPr>
                <w:rFonts w:hAnsi="Arial" w:ascii="Arial"/>
                <w:sz w:val="22"/>
                <w:szCs w:val="22"/>
              </w:rPr>
            </w:pPr>
          </w:p>
          <w:p w:rsidRPr="005F2C76" w:rsidRDefault="003B2697" w:rsidR="003B2697" w:rsidP="003B2697" w14:paraId="6258F289" w14:textId="77777777">
            <w:pPr>
              <w:rPr>
                <w:rFonts w:hAnsi="Arial" w:ascii="Arial"/>
                <w:sz w:val="22"/>
                <w:szCs w:val="22"/>
              </w:rPr>
            </w:pPr>
          </w:p>
          <w:p w:rsidRPr="005F2C76" w:rsidRDefault="003B2697" w:rsidR="003B2697" w:rsidP="003B2697" w14:paraId="5287AB58" w14:textId="77777777">
            <w:pPr>
              <w:rPr>
                <w:rFonts w:hAnsi="Arial" w:ascii="Arial"/>
                <w:sz w:val="22"/>
                <w:szCs w:val="22"/>
              </w:rPr>
            </w:pPr>
          </w:p>
          <w:p w:rsidRPr="005F2C76" w:rsidRDefault="003B2697" w:rsidR="003B2697" w:rsidP="003B2697" w14:paraId="39C527C2" w14:textId="77777777">
            <w:pPr>
              <w:rPr>
                <w:rFonts w:hAnsi="Arial" w:ascii="Arial"/>
                <w:sz w:val="22"/>
                <w:szCs w:val="22"/>
              </w:rPr>
            </w:pPr>
          </w:p>
          <w:p w:rsidRPr="005F2C76" w:rsidRDefault="003B2697" w:rsidR="003B2697" w:rsidP="003B2697" w14:paraId="5B9320AE" w14:textId="77777777">
            <w:pPr>
              <w:rPr>
                <w:rFonts w:hAnsi="Arial" w:ascii="Arial"/>
                <w:sz w:val="22"/>
                <w:szCs w:val="22"/>
              </w:rPr>
            </w:pPr>
          </w:p>
          <w:p w:rsidRPr="005F2C76" w:rsidRDefault="003B2697" w:rsidR="003B2697" w:rsidP="003B2697" w14:paraId="5509403B" w14:textId="77777777">
            <w:pPr>
              <w:rPr>
                <w:rFonts w:hAnsi="Arial" w:ascii="Arial"/>
                <w:sz w:val="22"/>
                <w:szCs w:val="22"/>
              </w:rPr>
            </w:pPr>
          </w:p>
          <w:p w:rsidRPr="005F2C76" w:rsidRDefault="003B2697" w:rsidR="003B2697" w:rsidP="003B2697" w14:paraId="5EF1EB47" w14:textId="77777777">
            <w:pPr>
              <w:rPr>
                <w:rFonts w:hAnsi="Arial" w:ascii="Arial"/>
                <w:sz w:val="22"/>
                <w:szCs w:val="22"/>
              </w:rPr>
            </w:pPr>
          </w:p>
          <w:p w:rsidRPr="005F2C76" w:rsidRDefault="003B2697" w:rsidR="003B2697" w:rsidP="003B2697" w14:paraId="159349D2" w14:textId="77777777">
            <w:pPr>
              <w:rPr>
                <w:rFonts w:hAnsi="Arial" w:ascii="Arial"/>
                <w:sz w:val="22"/>
                <w:szCs w:val="22"/>
              </w:rPr>
            </w:pPr>
          </w:p>
        </w:tc>
        <w:tc>
          <w:tcPr>
            <w:tcW w:w="2251" w:type="dxa"/>
          </w:tcPr>
          <w:p w:rsidRPr="005F2C76" w:rsidRDefault="007F2380" w:rsidR="007F2380" w:rsidP="003B2697" w14:paraId="4E83B1D0" w14:textId="77777777">
            <w:pPr>
              <w:rPr>
                <w:rFonts w:hAnsi="Arial" w:ascii="Arial"/>
                <w:sz w:val="22"/>
                <w:szCs w:val="22"/>
              </w:rPr>
            </w:pPr>
          </w:p>
        </w:tc>
        <w:tc>
          <w:tcPr>
            <w:tcW w:w="2252" w:type="dxa"/>
          </w:tcPr>
          <w:p w:rsidRPr="005F2C76" w:rsidRDefault="007F2380" w:rsidR="007F2380" w:rsidP="003B2697" w14:paraId="2D495F11" w14:textId="77777777">
            <w:pPr>
              <w:rPr>
                <w:rFonts w:hAnsi="Arial" w:ascii="Arial"/>
                <w:sz w:val="22"/>
                <w:szCs w:val="22"/>
              </w:rPr>
            </w:pPr>
          </w:p>
        </w:tc>
        <w:tc>
          <w:tcPr>
            <w:tcW w:w="2252" w:type="dxa"/>
          </w:tcPr>
          <w:p w:rsidRPr="005F2C76" w:rsidRDefault="007F2380" w:rsidR="007F2380" w:rsidP="003B2697" w14:paraId="72D0D53B" w14:textId="77777777">
            <w:pPr>
              <w:rPr>
                <w:rFonts w:hAnsi="Arial" w:ascii="Arial"/>
                <w:sz w:val="22"/>
                <w:szCs w:val="22"/>
              </w:rPr>
            </w:pPr>
          </w:p>
        </w:tc>
      </w:tr>
      <w:tr w:rsidRPr="005F2C76" w:rsidTr="003B2697" w:rsidR="007F2380" w14:paraId="5B096387" w14:textId="77777777">
        <w:trPr>
          <w:trHeight w:val="325"/>
        </w:trPr>
        <w:tc>
          <w:tcPr>
            <w:tcW w:w="2251" w:type="dxa"/>
          </w:tcPr>
          <w:p w:rsidRPr="005F2C76" w:rsidRDefault="007F2380" w:rsidR="007F2380" w:rsidP="003B2697" w14:paraId="01DBE674" w14:textId="77777777">
            <w:pPr>
              <w:rPr>
                <w:rFonts w:hAnsi="Arial" w:ascii="Arial"/>
                <w:sz w:val="22"/>
                <w:szCs w:val="22"/>
              </w:rPr>
            </w:pPr>
          </w:p>
          <w:p w:rsidRPr="005F2C76" w:rsidRDefault="003B2697" w:rsidR="003B2697" w:rsidP="003B2697" w14:paraId="6C249394" w14:textId="77777777">
            <w:pPr>
              <w:rPr>
                <w:rFonts w:hAnsi="Arial" w:ascii="Arial"/>
                <w:sz w:val="22"/>
                <w:szCs w:val="22"/>
              </w:rPr>
            </w:pPr>
          </w:p>
          <w:p w:rsidRPr="005F2C76" w:rsidRDefault="003B2697" w:rsidR="003B2697" w:rsidP="003B2697" w14:paraId="523E91BF" w14:textId="77777777">
            <w:pPr>
              <w:rPr>
                <w:rFonts w:hAnsi="Arial" w:ascii="Arial"/>
                <w:sz w:val="22"/>
                <w:szCs w:val="22"/>
              </w:rPr>
            </w:pPr>
          </w:p>
          <w:p w:rsidRPr="005F2C76" w:rsidRDefault="003B2697" w:rsidR="003B2697" w:rsidP="003B2697" w14:paraId="5F0744DB" w14:textId="77777777">
            <w:pPr>
              <w:rPr>
                <w:rFonts w:hAnsi="Arial" w:ascii="Arial"/>
                <w:sz w:val="22"/>
                <w:szCs w:val="22"/>
              </w:rPr>
            </w:pPr>
          </w:p>
          <w:p w:rsidRPr="005F2C76" w:rsidRDefault="003B2697" w:rsidR="003B2697" w:rsidP="003B2697" w14:paraId="456A3C68" w14:textId="77777777">
            <w:pPr>
              <w:rPr>
                <w:rFonts w:hAnsi="Arial" w:ascii="Arial"/>
                <w:sz w:val="22"/>
                <w:szCs w:val="22"/>
              </w:rPr>
            </w:pPr>
          </w:p>
          <w:p w:rsidRPr="005F2C76" w:rsidRDefault="003B2697" w:rsidR="003B2697" w:rsidP="003B2697" w14:paraId="179C2A77" w14:textId="77777777">
            <w:pPr>
              <w:rPr>
                <w:rFonts w:hAnsi="Arial" w:ascii="Arial"/>
                <w:sz w:val="22"/>
                <w:szCs w:val="22"/>
              </w:rPr>
            </w:pPr>
          </w:p>
          <w:p w:rsidRPr="005F2C76" w:rsidRDefault="003B2697" w:rsidR="003B2697" w:rsidP="003B2697" w14:paraId="5D15D20C" w14:textId="77777777">
            <w:pPr>
              <w:rPr>
                <w:rFonts w:hAnsi="Arial" w:ascii="Arial"/>
                <w:sz w:val="22"/>
                <w:szCs w:val="22"/>
              </w:rPr>
            </w:pPr>
          </w:p>
          <w:p w:rsidRPr="005F2C76" w:rsidRDefault="003B2697" w:rsidR="003B2697" w:rsidP="003B2697" w14:paraId="36599FEF" w14:textId="77777777">
            <w:pPr>
              <w:rPr>
                <w:rFonts w:hAnsi="Arial" w:ascii="Arial"/>
                <w:sz w:val="22"/>
                <w:szCs w:val="22"/>
              </w:rPr>
            </w:pPr>
          </w:p>
          <w:p w:rsidRPr="005F2C76" w:rsidRDefault="003B2697" w:rsidR="003B2697" w:rsidP="003B2697" w14:paraId="27595CCE" w14:textId="77777777">
            <w:pPr>
              <w:rPr>
                <w:rFonts w:hAnsi="Arial" w:ascii="Arial"/>
                <w:sz w:val="22"/>
                <w:szCs w:val="22"/>
              </w:rPr>
            </w:pPr>
          </w:p>
          <w:p w:rsidRPr="005F2C76" w:rsidRDefault="003B2697" w:rsidR="003B2697" w:rsidP="003B2697" w14:paraId="2A4A2188" w14:textId="77777777">
            <w:pPr>
              <w:rPr>
                <w:rFonts w:hAnsi="Arial" w:ascii="Arial"/>
                <w:sz w:val="22"/>
                <w:szCs w:val="22"/>
              </w:rPr>
            </w:pPr>
          </w:p>
          <w:p w:rsidRPr="005F2C76" w:rsidRDefault="003B2697" w:rsidR="003B2697" w:rsidP="003B2697" w14:paraId="78F517F3" w14:textId="77777777">
            <w:pPr>
              <w:rPr>
                <w:rFonts w:hAnsi="Arial" w:ascii="Arial"/>
                <w:sz w:val="22"/>
                <w:szCs w:val="22"/>
              </w:rPr>
            </w:pPr>
          </w:p>
          <w:p w:rsidRPr="005F2C76" w:rsidRDefault="003B2697" w:rsidR="003B2697" w:rsidP="003B2697" w14:paraId="292806C1" w14:textId="77777777">
            <w:pPr>
              <w:rPr>
                <w:rFonts w:hAnsi="Arial" w:ascii="Arial"/>
                <w:sz w:val="22"/>
                <w:szCs w:val="22"/>
              </w:rPr>
            </w:pPr>
          </w:p>
          <w:p w:rsidRPr="005F2C76" w:rsidRDefault="003B2697" w:rsidR="003B2697" w:rsidP="003B2697" w14:paraId="6D424207" w14:textId="77777777">
            <w:pPr>
              <w:rPr>
                <w:rFonts w:hAnsi="Arial" w:ascii="Arial"/>
                <w:sz w:val="22"/>
                <w:szCs w:val="22"/>
              </w:rPr>
            </w:pPr>
          </w:p>
        </w:tc>
        <w:tc>
          <w:tcPr>
            <w:tcW w:w="2251" w:type="dxa"/>
          </w:tcPr>
          <w:p w:rsidRPr="005F2C76" w:rsidRDefault="007F2380" w:rsidR="007F2380" w:rsidP="003B2697" w14:paraId="21EBF2E4" w14:textId="77777777">
            <w:pPr>
              <w:rPr>
                <w:rFonts w:hAnsi="Arial" w:ascii="Arial"/>
                <w:sz w:val="22"/>
                <w:szCs w:val="22"/>
              </w:rPr>
            </w:pPr>
          </w:p>
        </w:tc>
        <w:tc>
          <w:tcPr>
            <w:tcW w:w="2252" w:type="dxa"/>
          </w:tcPr>
          <w:p w:rsidRPr="005F2C76" w:rsidRDefault="007F2380" w:rsidR="007F2380" w:rsidP="003B2697" w14:paraId="73D1E17A" w14:textId="77777777">
            <w:pPr>
              <w:rPr>
                <w:rFonts w:hAnsi="Arial" w:ascii="Arial"/>
                <w:sz w:val="22"/>
                <w:szCs w:val="22"/>
              </w:rPr>
            </w:pPr>
          </w:p>
        </w:tc>
        <w:tc>
          <w:tcPr>
            <w:tcW w:w="2252" w:type="dxa"/>
          </w:tcPr>
          <w:p w:rsidRPr="005F2C76" w:rsidRDefault="007F2380" w:rsidR="007F2380" w:rsidP="003B2697" w14:paraId="55C3FE8E" w14:textId="77777777">
            <w:pPr>
              <w:rPr>
                <w:rFonts w:hAnsi="Arial" w:ascii="Arial"/>
                <w:sz w:val="22"/>
                <w:szCs w:val="22"/>
              </w:rPr>
            </w:pPr>
          </w:p>
        </w:tc>
      </w:tr>
    </w:tbl>
    <w:p w:rsidRPr="005F2C76" w:rsidRDefault="002A271C" w:rsidR="002A271C" w:rsidP="008A2D24" w14:paraId="4F663078" w14:textId="77777777">
      <w:pPr>
        <w:ind w:right="-150"/>
        <w:rPr>
          <w:rFonts w:hAnsi="Arial" w:ascii="Arial"/>
          <w:sz w:val="22"/>
          <w:szCs w:val="22"/>
        </w:rPr>
      </w:pPr>
    </w:p>
    <w:p w:rsidRPr="005F2C76" w:rsidRDefault="0034184B" w:rsidR="00DE2B06" w:rsidP="003B2697" w14:paraId="67F902E6" w14:textId="7C573CC6">
      <w:pPr>
        <w:ind w:left="720" w:hanging="720"/>
        <w:rPr>
          <w:rFonts w:hAnsi="Arial" w:ascii="Arial"/>
          <w:sz w:val="22"/>
          <w:szCs w:val="22"/>
        </w:rPr>
      </w:pPr>
      <w:r w:rsidRPr="005F2C76">
        <w:rPr>
          <w:rFonts w:hAnsi="Arial" w:ascii="Arial"/>
          <w:sz w:val="22"/>
          <w:szCs w:val="22"/>
        </w:rPr>
        <w:t>(e)</w:t>
      </w:r>
      <w:r w:rsidRPr="005F2C76">
        <w:rPr>
          <w:rFonts w:hAnsi="Arial" w:ascii="Arial"/>
          <w:sz w:val="22"/>
          <w:szCs w:val="22"/>
        </w:rPr>
        <w:tab/>
      </w:r>
      <w:r w:rsidRPr="005F2C76" w:rsidR="007F2380">
        <w:rPr>
          <w:rFonts w:hAnsi="Arial" w:ascii="Arial"/>
          <w:sz w:val="22"/>
          <w:szCs w:val="22"/>
        </w:rPr>
        <w:t xml:space="preserve">Complete the table below for the </w:t>
      </w:r>
      <w:r w:rsidRPr="005F2C76" w:rsidR="007F2380">
        <w:rPr>
          <w:rFonts w:hAnsi="Arial" w:ascii="Arial"/>
          <w:b/>
          <w:sz w:val="22"/>
          <w:szCs w:val="22"/>
        </w:rPr>
        <w:t>three (3)</w:t>
      </w:r>
      <w:r w:rsidRPr="005F2C76" w:rsidR="007F2380">
        <w:rPr>
          <w:rFonts w:hAnsi="Arial" w:ascii="Arial"/>
          <w:sz w:val="22"/>
          <w:szCs w:val="22"/>
        </w:rPr>
        <w:t xml:space="preserve"> types of symbiosis. </w:t>
      </w:r>
      <w:r w:rsidRPr="005F2C76" w:rsidR="003B2697">
        <w:rPr>
          <w:rFonts w:hAnsi="Arial" w:ascii="Arial"/>
          <w:sz w:val="22"/>
          <w:szCs w:val="22"/>
        </w:rPr>
        <w:t xml:space="preserve">Identify </w:t>
      </w:r>
      <w:r w:rsidRPr="005F2C76" w:rsidR="00690415">
        <w:rPr>
          <w:rFonts w:hAnsi="Arial" w:ascii="Arial"/>
          <w:sz w:val="22"/>
          <w:szCs w:val="22"/>
        </w:rPr>
        <w:t xml:space="preserve">and define </w:t>
      </w:r>
      <w:r w:rsidRPr="005F2C76" w:rsidR="003B2697">
        <w:rPr>
          <w:rFonts w:hAnsi="Arial" w:ascii="Arial"/>
          <w:sz w:val="22"/>
          <w:szCs w:val="22"/>
        </w:rPr>
        <w:t xml:space="preserve">each type, </w:t>
      </w:r>
      <w:r w:rsidRPr="005F2C76" w:rsidR="007F2380">
        <w:rPr>
          <w:rFonts w:hAnsi="Arial" w:ascii="Arial"/>
          <w:sz w:val="22"/>
          <w:szCs w:val="22"/>
        </w:rPr>
        <w:t>give a specific example and identify any adaptations that enable this symbiotic relationship</w:t>
      </w:r>
      <w:r w:rsidRPr="005F2C76" w:rsidR="003B2697">
        <w:rPr>
          <w:rFonts w:hAnsi="Arial" w:ascii="Arial"/>
          <w:sz w:val="22"/>
          <w:szCs w:val="22"/>
        </w:rPr>
        <w:t xml:space="preserve"> to exist</w:t>
      </w:r>
      <w:r w:rsidRPr="005F2C76" w:rsidR="007F2380">
        <w:rPr>
          <w:rFonts w:hAnsi="Arial" w:ascii="Arial"/>
          <w:sz w:val="22"/>
          <w:szCs w:val="22"/>
        </w:rPr>
        <w:t>.</w:t>
      </w:r>
    </w:p>
    <w:p w:rsidRPr="005F2C76" w:rsidRDefault="007F2380" w:rsidR="007F2380" w:rsidP="007F2380" w14:paraId="30790A77" w14:textId="632B4708">
      <w:pPr>
        <w:ind w:left="720" w:hanging="720"/>
        <w:rPr>
          <w:rFonts w:hAnsi="Arial" w:ascii="Arial"/>
          <w:sz w:val="22"/>
          <w:szCs w:val="22"/>
        </w:rPr>
      </w:pP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r>
      <w:r w:rsidRPr="005F2C76">
        <w:rPr>
          <w:rFonts w:hAnsi="Arial" w:ascii="Arial"/>
          <w:sz w:val="22"/>
          <w:szCs w:val="22"/>
        </w:rPr>
        <w:tab/>
        <w:t xml:space="preserve">      (12 marks)</w:t>
      </w:r>
    </w:p>
    <w:p w:rsidRPr="005F2C76" w:rsidRDefault="007F2380" w:rsidR="007F2380" w:rsidP="007F2380" w14:paraId="0E50F99E" w14:textId="77777777">
      <w:pPr>
        <w:ind w:left="720" w:hanging="720"/>
        <w:rPr>
          <w:rFonts w:hAnsi="Arial" w:ascii="Arial"/>
          <w:sz w:val="22"/>
          <w:szCs w:val="22"/>
        </w:rPr>
      </w:pPr>
    </w:p>
    <w:p w:rsidRPr="005F2C76" w:rsidRDefault="007F2380" w:rsidR="007F2380" w:rsidP="007F2380" w14:paraId="5384D19A" w14:textId="77777777">
      <w:pPr>
        <w:ind w:left="720" w:hanging="720"/>
        <w:rPr>
          <w:rFonts w:hAnsi="Arial" w:ascii="Arial"/>
          <w:sz w:val="22"/>
          <w:szCs w:val="22"/>
        </w:rPr>
      </w:pPr>
    </w:p>
    <w:p w:rsidRPr="005F2C76" w:rsidRDefault="003974F3" w:rsidR="00C75248" w:rsidP="003974F3" w14:paraId="5B8C1988" w14:textId="1D345F89">
      <w:pPr>
        <w:spacing w:line="360" w:lineRule="auto"/>
        <w:ind w:hanging="720"/>
        <w:rPr>
          <w:rFonts w:hAnsi="Arial" w:cs="Arial" w:ascii="Arial"/>
          <w:sz w:val="22"/>
          <w:szCs w:val="22"/>
        </w:rPr>
      </w:pPr>
      <w:r w:rsidRPr="005F2C76">
        <w:rPr>
          <w:rFonts w:hAnsi="Arial" w:ascii="Arial"/>
          <w:sz w:val="22"/>
          <w:szCs w:val="22"/>
        </w:rPr>
        <w:tab/>
      </w:r>
    </w:p>
    <w:p w:rsidRPr="005F2C76" w:rsidRDefault="00C75248" w:rsidR="00C75248" w:rsidP="00C75248" w14:paraId="58480B3F" w14:textId="77777777">
      <w:pPr>
        <w:spacing w:line="360" w:lineRule="auto"/>
        <w:ind w:left="720" w:right="-150" w:hanging="720"/>
        <w:rPr>
          <w:rFonts w:hAnsi="Arial" w:cs="Arial" w:ascii="Arial"/>
          <w:sz w:val="22"/>
          <w:szCs w:val="22"/>
        </w:rPr>
      </w:pPr>
    </w:p>
    <w:p w:rsidRPr="005F2C76" w:rsidRDefault="003B2697" w:rsidR="003B2697" w:rsidP="00C75248" w14:paraId="34E960BF" w14:textId="77777777">
      <w:pPr>
        <w:spacing w:line="360" w:lineRule="auto"/>
        <w:ind w:left="720" w:right="-150" w:hanging="720"/>
        <w:rPr>
          <w:rFonts w:hAnsi="Arial" w:cs="Arial" w:ascii="Arial"/>
          <w:sz w:val="22"/>
          <w:szCs w:val="22"/>
        </w:rPr>
      </w:pPr>
    </w:p>
    <w:p w:rsidRPr="005F2C76" w:rsidRDefault="003B2697" w:rsidR="003B2697" w:rsidP="003B2697" w14:paraId="77E43F97" w14:textId="543FCD3E">
      <w:pPr>
        <w:spacing w:line="360" w:lineRule="auto"/>
        <w:ind w:right="-150"/>
        <w:jc w:val="center"/>
        <w:rPr>
          <w:rFonts w:hAnsi="Arial" w:cs="Arial" w:ascii="Arial"/>
          <w:sz w:val="22"/>
          <w:szCs w:val="22"/>
        </w:rPr>
        <w:sectPr w:rsidRPr="005F2C76" w:rsidR="003B2697" w:rsidSect="007F2380">
          <w:headerReference r:id="rId21" w:type="even"/>
          <w:headerReference r:id="rId22" w:type="default"/>
          <w:footerReference r:id="rId23" w:type="even"/>
          <w:footerReference r:id="rId24" w:type="default"/>
          <w:pgSz w:w="11900" w:h="16840"/>
          <w:pgMar w:gutter="0" w:bottom="1191" w:left="1134" w:footer="709" w:top="1247" w:right="1268" w:header="709"/>
          <w:cols w:space="708"/>
          <w:titlePg/>
          <w:docGrid w:linePitch="360"/>
        </w:sectPr>
      </w:pPr>
      <w:r w:rsidRPr="005F2C76">
        <w:rPr>
          <w:rFonts w:hAnsi="Arial" w:cs="Arial" w:ascii="Arial"/>
          <w:sz w:val="22"/>
          <w:szCs w:val="22"/>
        </w:rPr>
        <w:t>END OF SECTION TWO</w:t>
      </w:r>
    </w:p>
    <w:p w:rsidRPr="005F2C76" w:rsidRDefault="00A373A3" w:rsidR="00165D10" w:rsidP="00E10448" w14:paraId="16ECC1CA" w14:textId="77777777">
      <w:pPr>
        <w:ind w:left="720" w:hanging="720"/>
        <w:rPr>
          <w:rFonts w:hAnsi="Arial" w:cs="Arial" w:ascii="Arial"/>
          <w:sz w:val="22"/>
          <w:szCs w:val="22"/>
        </w:rPr>
      </w:pPr>
      <w:r w:rsidRPr="005F2C76">
        <w:rPr>
          <w:rFonts w:hAnsi="Arial" w:cs="Arial" w:ascii="Arial"/>
          <w:b/>
        </w:rPr>
        <w:lastRenderedPageBreak/>
        <w:t>Section Three: Extended Answer</w:t>
      </w:r>
      <w:r w:rsidRPr="005F2C76">
        <w:rPr>
          <w:rFonts w:hAnsi="Arial" w:cs="Arial" w:ascii="Arial"/>
          <w:b/>
        </w:rPr>
        <w:tab/>
      </w:r>
      <w:r w:rsidRPr="005F2C76">
        <w:rPr>
          <w:rFonts w:hAnsi="Arial" w:cs="Arial" w:ascii="Arial"/>
          <w:b/>
        </w:rPr>
        <w:tab/>
      </w:r>
      <w:r w:rsidRPr="005F2C76">
        <w:rPr>
          <w:rFonts w:hAnsi="Arial" w:cs="Arial" w:ascii="Arial"/>
          <w:b/>
        </w:rPr>
        <w:tab/>
      </w:r>
      <w:r w:rsidRPr="005F2C76">
        <w:rPr>
          <w:rFonts w:hAnsi="Arial" w:cs="Arial" w:ascii="Arial"/>
          <w:b/>
        </w:rPr>
        <w:tab/>
      </w:r>
      <w:r w:rsidRPr="005F2C76">
        <w:rPr>
          <w:rFonts w:hAnsi="Arial" w:cs="Arial" w:ascii="Arial"/>
          <w:b/>
        </w:rPr>
        <w:tab/>
        <w:t xml:space="preserve">      20% (40 marks)</w:t>
      </w:r>
    </w:p>
    <w:p w:rsidRPr="005F2C76" w:rsidRDefault="00A373A3" w:rsidR="00A373A3" w:rsidP="00E10448" w14:paraId="13D32E23" w14:textId="77777777">
      <w:pPr>
        <w:ind w:left="720" w:hanging="720"/>
        <w:rPr>
          <w:rFonts w:hAnsi="Arial" w:cs="Arial" w:ascii="Arial"/>
          <w:sz w:val="22"/>
          <w:szCs w:val="22"/>
        </w:rPr>
      </w:pPr>
    </w:p>
    <w:p w:rsidRDefault="00C16845" w:rsidR="00C16845" w:rsidP="00C16845" w14:paraId="56999E6D" w14:textId="77777777">
      <w:pPr>
        <w:rPr>
          <w:rFonts w:hAnsi="Arial" w:cs="Times New Roman" w:ascii="Arial"/>
          <w:color w:val="000000"/>
          <w:sz w:val="22"/>
          <w:szCs w:val="22"/>
        </w:rPr>
      </w:pPr>
      <w:r w:rsidRPr="009832AF">
        <w:rPr>
          <w:rFonts w:hAnsi="Arial" w:cs="Times New Roman" w:ascii="Arial"/>
          <w:color w:val="000000"/>
          <w:sz w:val="22"/>
          <w:szCs w:val="22"/>
        </w:rPr>
        <w:t xml:space="preserve">This section contains </w:t>
      </w:r>
      <w:r w:rsidRPr="009832AF">
        <w:rPr>
          <w:rFonts w:hAnsi="Arial" w:cs="Times New Roman" w:ascii="Arial"/>
          <w:b/>
          <w:color w:val="000000"/>
          <w:sz w:val="22"/>
          <w:szCs w:val="22"/>
        </w:rPr>
        <w:t xml:space="preserve">four (4) </w:t>
      </w:r>
      <w:r w:rsidRPr="00E66CBE">
        <w:rPr>
          <w:rFonts w:hAnsi="Arial" w:cs="Times New Roman" w:ascii="Arial"/>
          <w:color w:val="000000"/>
          <w:sz w:val="22"/>
          <w:szCs w:val="22"/>
        </w:rPr>
        <w:t>questions</w:t>
      </w:r>
      <w:r w:rsidRPr="009832AF">
        <w:rPr>
          <w:rFonts w:hAnsi="Arial" w:cs="Times New Roman" w:ascii="Arial"/>
          <w:color w:val="000000"/>
          <w:sz w:val="22"/>
          <w:szCs w:val="22"/>
        </w:rPr>
        <w:t xml:space="preserve">.  </w:t>
      </w:r>
    </w:p>
    <w:p w:rsidRDefault="00C16845" w:rsidR="00C16845" w:rsidP="00C16845" w14:paraId="5E5F9D14" w14:textId="77777777">
      <w:pPr>
        <w:rPr>
          <w:rFonts w:hAnsi="Arial" w:cs="Times New Roman" w:ascii="Arial"/>
          <w:color w:val="000000"/>
          <w:sz w:val="22"/>
          <w:szCs w:val="22"/>
        </w:rPr>
      </w:pPr>
    </w:p>
    <w:p w:rsidRPr="009832AF" w:rsidRDefault="00C16845" w:rsidR="00C16845" w:rsidP="00C16845" w14:paraId="1519EE2C" w14:textId="52E6C64B">
      <w:pPr>
        <w:rPr>
          <w:rFonts w:hAnsi="Arial" w:cs="Times New Roman" w:ascii="Arial"/>
          <w:color w:val="000000"/>
          <w:sz w:val="22"/>
          <w:szCs w:val="22"/>
        </w:rPr>
      </w:pPr>
      <w:r>
        <w:rPr>
          <w:rFonts w:hAnsi="Arial" w:cs="Times New Roman" w:ascii="Arial"/>
          <w:color w:val="000000"/>
          <w:sz w:val="22"/>
          <w:szCs w:val="22"/>
        </w:rPr>
        <w:t xml:space="preserve">Questions 36 and 37 are from Unit 1. Questions 38 and 39 are from Unit 2. Answer </w:t>
      </w:r>
      <w:r w:rsidRPr="00476909">
        <w:rPr>
          <w:rFonts w:hAnsi="Arial" w:cs="Times New Roman" w:ascii="Arial"/>
          <w:b/>
          <w:color w:val="000000"/>
          <w:sz w:val="22"/>
          <w:szCs w:val="22"/>
        </w:rPr>
        <w:t>one (1)</w:t>
      </w:r>
      <w:r>
        <w:rPr>
          <w:rFonts w:hAnsi="Arial" w:cs="Times New Roman" w:ascii="Arial"/>
          <w:color w:val="000000"/>
          <w:sz w:val="22"/>
          <w:szCs w:val="22"/>
        </w:rPr>
        <w:t xml:space="preserve"> question from Unit 1 and </w:t>
      </w:r>
      <w:r w:rsidRPr="00476909">
        <w:rPr>
          <w:rFonts w:hAnsi="Arial" w:cs="Times New Roman" w:ascii="Arial"/>
          <w:b/>
          <w:color w:val="000000"/>
          <w:sz w:val="22"/>
          <w:szCs w:val="22"/>
        </w:rPr>
        <w:t>one (1)</w:t>
      </w:r>
      <w:r>
        <w:rPr>
          <w:rFonts w:hAnsi="Arial" w:cs="Times New Roman" w:ascii="Arial"/>
          <w:color w:val="000000"/>
          <w:sz w:val="22"/>
          <w:szCs w:val="22"/>
        </w:rPr>
        <w:t xml:space="preserve"> question from Unit 2.</w:t>
      </w:r>
    </w:p>
    <w:p w:rsidRDefault="00C16845" w:rsidR="00C16845" w:rsidP="00C16845" w14:paraId="1ED2C2A9" w14:textId="77777777">
      <w:pPr>
        <w:suppressAutoHyphens/>
        <w:rPr>
          <w:rFonts w:hAnsi="Arial" w:cs="Times New Roman" w:ascii="Arial"/>
          <w:color w:val="000000"/>
          <w:spacing w:val="-2"/>
          <w:sz w:val="22"/>
          <w:szCs w:val="22"/>
        </w:rPr>
      </w:pPr>
    </w:p>
    <w:p w:rsidRDefault="00C16845" w:rsidR="00C16845" w:rsidP="00C16845" w14:paraId="16829B79" w14:textId="77777777">
      <w:pPr>
        <w:suppressAutoHyphens/>
        <w:rPr>
          <w:rFonts w:hAnsi="Arial" w:cs="Times New Roman" w:ascii="Arial"/>
          <w:color w:val="000000"/>
          <w:spacing w:val="-2"/>
          <w:sz w:val="22"/>
          <w:szCs w:val="22"/>
        </w:rPr>
      </w:pPr>
      <w:r>
        <w:rPr>
          <w:rFonts w:hAnsi="Arial" w:cs="Times New Roman" w:ascii="Arial"/>
          <w:color w:val="000000"/>
          <w:spacing w:val="-2"/>
          <w:sz w:val="22"/>
          <w:szCs w:val="2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rsidRDefault="00C16845" w:rsidR="00C16845" w:rsidP="00C16845" w14:paraId="2B932EC6" w14:textId="77777777">
      <w:pPr>
        <w:suppressAutoHyphens/>
        <w:rPr>
          <w:rFonts w:hAnsi="Arial" w:cs="Times New Roman" w:ascii="Arial"/>
          <w:color w:val="000000"/>
          <w:spacing w:val="-2"/>
          <w:sz w:val="22"/>
          <w:szCs w:val="22"/>
        </w:rPr>
      </w:pPr>
    </w:p>
    <w:p w:rsidRPr="009832AF" w:rsidRDefault="00C16845" w:rsidR="00C16845" w:rsidP="00C16845" w14:paraId="48763626" w14:textId="77777777">
      <w:pPr>
        <w:suppressAutoHyphens/>
        <w:rPr>
          <w:rFonts w:hAnsi="Arial" w:cs="Times New Roman" w:ascii="Arial"/>
          <w:color w:val="000000"/>
          <w:spacing w:val="-2"/>
          <w:sz w:val="22"/>
          <w:szCs w:val="22"/>
        </w:rPr>
      </w:pPr>
      <w:r>
        <w:rPr>
          <w:rFonts w:hAnsi="Arial" w:cs="Times New Roman" w:ascii="Arial"/>
          <w:color w:val="000000"/>
          <w:spacing w:val="-2"/>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Pr="005F2C76" w:rsidRDefault="00DB2193" w:rsidR="00DB2193" w:rsidP="00DB2193" w14:paraId="134BFA49" w14:textId="77777777">
      <w:pPr>
        <w:rPr>
          <w:rFonts w:hAnsi="Arial" w:cs="Times New Roman" w:ascii="Arial"/>
          <w:sz w:val="22"/>
          <w:szCs w:val="22"/>
        </w:rPr>
      </w:pPr>
    </w:p>
    <w:p w:rsidRPr="005F2C76" w:rsidRDefault="00DB2193" w:rsidR="00DB2193" w:rsidP="00DB2193" w14:paraId="64CD6B21" w14:textId="77777777">
      <w:pPr>
        <w:rPr>
          <w:rFonts w:hAnsi="Arial" w:cs="Times New Roman" w:ascii="Arial"/>
          <w:sz w:val="22"/>
          <w:szCs w:val="22"/>
        </w:rPr>
      </w:pPr>
      <w:r w:rsidRPr="005F2C76">
        <w:rPr>
          <w:rFonts w:hAnsi="Arial" w:cs="Times New Roman" w:ascii="Arial"/>
          <w:sz w:val="22"/>
          <w:szCs w:val="22"/>
        </w:rPr>
        <w:t>Suggested working time: 50 minutes</w:t>
      </w:r>
      <w:r w:rsidRPr="005F2C76">
        <w:rPr>
          <w:rFonts w:hAnsi="Arial" w:cs="Times New Roman" w:ascii="Arial"/>
          <w:sz w:val="22"/>
          <w:szCs w:val="22"/>
        </w:rPr>
        <w:tab/>
      </w:r>
    </w:p>
    <w:p w:rsidRPr="005F2C76" w:rsidRDefault="00DB2193" w:rsidR="00DB2193" w:rsidP="00DB2193" w14:paraId="3793BC10" w14:textId="77777777">
      <w:pPr>
        <w:ind w:right="-575"/>
        <w:jc w:val="both"/>
        <w:rPr>
          <w:rFonts w:hAnsi="Arial" w:ascii="Arial"/>
          <w:sz w:val="22"/>
          <w:szCs w:val="22"/>
        </w:rPr>
      </w:pP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p>
    <w:p w:rsidRPr="005F2C76" w:rsidRDefault="00DB2193" w:rsidR="00DB2193" w:rsidP="00E10448" w14:paraId="39A27AF1" w14:textId="77777777">
      <w:pPr>
        <w:ind w:left="720" w:hanging="720"/>
        <w:rPr>
          <w:rFonts w:hAnsi="Arial" w:cs="Arial" w:ascii="Arial"/>
          <w:sz w:val="22"/>
          <w:szCs w:val="22"/>
        </w:rPr>
      </w:pPr>
    </w:p>
    <w:p w:rsidRPr="005F2C76" w:rsidRDefault="0098055C" w:rsidR="00A373A3" w:rsidP="00E10448" w14:paraId="2953542E" w14:textId="77777777">
      <w:pPr>
        <w:ind w:left="720" w:hanging="720"/>
        <w:rPr>
          <w:rFonts w:hAnsi="Arial" w:cs="Arial" w:ascii="Arial"/>
        </w:rPr>
      </w:pPr>
      <w:r w:rsidRPr="005F2C76">
        <w:rPr>
          <w:rFonts w:hAnsi="Arial" w:cs="Arial" w:ascii="Arial"/>
          <w:b/>
        </w:rPr>
        <w:t>Unit 1</w:t>
      </w:r>
    </w:p>
    <w:p w:rsidRPr="005F2C76" w:rsidRDefault="00A373A3" w:rsidR="00A373A3" w:rsidP="00E10448" w14:paraId="7CD14060" w14:textId="77777777">
      <w:pPr>
        <w:ind w:left="720" w:hanging="720"/>
        <w:rPr>
          <w:rFonts w:hAnsi="Arial" w:cs="Arial" w:ascii="Arial"/>
          <w:sz w:val="22"/>
          <w:szCs w:val="22"/>
        </w:rPr>
      </w:pPr>
    </w:p>
    <w:p w:rsidRPr="005F2C76" w:rsidRDefault="00DB2193" w:rsidR="00A373A3" w:rsidP="00E10448" w14:paraId="029F90A6" w14:textId="77777777">
      <w:pPr>
        <w:ind w:left="720" w:hanging="720"/>
        <w:rPr>
          <w:rFonts w:hAnsi="Arial" w:cs="Arial" w:ascii="Arial"/>
          <w:sz w:val="22"/>
          <w:szCs w:val="22"/>
        </w:rPr>
      </w:pPr>
      <w:r w:rsidRPr="005F2C76">
        <w:rPr>
          <w:rFonts w:hAnsi="Arial" w:cs="Arial" w:ascii="Arial"/>
          <w:sz w:val="22"/>
          <w:szCs w:val="22"/>
        </w:rPr>
        <w:t>Choose</w:t>
      </w:r>
      <w:r w:rsidRPr="005F2C76" w:rsidR="009119F7">
        <w:rPr>
          <w:rFonts w:hAnsi="Arial" w:cs="Arial" w:ascii="Arial"/>
          <w:sz w:val="22"/>
          <w:szCs w:val="22"/>
        </w:rPr>
        <w:t xml:space="preserve"> either</w:t>
      </w:r>
      <w:r w:rsidRPr="005F2C76" w:rsidR="00F05AE2">
        <w:rPr>
          <w:rFonts w:hAnsi="Arial" w:cs="Arial" w:ascii="Arial"/>
          <w:sz w:val="22"/>
          <w:szCs w:val="22"/>
        </w:rPr>
        <w:t xml:space="preserve"> Q</w:t>
      </w:r>
      <w:r w:rsidRPr="005F2C76" w:rsidR="009119F7">
        <w:rPr>
          <w:rFonts w:hAnsi="Arial" w:cs="Arial" w:ascii="Arial"/>
          <w:sz w:val="22"/>
          <w:szCs w:val="22"/>
        </w:rPr>
        <w:t xml:space="preserve">uestion 36 or </w:t>
      </w:r>
      <w:r w:rsidRPr="005F2C76" w:rsidR="00F05AE2">
        <w:rPr>
          <w:rFonts w:hAnsi="Arial" w:cs="Arial" w:ascii="Arial"/>
          <w:sz w:val="22"/>
          <w:szCs w:val="22"/>
        </w:rPr>
        <w:t>Q</w:t>
      </w:r>
      <w:r w:rsidRPr="005F2C76" w:rsidR="009119F7">
        <w:rPr>
          <w:rFonts w:hAnsi="Arial" w:cs="Arial" w:ascii="Arial"/>
          <w:sz w:val="22"/>
          <w:szCs w:val="22"/>
        </w:rPr>
        <w:t>uestion 37.</w:t>
      </w:r>
    </w:p>
    <w:p w:rsidRPr="005F2C76" w:rsidRDefault="00FE630E" w:rsidR="00FE630E" w:rsidP="00DB2193" w14:paraId="3E7CE7D4" w14:textId="77777777">
      <w:pPr>
        <w:rPr>
          <w:rFonts w:hAnsi="Arial" w:cs="Arial" w:ascii="Arial"/>
          <w:sz w:val="22"/>
          <w:szCs w:val="22"/>
        </w:rPr>
      </w:pPr>
    </w:p>
    <w:p w:rsidRPr="005F2C76" w:rsidRDefault="00DB2193" w:rsidR="00DB2193" w:rsidP="00DB2193" w14:paraId="58D67A58" w14:textId="77777777">
      <w:pPr>
        <w:rPr>
          <w:rFonts w:hAnsi="Arial" w:cs="Arial" w:ascii="Arial"/>
          <w:sz w:val="22"/>
          <w:szCs w:val="22"/>
        </w:rPr>
      </w:pPr>
    </w:p>
    <w:p w:rsidRPr="005F2C76" w:rsidRDefault="00F05AE2" w:rsidR="00A373A3" w:rsidP="00E10448" w14:paraId="37207A01" w14:textId="77777777">
      <w:pPr>
        <w:ind w:left="720" w:hanging="720"/>
        <w:rPr>
          <w:rFonts w:hAnsi="Arial" w:cs="Arial" w:ascii="Arial"/>
          <w:b/>
          <w:sz w:val="22"/>
          <w:szCs w:val="22"/>
        </w:rPr>
      </w:pPr>
      <w:r w:rsidRPr="005F2C76">
        <w:rPr>
          <w:rFonts w:hAnsi="Arial" w:ascii="Arial"/>
          <w:b/>
          <w:noProof/>
          <w:sz w:val="22"/>
          <w:szCs w:val="22"/>
          <w:lang w:val="en-US"/>
        </w:rPr>
        <mc:AlternateContent>
          <mc:Choice Requires="wps">
            <w:drawing>
              <wp:anchor simplePos="0" distL="114300" behindDoc="0" allowOverlap="1" relativeHeight="251664384" layoutInCell="1" wp14:anchorId="221AF7AD" distT="0" locked="0" distB="0" distR="114300" wp14:editId="7F9C7DA3">
                <wp:simplePos x="0" y="0"/>
                <wp:positionH relativeFrom="column">
                  <wp:posOffset>-342900</wp:posOffset>
                </wp:positionH>
                <wp:positionV relativeFrom="paragraph">
                  <wp:posOffset>4445</wp:posOffset>
                </wp:positionV>
                <wp:extent cx="228600" cy="228600"/>
                <wp:effectExtent r="25400" b="25400" t="0" l="0"/>
                <wp:wrapTight wrapText="bothSides">
                  <wp:wrapPolygon edited="0">
                    <wp:start x="0" y="0"/>
                    <wp:lineTo x="0" y="21600"/>
                    <wp:lineTo x="21600" y="21600"/>
                    <wp:lineTo x="21600" y="0"/>
                    <wp:lineTo x="0" y="0"/>
                  </wp:wrapPolygon>
                </wp:wrapTight>
                <wp:docPr name="Text Box 4" id="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cmpd="sng"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Default="00762F4A" w:rsidR="00762F4A" w:rsidP="00DB2193" w14:paraId="461BE341" w14:textId="77777777"/>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strokecolor="black [3213]" w14:anchorId="221AF7AD" strokeweight="1pt" style="position:absolute;left:0;text-align:left;margin-left:-27pt;margin-top:.35pt;width:1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N5hH+kCAABSBgAADgAAAGRycy9lMm9Eb2MueG1srFXJbtswEL0X6D8QujtaIGcxYgeKAxcFgjRo UuRMU5QtlCJZkrblFv33PlKS46Y5NEUv8nA2zrx5HF9etY0gW25sreQ0Sk+SiHDJVFnL1TT68rgY nUfEOipLKpTk02jPbXQ1e//ucqcnPFNrJUpuCJJIO9npabR2Tk/i2LI1b6g9UZpLGCtlGupwNKu4 NHSH7I2IsyQ5jXfKlNooxq2F9qYzRrOQv6o4c5+qynJHxDRCbS58Tfgu/TeeXdLJylC9rllfBv2H KhpaS1x6SHVDHSUbU/+RqqmZUVZV7oSpJlZVVTMeekA3afKim4c11Tz0AnCsPsBk/19adre9N6Qu p1EeEUkbjOiRt45cq5bkHp2dthM4PWi4uRZqTHnQWyh9021lGv+LdgjswHl/wNYnY1Bm2flpAguD qZeRPX4O1sa6D1w1xAvTyGB0AVG6vbWucx1c/F1SLWohwviEJDtUlZ2F/I1GM1auQrBVoi69ow8J pOJzYciWgg6uDY2ghCMvnIT0zjyQp7sap9ZBDHr0Ewb7Yz4+y4qz8cXotBinozxNzkdFkWSjm0WR FEm+mF/k1z9RRUPTfLIDxTQI6sEFiAtBV/04vfnv5tlQ9hv70zQOvOvAQeKA51Bq7CfXTShIbi+4 b0DIz7zCxMOgXoGFMsalG6AJ3t6rAohvCez9A2QByrcEd+AjItyspDsEN7VUphutXxHP0yy/DiVX nT/AOOrbi65dtoHq2Xhg8FKVexDbKDAO5LSaLWrQ75Zad08NNgGU2G7uEz6VUKCZ6qWIrJX5/pre +2OgsEbEjx1s/LahhkdEfJR4uhdpniOtC4ccJMLBHFuWxxa5aeYKbE1DdUH0/k4MYmVU84QlWPhb YaKS4W7QexDnrtt3WKKMF0VwwvLR1N3KB818ag+zf1yP7RM1un+BDky6U8MOopMXD7Hz9ZFSFRun qjq8Ug90h2o/ACyuwMt+yfrNeHwOXs9/BbNfAAAA//8DAFBLAwQUAAYACAAAACEAQwVvSd8AAAAH AQAADwAAAGRycy9kb3ducmV2LnhtbEyPQUvDQBSE74L/YXmCF0k3tbWtMZsiFi8qgm0peNtmn0lw 923Mbpr4732e9DjMMPNNvh6dFSfsQuNJwXSSgkAqvWmoUrDfPSYrECFqMtp6QgXfGGBdnJ/lOjN+ oDc8bWMluIRCphXUMbaZlKGs0ekw8S0Sex++czqy7CppOj1wubPyOk0X0umGeKHWLT7UWH5ue6fg 1g5PUR52r5uX+SZ89bOr9/65V+ryYry/AxFxjH9h+MVndCiY6eh7MkFYBcnNnL9EBUsQbCfTFcuj gtliCbLI5X/+4gcAAP//AwBQSwECLQAUAAYACAAAACEA5JnDwPsAAADhAQAAEwAAAAAAAAAAAAAA AAAAAAAAW0NvbnRlbnRfVHlwZXNdLnhtbFBLAQItABQABgAIAAAAIQAjsmrh1wAAAJQBAAALAAAA AAAAAAAAAAAAACwBAABfcmVscy8ucmVsc1BLAQItABQABgAIAAAAIQD83mEf6QIAAFIGAAAOAAAA AAAAAAAAAAAAACwCAABkcnMvZTJvRG9jLnhtbFBLAQItABQABgAIAAAAIQBDBW9J3wAAAAcBAAAP AAAAAAAAAAAAAAAAAEEFAABkcnMvZG93bnJldi54bWxQSwUGAAAAAAQABADzAAAATQYAAAAA " filled="f" id="Text Box 4" type="#_x0000_t202" o:spid="_x0000_s1051">
                <v:textbox>
                  <w:txbxContent>
                    <w:p w:rsidRDefault="00762F4A" w:rsidR="00762F4A" w:rsidP="00DB2193" w14:paraId="461BE341" w14:textId="77777777"/>
                  </w:txbxContent>
                </v:textbox>
                <w10:wrap type="tight"/>
              </v:shape>
            </w:pict>
          </mc:Fallback>
        </mc:AlternateContent>
      </w:r>
      <w:r w:rsidRPr="005F2C76" w:rsidR="009119F7">
        <w:rPr>
          <w:rFonts w:hAnsi="Arial" w:cs="Arial" w:ascii="Arial"/>
          <w:b/>
          <w:sz w:val="22"/>
          <w:szCs w:val="22"/>
        </w:rPr>
        <w:t>Question 36</w:t>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r>
      <w:r w:rsidRPr="005F2C76" w:rsidR="00FE630E">
        <w:rPr>
          <w:rFonts w:hAnsi="Arial" w:cs="Arial" w:ascii="Arial"/>
          <w:b/>
          <w:sz w:val="22"/>
          <w:szCs w:val="22"/>
        </w:rPr>
        <w:tab/>
        <w:t xml:space="preserve">  </w:t>
      </w:r>
      <w:proofErr w:type="gramStart"/>
      <w:r w:rsidRPr="005F2C76" w:rsidR="00FE630E">
        <w:rPr>
          <w:rFonts w:hAnsi="Arial" w:cs="Arial" w:ascii="Arial"/>
          <w:b/>
          <w:sz w:val="22"/>
          <w:szCs w:val="22"/>
        </w:rPr>
        <w:t xml:space="preserve">   (</w:t>
      </w:r>
      <w:proofErr w:type="gramEnd"/>
      <w:r w:rsidRPr="005F2C76" w:rsidR="00FE630E">
        <w:rPr>
          <w:rFonts w:hAnsi="Arial" w:cs="Arial" w:ascii="Arial"/>
          <w:b/>
          <w:sz w:val="22"/>
          <w:szCs w:val="22"/>
        </w:rPr>
        <w:t>20 marks)</w:t>
      </w:r>
    </w:p>
    <w:p w:rsidRPr="005F2C76" w:rsidRDefault="009119F7" w:rsidR="009119F7" w:rsidP="00E10448" w14:paraId="73F551C0" w14:textId="77777777">
      <w:pPr>
        <w:ind w:left="720" w:hanging="720"/>
        <w:rPr>
          <w:rFonts w:hAnsi="Arial" w:cs="Arial" w:ascii="Arial"/>
          <w:sz w:val="22"/>
          <w:szCs w:val="22"/>
        </w:rPr>
      </w:pPr>
    </w:p>
    <w:p w:rsidRPr="005F2C76" w:rsidRDefault="00FE630E" w:rsidR="00FE630E" w:rsidP="001A5B3A" w14:paraId="254E2757" w14:textId="77777777">
      <w:pPr>
        <w:jc w:val="both"/>
        <w:rPr>
          <w:rFonts w:hAnsi="Arial" w:cs="Arial" w:ascii="Arial"/>
          <w:sz w:val="22"/>
          <w:szCs w:val="22"/>
        </w:rPr>
      </w:pPr>
      <w:r w:rsidRPr="005F2C76">
        <w:rPr>
          <w:rFonts w:hAnsi="Arial" w:cs="Arial" w:ascii="Arial"/>
          <w:sz w:val="22"/>
          <w:szCs w:val="22"/>
        </w:rPr>
        <w:t>Australian terrestrial ecosystems have evolved to maximise their success in a wide range of environmental conditions. Ancient practices, human intervention and climate change have all had a significant effect</w:t>
      </w:r>
      <w:r w:rsidRPr="005F2C76" w:rsidR="00F54B3D">
        <w:rPr>
          <w:rFonts w:hAnsi="Arial" w:cs="Arial" w:ascii="Arial"/>
          <w:sz w:val="22"/>
          <w:szCs w:val="22"/>
        </w:rPr>
        <w:t xml:space="preserve"> on ecosystem diversity, health and stability. </w:t>
      </w:r>
    </w:p>
    <w:p w:rsidRPr="005F2C76" w:rsidRDefault="00FE630E" w:rsidR="00FE630E" w:rsidP="00E10448" w14:paraId="4248005C" w14:textId="77777777">
      <w:pPr>
        <w:ind w:left="720" w:hanging="720"/>
        <w:rPr>
          <w:rFonts w:hAnsi="Arial" w:cs="Arial" w:ascii="Arial"/>
          <w:sz w:val="22"/>
          <w:szCs w:val="22"/>
        </w:rPr>
      </w:pPr>
    </w:p>
    <w:p w:rsidRPr="005F2C76" w:rsidRDefault="00F54B3D" w:rsidR="00FE630E" w:rsidP="00E10448" w14:paraId="5F429566" w14:textId="77777777">
      <w:pPr>
        <w:ind w:left="720"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Describe the positive and negative impacts of low intensity fire regimes on ecosystem processes.</w:t>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(10 marks)</w:t>
      </w:r>
    </w:p>
    <w:p w:rsidRPr="005F2C76" w:rsidRDefault="00F54B3D" w:rsidR="00F54B3D" w:rsidP="00E10448" w14:paraId="186A4AF1" w14:textId="77777777">
      <w:pPr>
        <w:ind w:left="720" w:hanging="720"/>
        <w:rPr>
          <w:rFonts w:hAnsi="Arial" w:cs="Arial" w:ascii="Arial"/>
          <w:sz w:val="22"/>
          <w:szCs w:val="22"/>
        </w:rPr>
      </w:pPr>
    </w:p>
    <w:p w:rsidRPr="005F2C76" w:rsidRDefault="002340B0" w:rsidR="002340B0" w:rsidP="00E10448" w14:paraId="40C9ADB5" w14:textId="77777777">
      <w:pPr>
        <w:ind w:left="720" w:hanging="720"/>
        <w:rPr>
          <w:rFonts w:hAnsi="Arial" w:cs="Arial" w:ascii="Arial"/>
          <w:sz w:val="22"/>
          <w:szCs w:val="22"/>
        </w:rPr>
      </w:pPr>
    </w:p>
    <w:p w:rsidRPr="005F2C76" w:rsidRDefault="00B065FC" w:rsidR="002340B0" w:rsidP="00B065FC" w14:paraId="1419CE66" w14:textId="509748F2">
      <w:pPr>
        <w:ind w:left="720" w:hanging="720"/>
        <w:rPr>
          <w:rFonts w:hAnsi="Arial" w:cs="Arial" w:ascii="Arial"/>
          <w:sz w:val="22"/>
          <w:szCs w:val="22"/>
        </w:rPr>
      </w:pPr>
      <w:r w:rsidRPr="005F2C76">
        <w:rPr>
          <w:rFonts w:hAnsi="Arial" w:cs="Arial" w:ascii="Arial"/>
          <w:sz w:val="22"/>
          <w:szCs w:val="22"/>
        </w:rPr>
        <w:t>(b)</w:t>
      </w:r>
      <w:r>
        <w:rPr>
          <w:rFonts w:hAnsi="Arial" w:cs="Arial" w:ascii="Arial"/>
          <w:sz w:val="22"/>
          <w:szCs w:val="22"/>
        </w:rPr>
        <w:tab/>
      </w:r>
      <w:r w:rsidRPr="005F2C76" w:rsidR="002340B0">
        <w:rPr>
          <w:rFonts w:hAnsi="Arial" w:cs="Arial" w:ascii="Arial"/>
          <w:i/>
          <w:sz w:val="22"/>
          <w:szCs w:val="22"/>
        </w:rPr>
        <w:t>“Urbanisation provides ready-made laboratories for studying</w:t>
      </w:r>
      <w:ins w:date="2017-10-18T13:08:00Z" w:author="Mark Hardley" w:id="114">
        <w:r w:rsidR="00BE6CD0">
          <w:rPr>
            <w:rFonts w:hAnsi="Arial" w:cs="Arial" w:ascii="Arial"/>
            <w:i/>
            <w:sz w:val="22"/>
            <w:szCs w:val="22"/>
          </w:rPr>
          <w:t xml:space="preserve"> </w:t>
        </w:r>
      </w:ins>
      <w:del w:date="2017-10-18T13:08:00Z" w:author="Mark Hardley" w:id="115">
        <w:r w:rsidRPr="005F2C76" w:rsidDel="00BE6CD0" w:rsidR="002340B0">
          <w:rPr>
            <w:rFonts w:hAnsi="Arial" w:cs="Arial" w:ascii="Arial"/>
            <w:i/>
            <w:sz w:val="22"/>
            <w:szCs w:val="22"/>
          </w:rPr>
          <w:delText xml:space="preserve"> evolution and </w:delText>
        </w:r>
      </w:del>
      <w:r w:rsidRPr="005F2C76" w:rsidR="002340B0">
        <w:rPr>
          <w:rFonts w:hAnsi="Arial" w:cs="Arial" w:ascii="Arial"/>
          <w:i/>
          <w:sz w:val="22"/>
          <w:szCs w:val="22"/>
        </w:rPr>
        <w:t xml:space="preserve">adaptive processes. Examining the influence of humans on flora and fauna </w:t>
      </w:r>
      <w:ins w:date="2017-10-18T13:08:00Z" w:author="Mark Hardley" w:id="116">
        <w:r w:rsidR="00BE6CD0">
          <w:rPr>
            <w:rFonts w:hAnsi="Arial" w:cs="Arial" w:ascii="Arial"/>
            <w:i/>
            <w:sz w:val="22"/>
            <w:szCs w:val="22"/>
          </w:rPr>
          <w:t xml:space="preserve">overrides </w:t>
        </w:r>
      </w:ins>
      <w:del w:date="2017-10-18T13:08:00Z" w:author="Mark Hardley" w:id="117">
        <w:r w:rsidRPr="005F2C76" w:rsidDel="00BE6CD0" w:rsidR="002340B0">
          <w:rPr>
            <w:rFonts w:hAnsi="Arial" w:cs="Arial" w:ascii="Arial"/>
            <w:i/>
            <w:sz w:val="22"/>
            <w:szCs w:val="22"/>
          </w:rPr>
          <w:delText xml:space="preserve">creates the potential to mitigate </w:delText>
        </w:r>
      </w:del>
      <w:r w:rsidRPr="005F2C76" w:rsidR="002340B0">
        <w:rPr>
          <w:rFonts w:hAnsi="Arial" w:cs="Arial" w:ascii="Arial"/>
          <w:i/>
          <w:sz w:val="22"/>
          <w:szCs w:val="22"/>
        </w:rPr>
        <w:t>any negative effects</w:t>
      </w:r>
      <w:ins w:date="2017-10-18T13:09:00Z" w:author="Mark Hardley" w:id="118">
        <w:r w:rsidR="00BE6CD0">
          <w:rPr>
            <w:rFonts w:hAnsi="Arial" w:cs="Arial" w:ascii="Arial"/>
            <w:i/>
            <w:sz w:val="22"/>
            <w:szCs w:val="22"/>
          </w:rPr>
          <w:t xml:space="preserve"> of urban development</w:t>
        </w:r>
      </w:ins>
      <w:r w:rsidRPr="005F2C76" w:rsidR="002340B0">
        <w:rPr>
          <w:rFonts w:hAnsi="Arial" w:cs="Arial" w:ascii="Arial"/>
          <w:i/>
          <w:sz w:val="22"/>
          <w:szCs w:val="22"/>
        </w:rPr>
        <w:t xml:space="preserve">.” </w:t>
      </w:r>
      <w:r w:rsidR="00843B30">
        <w:rPr>
          <w:rFonts w:hAnsi="Arial" w:cs="Arial" w:ascii="Arial"/>
          <w:sz w:val="22"/>
          <w:szCs w:val="22"/>
        </w:rPr>
        <w:t>(Hunter, P.,</w:t>
      </w:r>
      <w:r w:rsidRPr="005F2C76" w:rsidR="002340B0">
        <w:rPr>
          <w:rFonts w:hAnsi="Arial" w:cs="Arial" w:ascii="Arial"/>
          <w:sz w:val="22"/>
          <w:szCs w:val="22"/>
        </w:rPr>
        <w:t xml:space="preserve"> 2007).</w:t>
      </w:r>
    </w:p>
    <w:p w:rsidRPr="005F2C76" w:rsidRDefault="002340B0" w:rsidR="002340B0" w:rsidP="002340B0" w14:paraId="3D0FEA22" w14:textId="77777777">
      <w:pPr>
        <w:rPr>
          <w:rFonts w:hAnsi="Arial" w:cs="Arial" w:ascii="Arial"/>
          <w:sz w:val="22"/>
          <w:szCs w:val="22"/>
        </w:rPr>
      </w:pPr>
    </w:p>
    <w:p w:rsidRPr="005F2C76" w:rsidRDefault="002340B0" w:rsidR="00F54B3D" w:rsidP="00E10448" w14:paraId="2695F458" w14:textId="56D65364">
      <w:pPr>
        <w:ind w:left="720" w:hanging="720"/>
        <w:rPr>
          <w:rFonts w:hAnsi="Arial" w:cs="Arial" w:ascii="Arial"/>
          <w:sz w:val="22"/>
          <w:szCs w:val="22"/>
        </w:rPr>
      </w:pPr>
      <w:r w:rsidRPr="005F2C76">
        <w:rPr>
          <w:rFonts w:hAnsi="Arial" w:cs="Arial" w:ascii="Arial"/>
          <w:sz w:val="22"/>
          <w:szCs w:val="22"/>
        </w:rPr>
        <w:tab/>
      </w:r>
      <w:r w:rsidRPr="005F2C76" w:rsidR="004E4874">
        <w:rPr>
          <w:rFonts w:hAnsi="Arial" w:cs="Arial" w:ascii="Arial"/>
          <w:sz w:val="22"/>
          <w:szCs w:val="22"/>
        </w:rPr>
        <w:t xml:space="preserve">Explain the validity of this quote while </w:t>
      </w:r>
      <w:ins w:date="2017-10-18T13:09:00Z" w:author="Mark Hardley" w:id="119">
        <w:r w:rsidR="00BE6CD0">
          <w:rPr>
            <w:rFonts w:hAnsi="Arial" w:cs="Arial" w:ascii="Arial"/>
            <w:sz w:val="22"/>
            <w:szCs w:val="22"/>
          </w:rPr>
          <w:t>listing</w:t>
        </w:r>
      </w:ins>
      <w:del w:date="2017-10-18T13:09:00Z" w:author="Mark Hardley" w:id="120">
        <w:r w:rsidRPr="005F2C76" w:rsidDel="00BE6CD0" w:rsidR="0093112D">
          <w:rPr>
            <w:rFonts w:hAnsi="Arial" w:cs="Arial" w:ascii="Arial"/>
            <w:sz w:val="22"/>
            <w:szCs w:val="22"/>
          </w:rPr>
          <w:delText>considering</w:delText>
        </w:r>
      </w:del>
      <w:r w:rsidRPr="005F2C76" w:rsidR="004E4874">
        <w:rPr>
          <w:rFonts w:hAnsi="Arial" w:cs="Arial" w:ascii="Arial"/>
          <w:sz w:val="22"/>
          <w:szCs w:val="22"/>
        </w:rPr>
        <w:t xml:space="preserve"> the current methods in ecosystem conservation designed to combat habitat destruction</w:t>
      </w:r>
      <w:r w:rsidRPr="005F2C76" w:rsidR="0020720A">
        <w:rPr>
          <w:rFonts w:hAnsi="Arial" w:cs="Arial" w:ascii="Arial"/>
          <w:sz w:val="22"/>
          <w:szCs w:val="22"/>
        </w:rPr>
        <w:t xml:space="preserve"> and degradation</w:t>
      </w:r>
      <w:r w:rsidRPr="005F2C76" w:rsidR="004E4874">
        <w:rPr>
          <w:rFonts w:hAnsi="Arial" w:cs="Arial" w:ascii="Arial"/>
          <w:sz w:val="22"/>
          <w:szCs w:val="22"/>
        </w:rPr>
        <w:t>.</w:t>
      </w:r>
      <w:r w:rsidRPr="005F2C76" w:rsidR="0020720A">
        <w:rPr>
          <w:rFonts w:hAnsi="Arial" w:cs="Arial" w:ascii="Arial"/>
          <w:sz w:val="22"/>
          <w:szCs w:val="22"/>
        </w:rPr>
        <w:tab/>
        <w:t xml:space="preserve">      </w:t>
      </w:r>
      <w:r w:rsidRPr="005F2C76" w:rsidR="00D03FCB">
        <w:rPr>
          <w:rFonts w:hAnsi="Arial" w:cs="Arial" w:ascii="Arial"/>
          <w:sz w:val="22"/>
          <w:szCs w:val="22"/>
        </w:rPr>
        <w:t>(10 marks)</w:t>
      </w:r>
    </w:p>
    <w:p w:rsidRPr="005F2C76" w:rsidRDefault="00D03FCB" w:rsidR="00D03FCB" w:rsidP="00E10448" w14:paraId="61CB8D36" w14:textId="77777777">
      <w:pPr>
        <w:ind w:left="720" w:hanging="720"/>
        <w:rPr>
          <w:rFonts w:hAnsi="Arial" w:cs="Arial" w:ascii="Arial"/>
          <w:sz w:val="22"/>
          <w:szCs w:val="22"/>
        </w:rPr>
      </w:pPr>
    </w:p>
    <w:p w:rsidRPr="005F2C76" w:rsidRDefault="00D03FCB" w:rsidR="00D03FCB" w:rsidP="00E10448" w14:paraId="58F54820" w14:textId="77777777">
      <w:pPr>
        <w:ind w:left="720" w:hanging="720"/>
        <w:rPr>
          <w:rFonts w:hAnsi="Arial" w:cs="Arial" w:ascii="Arial"/>
          <w:sz w:val="22"/>
          <w:szCs w:val="22"/>
        </w:rPr>
      </w:pPr>
    </w:p>
    <w:p w:rsidRPr="005F2C76" w:rsidRDefault="00D03FCB" w:rsidR="00D03FCB" w:rsidP="00E10448" w14:paraId="54DCE8F6" w14:textId="77777777">
      <w:pPr>
        <w:ind w:left="720" w:hanging="720"/>
        <w:rPr>
          <w:rFonts w:hAnsi="Arial" w:cs="Arial" w:ascii="Arial"/>
          <w:sz w:val="22"/>
          <w:szCs w:val="22"/>
        </w:rPr>
      </w:pPr>
    </w:p>
    <w:p w:rsidRPr="005F2C76" w:rsidRDefault="00D03FCB" w:rsidR="00D03FCB" w:rsidP="00D03FCB" w14:paraId="39E21071" w14:textId="23936725">
      <w:pPr>
        <w:ind w:left="720" w:hanging="720"/>
        <w:jc w:val="center"/>
        <w:rPr>
          <w:rFonts w:hAnsi="Arial" w:cs="Arial" w:ascii="Arial"/>
          <w:sz w:val="22"/>
          <w:szCs w:val="22"/>
        </w:rPr>
      </w:pPr>
    </w:p>
    <w:p w:rsidRPr="005F2C76" w:rsidRDefault="00D03FCB" w:rsidR="00D03FCB" w:rsidP="00D03FCB" w14:paraId="309D882F" w14:textId="77777777">
      <w:pPr>
        <w:ind w:left="720" w:hanging="720"/>
        <w:rPr>
          <w:rFonts w:hAnsi="Arial" w:cs="Arial" w:ascii="Arial"/>
          <w:sz w:val="22"/>
          <w:szCs w:val="22"/>
        </w:rPr>
      </w:pPr>
    </w:p>
    <w:p w:rsidRPr="005F2C76" w:rsidRDefault="00D03FCB" w:rsidR="00D03FCB" w:rsidP="00D03FCB" w14:paraId="267E3157" w14:textId="77777777">
      <w:pPr>
        <w:ind w:left="720" w:hanging="720"/>
        <w:rPr>
          <w:rFonts w:hAnsi="Arial" w:cs="Arial" w:ascii="Arial"/>
          <w:sz w:val="22"/>
          <w:szCs w:val="22"/>
        </w:rPr>
      </w:pPr>
    </w:p>
    <w:p w:rsidRPr="005F2C76" w:rsidRDefault="00D03FCB" w:rsidR="00D03FCB" w:rsidP="00D03FCB" w14:paraId="5237AE45" w14:textId="77777777">
      <w:pPr>
        <w:ind w:left="720" w:hanging="720"/>
        <w:rPr>
          <w:rFonts w:hAnsi="Arial" w:cs="Arial" w:ascii="Arial"/>
          <w:sz w:val="22"/>
          <w:szCs w:val="22"/>
        </w:rPr>
      </w:pPr>
    </w:p>
    <w:p w:rsidRPr="005F2C76" w:rsidRDefault="00DB2193" w:rsidR="00DB2193" w:rsidP="00E10448" w14:paraId="3D257AD6" w14:textId="77777777">
      <w:pPr>
        <w:ind w:left="720" w:hanging="720"/>
        <w:rPr>
          <w:rFonts w:hAnsi="Arial" w:cs="Arial" w:ascii="Arial"/>
          <w:b/>
          <w:sz w:val="22"/>
          <w:szCs w:val="22"/>
        </w:rPr>
      </w:pPr>
    </w:p>
    <w:p w:rsidRPr="005F2C76" w:rsidRDefault="00DB2193" w:rsidR="00DB2193" w:rsidP="00E10448" w14:paraId="61E6418D" w14:textId="77777777">
      <w:pPr>
        <w:ind w:left="720" w:hanging="720"/>
        <w:rPr>
          <w:rFonts w:hAnsi="Arial" w:cs="Arial" w:ascii="Arial"/>
          <w:b/>
          <w:sz w:val="22"/>
          <w:szCs w:val="22"/>
        </w:rPr>
      </w:pPr>
    </w:p>
    <w:p w:rsidRPr="005F2C76" w:rsidRDefault="00DB2193" w:rsidR="00DB2193" w:rsidP="00E10448" w14:paraId="596DA7F2" w14:textId="77777777">
      <w:pPr>
        <w:ind w:left="720" w:hanging="720"/>
        <w:rPr>
          <w:rFonts w:hAnsi="Arial" w:cs="Arial" w:ascii="Arial"/>
          <w:b/>
          <w:sz w:val="22"/>
          <w:szCs w:val="22"/>
        </w:rPr>
      </w:pPr>
    </w:p>
    <w:p w:rsidRPr="005F2C76" w:rsidRDefault="00DB2193" w:rsidR="00DB2193" w:rsidP="00E10448" w14:paraId="5ED0D411" w14:textId="77777777">
      <w:pPr>
        <w:ind w:left="720" w:hanging="720"/>
        <w:rPr>
          <w:rFonts w:hAnsi="Arial" w:cs="Arial" w:ascii="Arial"/>
          <w:b/>
          <w:sz w:val="22"/>
          <w:szCs w:val="22"/>
        </w:rPr>
      </w:pPr>
    </w:p>
    <w:p w:rsidRPr="005F2C76" w:rsidRDefault="00DB2193" w:rsidR="00DB2193" w:rsidP="00E10448" w14:paraId="0C647243" w14:textId="77777777">
      <w:pPr>
        <w:ind w:left="720" w:hanging="720"/>
        <w:rPr>
          <w:rFonts w:hAnsi="Arial" w:cs="Arial" w:ascii="Arial"/>
          <w:b/>
          <w:sz w:val="22"/>
          <w:szCs w:val="22"/>
        </w:rPr>
      </w:pPr>
    </w:p>
    <w:p w:rsidRDefault="00DB2193" w:rsidR="00DB2193" w:rsidP="00E10448" w14:paraId="04801EE7" w14:textId="77777777">
      <w:pPr>
        <w:ind w:left="720" w:hanging="720"/>
        <w:rPr>
          <w:rFonts w:hAnsi="Arial" w:cs="Arial" w:ascii="Arial"/>
          <w:b/>
          <w:sz w:val="22"/>
          <w:szCs w:val="22"/>
        </w:rPr>
      </w:pPr>
    </w:p>
    <w:p w:rsidRDefault="00514C4E" w:rsidR="00514C4E" w:rsidP="00E10448" w14:paraId="68E8C81C" w14:textId="77777777">
      <w:pPr>
        <w:ind w:left="720" w:hanging="720"/>
        <w:rPr>
          <w:rFonts w:hAnsi="Arial" w:cs="Arial" w:ascii="Arial"/>
          <w:b/>
          <w:sz w:val="22"/>
          <w:szCs w:val="22"/>
        </w:rPr>
      </w:pPr>
    </w:p>
    <w:p w:rsidRPr="005F2C76" w:rsidRDefault="00514C4E" w:rsidR="00514C4E" w:rsidP="00E10448" w14:paraId="4551D9ED" w14:textId="77777777">
      <w:pPr>
        <w:ind w:left="720" w:hanging="720"/>
        <w:rPr>
          <w:rFonts w:hAnsi="Arial" w:cs="Arial" w:ascii="Arial"/>
          <w:b/>
          <w:sz w:val="22"/>
          <w:szCs w:val="22"/>
        </w:rPr>
      </w:pPr>
    </w:p>
    <w:p w:rsidRPr="005F2C76" w:rsidRDefault="00DB2193" w:rsidR="00DB2193" w:rsidP="00E10448" w14:paraId="422E3DFD" w14:textId="77777777">
      <w:pPr>
        <w:ind w:left="720" w:hanging="720"/>
        <w:rPr>
          <w:rFonts w:hAnsi="Arial" w:cs="Arial" w:ascii="Arial"/>
          <w:b/>
          <w:sz w:val="22"/>
          <w:szCs w:val="22"/>
        </w:rPr>
      </w:pPr>
    </w:p>
    <w:p w:rsidRPr="005F2C76" w:rsidRDefault="00F05AE2" w:rsidR="009119F7" w:rsidP="00E10448" w14:paraId="030CE3FD" w14:textId="77777777">
      <w:pPr>
        <w:ind w:left="720" w:hanging="720"/>
        <w:rPr>
          <w:rFonts w:hAnsi="Arial" w:cs="Arial" w:ascii="Arial"/>
          <w:b/>
          <w:sz w:val="22"/>
          <w:szCs w:val="22"/>
        </w:rPr>
      </w:pPr>
      <w:r w:rsidRPr="005F2C76">
        <w:rPr>
          <w:rFonts w:hAnsi="Arial" w:ascii="Arial"/>
          <w:b/>
          <w:noProof/>
          <w:sz w:val="22"/>
          <w:szCs w:val="22"/>
          <w:lang w:val="en-US"/>
        </w:rPr>
        <w:lastRenderedPageBreak/>
        <mc:AlternateContent>
          <mc:Choice Requires="wps">
            <w:drawing>
              <wp:anchor simplePos="0" distL="114300" behindDoc="0" allowOverlap="1" relativeHeight="251666432" layoutInCell="1" wp14:anchorId="318CD598" distT="0" locked="0" distB="0" distR="114300" wp14:editId="02EAF9F8">
                <wp:simplePos x="0" y="0"/>
                <wp:positionH relativeFrom="column">
                  <wp:posOffset>-342900</wp:posOffset>
                </wp:positionH>
                <wp:positionV relativeFrom="paragraph">
                  <wp:posOffset>0</wp:posOffset>
                </wp:positionV>
                <wp:extent cx="228600" cy="228600"/>
                <wp:effectExtent r="25400" b="25400" t="0" l="0"/>
                <wp:wrapTight wrapText="bothSides">
                  <wp:wrapPolygon edited="0">
                    <wp:start x="0" y="0"/>
                    <wp:lineTo x="0" y="21600"/>
                    <wp:lineTo x="21600" y="21600"/>
                    <wp:lineTo x="21600" y="0"/>
                    <wp:lineTo x="0" y="0"/>
                  </wp:wrapPolygon>
                </wp:wrapTight>
                <wp:docPr name="Text Box 5" id="5"/>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cmpd="sng"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Default="00762F4A" w:rsidR="00762F4A" w:rsidP="00F05AE2" w14:paraId="4AEECFB0" w14:textId="77777777"/>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strokecolor="black [3213]" w14:anchorId="318CD598" strokeweight="1pt" style="position:absolute;left:0;text-align:left;margin-left:-27pt;margin-top:0;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8fI47ukCAABSBgAADgAAAGRycy9lMm9Eb2MueG1srFVdb9owFH2ftP9g5Z0mQUBbVKhSKqZJVVet nfpsHAei+Wu2gXTT/vuOnYSyrg/rtJdwfb9877nHl4vLRgqy49bVWs2S/CRLCFdMl7Vaz5IvD8vB WUKcp6qkQis+S564Sy7n799d7M2UD/VGi5JbgiTKTfdmlmy8N9M0dWzDJXUn2nAFY6WtpB5Hu05L S/fILkU6zLJJute2NFYz7hy0160xmcf8VcWZ/1RVjnsiZglq8/Fr43cVvun8gk7XlppNzboy6D9U IWmtcOkh1TX1lGxt/UcqWTOrna78CdMy1VVVMx57QDd59qKb+w01PPYCcJw5wOT+X1p2u7uzpC5n yTghikqM6IE3nlzphowDOnvjpnC6N3DzDdSYcq93UIamm8rK8It2COzA+emAbUjGoBwOzyYZLAym Tkb29DnYWOc/cC1JEGaJxegionR343zr2ruEu5Re1kLE8QlF9qhqeBrzS4NmnFrHYKdFXQbHEBJJ xRfCkh0FHXwTG0EJR144CRWceSRPezVOjYcY9egnDvbHYnw6LE7H54NJMc4Hozw7GxRFNhxcL4us yEbLxfno6ieqkDQfTfegmAFBA7gAcSnouhtnMP/dPCVlv7E/z9PIuxYcJI549qWmYXLthKLknwQP DQj1mVeYeBzUK7BQxrjyPTTRO3hVAPEtgZ1/hCxC+ZbgFnxExJu18odgWStt29GGFfE8zfJrX3LV +gOMo76D6JtVE6k+nPQMXunyCcS2GowDOZ1hyxr0u6HO31GLTQAltpv/hE8lNGimOykhG22/v6YP /hgorAkJYwcbv22p5QkRHxWe7nk+GiGtj4cRSISDPbasji1qKxcabM1jdVEM/l70YmW1fMQSLMKt MFHFcDfo3YsL3+47LFHGiyI6YfkY6m/UvWEhdYA5PK6H5pFa071ADybd6n4H0emLh9j6hkili63X VR1faQC6RbUbABZX5GW3ZMNmPD5Hr+e/gvkvAAAA//8DAFBLAwQUAAYACAAAACEAYa3hX98AAAAH AQAADwAAAGRycy9kb3ducmV2LnhtbEyPQUvDQBCF74L/YRnBi6Sb2lpqzKaIxYuKYCuCt212TIK7 szG728R/73jSy/CGN7z3TbmZnBVHHELnScF8loNAqr3pqFHwur/P1iBC1GS09YQKvjHApjo9KXVh /EgveNzFRnAIhUIraGPsCylD3aLTYeZ7JPY+/OB05HVopBn0yOHOyss8X0mnO+KGVvd412L9uUtO wbUdH6J82z9vn5bb8JUWF+/pMSl1fjbd3oCIOMW/Y/jFZ3SomOngE5kgrILsasm/RAU82c7maxYH BYtVDrIq5X/+6gcAAP//AwBQSwECLQAUAAYACAAAACEA5JnDwPsAAADhAQAAEwAAAAAAAAAAAAAA AAAAAAAAW0NvbnRlbnRfVHlwZXNdLnhtbFBLAQItABQABgAIAAAAIQAjsmrh1wAAAJQBAAALAAAA AAAAAAAAAAAAACwBAABfcmVscy8ucmVsc1BLAQItABQABgAIAAAAIQDx8jju6QIAAFIGAAAOAAAA AAAAAAAAAAAAACwCAABkcnMvZTJvRG9jLnhtbFBLAQItABQABgAIAAAAIQBhreFf3wAAAAcBAAAP AAAAAAAAAAAAAAAAAEEFAABkcnMvZG93bnJldi54bWxQSwUGAAAAAAQABADzAAAATQYAAAAA " filled="f" id="Text Box 5" type="#_x0000_t202" o:spid="_x0000_s1052">
                <v:textbox>
                  <w:txbxContent>
                    <w:p w:rsidRDefault="00762F4A" w:rsidR="00762F4A" w:rsidP="00F05AE2" w14:paraId="4AEECFB0" w14:textId="77777777"/>
                  </w:txbxContent>
                </v:textbox>
                <w10:wrap type="tight"/>
              </v:shape>
            </w:pict>
          </mc:Fallback>
        </mc:AlternateContent>
      </w:r>
      <w:r w:rsidRPr="005F2C76" w:rsidR="009119F7">
        <w:rPr>
          <w:rFonts w:hAnsi="Arial" w:cs="Arial" w:ascii="Arial"/>
          <w:b/>
          <w:sz w:val="22"/>
          <w:szCs w:val="22"/>
        </w:rPr>
        <w:t>Question 37</w:t>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r>
      <w:r w:rsidRPr="005F2C76" w:rsidR="00D03FCB">
        <w:rPr>
          <w:rFonts w:hAnsi="Arial" w:cs="Arial" w:ascii="Arial"/>
          <w:b/>
          <w:sz w:val="22"/>
          <w:szCs w:val="22"/>
        </w:rPr>
        <w:tab/>
        <w:t xml:space="preserve">  </w:t>
      </w:r>
      <w:proofErr w:type="gramStart"/>
      <w:r w:rsidRPr="005F2C76" w:rsidR="00D03FCB">
        <w:rPr>
          <w:rFonts w:hAnsi="Arial" w:cs="Arial" w:ascii="Arial"/>
          <w:b/>
          <w:sz w:val="22"/>
          <w:szCs w:val="22"/>
        </w:rPr>
        <w:t xml:space="preserve">   (</w:t>
      </w:r>
      <w:proofErr w:type="gramEnd"/>
      <w:r w:rsidRPr="005F2C76" w:rsidR="00D03FCB">
        <w:rPr>
          <w:rFonts w:hAnsi="Arial" w:cs="Arial" w:ascii="Arial"/>
          <w:b/>
          <w:sz w:val="22"/>
          <w:szCs w:val="22"/>
        </w:rPr>
        <w:t>20 marks)</w:t>
      </w:r>
    </w:p>
    <w:p w:rsidRPr="005F2C76" w:rsidRDefault="00A373A3" w:rsidR="00A373A3" w:rsidP="00E10448" w14:paraId="2093028E" w14:textId="77777777">
      <w:pPr>
        <w:ind w:left="720" w:hanging="720"/>
        <w:rPr>
          <w:rFonts w:hAnsi="Arial" w:cs="Arial" w:ascii="Arial"/>
          <w:sz w:val="22"/>
          <w:szCs w:val="22"/>
        </w:rPr>
      </w:pPr>
    </w:p>
    <w:p w:rsidRPr="005F2C76" w:rsidRDefault="00BA21D8" w:rsidR="00A373A3" w:rsidP="001A5B3A" w14:paraId="42D5CA6B" w14:textId="36C3C145">
      <w:pPr>
        <w:jc w:val="both"/>
        <w:rPr>
          <w:rFonts w:hAnsi="Arial" w:cs="Arial" w:ascii="Arial"/>
          <w:sz w:val="22"/>
          <w:szCs w:val="22"/>
        </w:rPr>
      </w:pPr>
      <w:r w:rsidRPr="005F2C76">
        <w:rPr>
          <w:rFonts w:hAnsi="Arial" w:cs="Arial" w:ascii="Arial"/>
          <w:sz w:val="22"/>
          <w:szCs w:val="22"/>
        </w:rPr>
        <w:t>The we</w:t>
      </w:r>
      <w:r w:rsidRPr="005F2C76" w:rsidR="0006648E">
        <w:rPr>
          <w:rFonts w:hAnsi="Arial" w:cs="Arial" w:ascii="Arial"/>
          <w:sz w:val="22"/>
          <w:szCs w:val="22"/>
        </w:rPr>
        <w:t>st coast of Australia is a well-</w:t>
      </w:r>
      <w:r w:rsidRPr="005F2C76">
        <w:rPr>
          <w:rFonts w:hAnsi="Arial" w:cs="Arial" w:ascii="Arial"/>
          <w:sz w:val="22"/>
          <w:szCs w:val="22"/>
        </w:rPr>
        <w:t>known migrator</w:t>
      </w:r>
      <w:r w:rsidRPr="005F2C76" w:rsidR="0006648E">
        <w:rPr>
          <w:rFonts w:hAnsi="Arial" w:cs="Arial" w:ascii="Arial"/>
          <w:sz w:val="22"/>
          <w:szCs w:val="22"/>
        </w:rPr>
        <w:t xml:space="preserve">y route for many whale species, including Blue whales, Southern-right whales and Humpback whales. They make the long journey from Antarctic waters to warm, tropical seas to give birth and then return along the same route with their newborn calves. </w:t>
      </w:r>
    </w:p>
    <w:p w:rsidRPr="005F2C76" w:rsidRDefault="0006648E" w:rsidR="0006648E" w:rsidP="001A5B3A" w14:paraId="1EC34AA2" w14:textId="77777777">
      <w:pPr>
        <w:jc w:val="both"/>
        <w:rPr>
          <w:rFonts w:hAnsi="Arial" w:cs="Arial" w:ascii="Arial"/>
          <w:sz w:val="22"/>
          <w:szCs w:val="22"/>
        </w:rPr>
      </w:pPr>
    </w:p>
    <w:p w:rsidRPr="005F2C76" w:rsidRDefault="0006648E" w:rsidR="0006648E" w:rsidP="001A5B3A" w14:paraId="4512E193" w14:textId="2CE4B7C9">
      <w:pPr>
        <w:jc w:val="both"/>
        <w:rPr>
          <w:rFonts w:hAnsi="Arial" w:cs="Arial" w:ascii="Arial"/>
          <w:sz w:val="22"/>
          <w:szCs w:val="22"/>
        </w:rPr>
      </w:pPr>
      <w:r w:rsidRPr="005F2C76">
        <w:rPr>
          <w:rFonts w:hAnsi="Arial" w:cs="Arial" w:ascii="Arial"/>
          <w:sz w:val="22"/>
          <w:szCs w:val="22"/>
        </w:rPr>
        <w:t>While direct negative impacts, like whaling, have been minimised over the last century, whale populations are still i</w:t>
      </w:r>
      <w:r w:rsidRPr="005F2C76" w:rsidR="00F42378">
        <w:rPr>
          <w:rFonts w:hAnsi="Arial" w:cs="Arial" w:ascii="Arial"/>
          <w:sz w:val="22"/>
          <w:szCs w:val="22"/>
        </w:rPr>
        <w:t>n jeopardy due to indirect</w:t>
      </w:r>
      <w:r w:rsidRPr="005F2C76">
        <w:rPr>
          <w:rFonts w:hAnsi="Arial" w:cs="Arial" w:ascii="Arial"/>
          <w:sz w:val="22"/>
          <w:szCs w:val="22"/>
        </w:rPr>
        <w:t xml:space="preserve"> </w:t>
      </w:r>
      <w:r w:rsidR="00385BCD">
        <w:rPr>
          <w:rFonts w:hAnsi="Arial" w:cs="Arial" w:ascii="Arial"/>
          <w:sz w:val="22"/>
          <w:szCs w:val="22"/>
        </w:rPr>
        <w:t xml:space="preserve">human </w:t>
      </w:r>
      <w:r w:rsidRPr="005F2C76">
        <w:rPr>
          <w:rFonts w:hAnsi="Arial" w:cs="Arial" w:ascii="Arial"/>
          <w:sz w:val="22"/>
          <w:szCs w:val="22"/>
        </w:rPr>
        <w:t xml:space="preserve">impacts. </w:t>
      </w:r>
    </w:p>
    <w:p w:rsidRPr="005F2C76" w:rsidRDefault="0006648E" w:rsidR="0006648E" w:rsidP="0006648E" w14:paraId="00648B24" w14:textId="77777777">
      <w:pPr>
        <w:rPr>
          <w:rFonts w:hAnsi="Arial" w:cs="Arial" w:ascii="Arial"/>
          <w:sz w:val="22"/>
          <w:szCs w:val="22"/>
        </w:rPr>
      </w:pPr>
    </w:p>
    <w:p w:rsidRPr="005F2C76" w:rsidRDefault="0006648E" w:rsidR="0006648E" w:rsidP="0006648E" w14:paraId="2C3A832D" w14:textId="740E74E5">
      <w:pPr>
        <w:ind w:left="720"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 xml:space="preserve">Identify </w:t>
      </w:r>
      <w:r w:rsidRPr="005F2C76">
        <w:rPr>
          <w:rFonts w:hAnsi="Arial" w:cs="Arial" w:ascii="Arial"/>
          <w:b/>
          <w:sz w:val="22"/>
          <w:szCs w:val="22"/>
        </w:rPr>
        <w:t>three (3)</w:t>
      </w:r>
      <w:r w:rsidRPr="005F2C76">
        <w:rPr>
          <w:rFonts w:hAnsi="Arial" w:cs="Arial" w:ascii="Arial"/>
          <w:sz w:val="22"/>
          <w:szCs w:val="22"/>
        </w:rPr>
        <w:t xml:space="preserve"> human activities </w:t>
      </w:r>
      <w:r w:rsidRPr="005F2C76" w:rsidR="0002681D">
        <w:rPr>
          <w:rFonts w:hAnsi="Arial" w:cs="Arial" w:ascii="Arial"/>
          <w:sz w:val="22"/>
          <w:szCs w:val="22"/>
        </w:rPr>
        <w:t xml:space="preserve">that </w:t>
      </w:r>
      <w:r w:rsidRPr="005F2C76" w:rsidR="006358FE">
        <w:rPr>
          <w:rFonts w:hAnsi="Arial" w:cs="Arial" w:ascii="Arial"/>
          <w:sz w:val="22"/>
          <w:szCs w:val="22"/>
        </w:rPr>
        <w:t>affect</w:t>
      </w:r>
      <w:r w:rsidRPr="005F2C76" w:rsidR="0002681D">
        <w:rPr>
          <w:rFonts w:hAnsi="Arial" w:cs="Arial" w:ascii="Arial"/>
          <w:sz w:val="22"/>
          <w:szCs w:val="22"/>
        </w:rPr>
        <w:t xml:space="preserve"> the marine environment and</w:t>
      </w:r>
      <w:r w:rsidRPr="005F2C76">
        <w:rPr>
          <w:rFonts w:hAnsi="Arial" w:cs="Arial" w:ascii="Arial"/>
          <w:sz w:val="22"/>
          <w:szCs w:val="22"/>
        </w:rPr>
        <w:t xml:space="preserve"> explain how these activities have had a negative impact on whale populations. Outline the techniques used by marine ecologists to monitor whale populations under threat.</w:t>
      </w:r>
    </w:p>
    <w:p w:rsidRPr="005F2C76" w:rsidRDefault="005A04A3" w:rsidR="005A04A3" w:rsidP="0006648E" w14:paraId="5BC7176F" w14:textId="77777777">
      <w:pPr>
        <w:ind w:left="720" w:hanging="720"/>
        <w:rPr>
          <w:rFonts w:hAnsi="Arial" w:cs="Arial" w:ascii="Arial"/>
          <w:sz w:val="22"/>
          <w:szCs w:val="22"/>
        </w:rPr>
      </w:pP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r>
      <w:r w:rsidRPr="005F2C76">
        <w:rPr>
          <w:rFonts w:hAnsi="Arial" w:cs="Arial" w:ascii="Arial"/>
          <w:sz w:val="22"/>
          <w:szCs w:val="22"/>
        </w:rPr>
        <w:tab/>
        <w:t xml:space="preserve">      (10 marks)</w:t>
      </w:r>
    </w:p>
    <w:p w:rsidRDefault="0006648E" w:rsidR="0006648E" w:rsidP="0006648E" w14:paraId="7FDAED7D" w14:textId="77777777">
      <w:pPr>
        <w:ind w:left="720" w:hanging="720"/>
        <w:rPr>
          <w:rFonts w:hAnsi="Arial" w:cs="Arial" w:ascii="Arial"/>
          <w:sz w:val="22"/>
          <w:szCs w:val="22"/>
        </w:rPr>
      </w:pPr>
    </w:p>
    <w:p w:rsidRPr="005F2C76" w:rsidRDefault="00495712" w:rsidR="00495712" w:rsidP="0006648E" w14:paraId="1DAC9095" w14:textId="77777777">
      <w:pPr>
        <w:ind w:left="720" w:hanging="720"/>
        <w:rPr>
          <w:rFonts w:hAnsi="Arial" w:cs="Arial" w:ascii="Arial"/>
          <w:sz w:val="22"/>
          <w:szCs w:val="22"/>
        </w:rPr>
      </w:pPr>
    </w:p>
    <w:p w:rsidRPr="005F2C76" w:rsidRDefault="00602AA5" w:rsidR="0006648E" w:rsidP="001A5B3A" w14:paraId="0CD5D165" w14:textId="77777777">
      <w:pPr>
        <w:jc w:val="both"/>
        <w:rPr>
          <w:rFonts w:hAnsi="Arial" w:cs="Arial" w:eastAsia="Times New Roman" w:ascii="Arial"/>
          <w:sz w:val="22"/>
          <w:szCs w:val="22"/>
        </w:rPr>
      </w:pPr>
      <w:r w:rsidRPr="005F2C76">
        <w:rPr>
          <w:rFonts w:hAnsi="Arial" w:cs="Arial" w:ascii="Arial"/>
          <w:sz w:val="22"/>
          <w:szCs w:val="22"/>
        </w:rPr>
        <w:t>Climate change can be defined as “</w:t>
      </w:r>
      <w:r w:rsidRPr="005F2C76">
        <w:rPr>
          <w:rFonts w:hAnsi="Arial" w:cs="Arial" w:eastAsia="Times New Roman" w:ascii="Arial"/>
          <w:i/>
          <w:sz w:val="22"/>
          <w:szCs w:val="22"/>
        </w:rPr>
        <w:t xml:space="preserve">a change in global or regional climate patterns, attributed largely to the increased levels of atmospheric carbon dioxide produced by the use of fossil fuels”. </w:t>
      </w:r>
      <w:r w:rsidRPr="005F2C76">
        <w:rPr>
          <w:rFonts w:hAnsi="Arial" w:cs="Arial" w:eastAsia="Times New Roman" w:ascii="Arial"/>
          <w:sz w:val="22"/>
          <w:szCs w:val="22"/>
        </w:rPr>
        <w:t xml:space="preserve">Climate change has had a profound effect on the world’s oceans, disrupting major currents, increasing surface water temperatures, </w:t>
      </w:r>
      <w:r w:rsidRPr="005F2C76" w:rsidR="000A2456">
        <w:rPr>
          <w:rFonts w:hAnsi="Arial" w:cs="Arial" w:eastAsia="Times New Roman" w:ascii="Arial"/>
          <w:sz w:val="22"/>
          <w:szCs w:val="22"/>
        </w:rPr>
        <w:t xml:space="preserve">decreasing pH and </w:t>
      </w:r>
      <w:r w:rsidRPr="005F2C76">
        <w:rPr>
          <w:rFonts w:hAnsi="Arial" w:cs="Arial" w:eastAsia="Times New Roman" w:ascii="Arial"/>
          <w:sz w:val="22"/>
          <w:szCs w:val="22"/>
        </w:rPr>
        <w:t xml:space="preserve">increasing sea levels. </w:t>
      </w:r>
    </w:p>
    <w:p w:rsidRPr="005F2C76" w:rsidRDefault="00602AA5" w:rsidR="00602AA5" w:rsidP="00602AA5" w14:paraId="01CEC246" w14:textId="77777777">
      <w:pPr>
        <w:rPr>
          <w:rFonts w:hAnsi="Arial" w:cs="Arial" w:eastAsia="Times New Roman" w:ascii="Arial"/>
          <w:sz w:val="22"/>
          <w:szCs w:val="22"/>
        </w:rPr>
      </w:pPr>
    </w:p>
    <w:p w:rsidRPr="005F2C76" w:rsidRDefault="00602AA5" w:rsidR="005A04A3" w:rsidP="005A04A3" w14:paraId="73FF9BD8" w14:textId="190C2AAA">
      <w:pPr>
        <w:ind w:left="720" w:hanging="720"/>
        <w:rPr>
          <w:rFonts w:hAnsi="Arial" w:cs="Arial" w:eastAsia="Times New Roman" w:ascii="Arial"/>
          <w:sz w:val="22"/>
          <w:szCs w:val="22"/>
        </w:rPr>
      </w:pPr>
      <w:r w:rsidRPr="005F2C76">
        <w:rPr>
          <w:rFonts w:hAnsi="Arial" w:cs="Arial" w:eastAsia="Times New Roman" w:ascii="Arial"/>
          <w:sz w:val="22"/>
          <w:szCs w:val="22"/>
        </w:rPr>
        <w:t>(b)</w:t>
      </w:r>
      <w:r w:rsidRPr="005F2C76">
        <w:rPr>
          <w:rFonts w:hAnsi="Arial" w:cs="Arial" w:eastAsia="Times New Roman" w:ascii="Arial"/>
          <w:sz w:val="22"/>
          <w:szCs w:val="22"/>
        </w:rPr>
        <w:tab/>
      </w:r>
      <w:r w:rsidRPr="005F2C76" w:rsidR="000A2456">
        <w:rPr>
          <w:rFonts w:hAnsi="Arial" w:cs="Arial" w:eastAsia="Times New Roman" w:ascii="Arial"/>
          <w:sz w:val="22"/>
          <w:szCs w:val="22"/>
        </w:rPr>
        <w:t xml:space="preserve">Explain how changes </w:t>
      </w:r>
      <w:r w:rsidRPr="005F2C76" w:rsidR="005A04A3">
        <w:rPr>
          <w:rFonts w:hAnsi="Arial" w:cs="Arial" w:eastAsia="Times New Roman" w:ascii="Arial"/>
          <w:sz w:val="22"/>
          <w:szCs w:val="22"/>
        </w:rPr>
        <w:t>to</w:t>
      </w:r>
      <w:r w:rsidRPr="005F2C76" w:rsidR="000A2456">
        <w:rPr>
          <w:rFonts w:hAnsi="Arial" w:cs="Arial" w:eastAsia="Times New Roman" w:ascii="Arial"/>
          <w:sz w:val="22"/>
          <w:szCs w:val="22"/>
        </w:rPr>
        <w:t xml:space="preserve"> the abiotic factors </w:t>
      </w:r>
      <w:r w:rsidRPr="005F2C76" w:rsidR="005A04A3">
        <w:rPr>
          <w:rFonts w:hAnsi="Arial" w:cs="Arial" w:eastAsia="Times New Roman" w:ascii="Arial"/>
          <w:sz w:val="22"/>
          <w:szCs w:val="22"/>
        </w:rPr>
        <w:t>in</w:t>
      </w:r>
      <w:r w:rsidRPr="005F2C76" w:rsidR="000A2456">
        <w:rPr>
          <w:rFonts w:hAnsi="Arial" w:cs="Arial" w:eastAsia="Times New Roman" w:ascii="Arial"/>
          <w:sz w:val="22"/>
          <w:szCs w:val="22"/>
        </w:rPr>
        <w:t xml:space="preserve"> our oceans</w:t>
      </w:r>
      <w:r w:rsidR="00303201">
        <w:rPr>
          <w:rFonts w:hAnsi="Arial" w:cs="Arial" w:eastAsia="Times New Roman" w:ascii="Arial"/>
          <w:sz w:val="22"/>
          <w:szCs w:val="22"/>
        </w:rPr>
        <w:t>,</w:t>
      </w:r>
      <w:r w:rsidRPr="005F2C76" w:rsidR="00E01035">
        <w:rPr>
          <w:rFonts w:hAnsi="Arial" w:cs="Arial" w:eastAsia="Times New Roman" w:ascii="Arial"/>
          <w:sz w:val="22"/>
          <w:szCs w:val="22"/>
        </w:rPr>
        <w:t xml:space="preserve"> as a result of climate change</w:t>
      </w:r>
      <w:r w:rsidR="00303201">
        <w:rPr>
          <w:rFonts w:hAnsi="Arial" w:cs="Arial" w:eastAsia="Times New Roman" w:ascii="Arial"/>
          <w:sz w:val="22"/>
          <w:szCs w:val="22"/>
        </w:rPr>
        <w:t>,</w:t>
      </w:r>
      <w:r w:rsidRPr="005F2C76" w:rsidR="00E01035">
        <w:rPr>
          <w:rFonts w:hAnsi="Arial" w:cs="Arial" w:eastAsia="Times New Roman" w:ascii="Arial"/>
          <w:sz w:val="22"/>
          <w:szCs w:val="22"/>
        </w:rPr>
        <w:t xml:space="preserve"> </w:t>
      </w:r>
      <w:r w:rsidR="00792335">
        <w:rPr>
          <w:rFonts w:hAnsi="Arial" w:cs="Arial" w:eastAsia="Times New Roman" w:ascii="Arial"/>
          <w:sz w:val="22"/>
          <w:szCs w:val="22"/>
        </w:rPr>
        <w:t>have</w:t>
      </w:r>
      <w:r w:rsidRPr="005F2C76" w:rsidR="00E01035">
        <w:rPr>
          <w:rFonts w:hAnsi="Arial" w:cs="Arial" w:eastAsia="Times New Roman" w:ascii="Arial"/>
          <w:sz w:val="22"/>
          <w:szCs w:val="22"/>
        </w:rPr>
        <w:t xml:space="preserve"> affected</w:t>
      </w:r>
      <w:r w:rsidRPr="005F2C76" w:rsidR="000A2456">
        <w:rPr>
          <w:rFonts w:hAnsi="Arial" w:cs="Arial" w:eastAsia="Times New Roman" w:ascii="Arial"/>
          <w:sz w:val="22"/>
          <w:szCs w:val="22"/>
        </w:rPr>
        <w:t xml:space="preserve"> </w:t>
      </w:r>
      <w:r w:rsidRPr="005F2C76" w:rsidR="00E01035">
        <w:rPr>
          <w:rFonts w:hAnsi="Arial" w:cs="Arial" w:eastAsia="Times New Roman" w:ascii="Arial"/>
          <w:sz w:val="22"/>
          <w:szCs w:val="22"/>
        </w:rPr>
        <w:t xml:space="preserve">ecosystem </w:t>
      </w:r>
      <w:r w:rsidRPr="005F2C76" w:rsidR="000A2456">
        <w:rPr>
          <w:rFonts w:hAnsi="Arial" w:cs="Arial" w:eastAsia="Times New Roman" w:ascii="Arial"/>
          <w:sz w:val="22"/>
          <w:szCs w:val="22"/>
        </w:rPr>
        <w:t>dynamics</w:t>
      </w:r>
      <w:r w:rsidRPr="005F2C76" w:rsidR="00E01035">
        <w:rPr>
          <w:rFonts w:hAnsi="Arial" w:cs="Arial" w:eastAsia="Times New Roman" w:ascii="Arial"/>
          <w:sz w:val="22"/>
          <w:szCs w:val="22"/>
        </w:rPr>
        <w:t xml:space="preserve"> and biodiversity</w:t>
      </w:r>
      <w:r w:rsidRPr="005F2C76" w:rsidR="000A2456">
        <w:rPr>
          <w:rFonts w:hAnsi="Arial" w:cs="Arial" w:eastAsia="Times New Roman" w:ascii="Arial"/>
          <w:sz w:val="22"/>
          <w:szCs w:val="22"/>
        </w:rPr>
        <w:t>. Use an example/s to illustrate your response.</w:t>
      </w:r>
      <w:r w:rsidRPr="005F2C76" w:rsidR="005A04A3">
        <w:rPr>
          <w:rFonts w:hAnsi="Arial" w:cs="Arial" w:eastAsia="Times New Roman" w:ascii="Arial"/>
          <w:sz w:val="22"/>
          <w:szCs w:val="22"/>
        </w:rPr>
        <w:tab/>
      </w:r>
      <w:r w:rsidRPr="005F2C76" w:rsidR="005A04A3">
        <w:rPr>
          <w:rFonts w:hAnsi="Arial" w:cs="Arial" w:eastAsia="Times New Roman" w:ascii="Arial"/>
          <w:sz w:val="22"/>
          <w:szCs w:val="22"/>
        </w:rPr>
        <w:tab/>
        <w:t xml:space="preserve">      </w:t>
      </w:r>
      <w:r w:rsidRPr="005F2C76" w:rsidR="00E01035">
        <w:rPr>
          <w:rFonts w:hAnsi="Arial" w:cs="Arial" w:eastAsia="Times New Roman" w:ascii="Arial"/>
          <w:sz w:val="22"/>
          <w:szCs w:val="22"/>
        </w:rPr>
        <w:tab/>
      </w:r>
      <w:r w:rsidRPr="005F2C76" w:rsidR="00E01035">
        <w:rPr>
          <w:rFonts w:hAnsi="Arial" w:cs="Arial" w:eastAsia="Times New Roman" w:ascii="Arial"/>
          <w:sz w:val="22"/>
          <w:szCs w:val="22"/>
        </w:rPr>
        <w:tab/>
      </w:r>
      <w:r w:rsidRPr="005F2C76" w:rsidR="00E01035">
        <w:rPr>
          <w:rFonts w:hAnsi="Arial" w:cs="Arial" w:eastAsia="Times New Roman" w:ascii="Arial"/>
          <w:sz w:val="22"/>
          <w:szCs w:val="22"/>
        </w:rPr>
        <w:tab/>
      </w:r>
      <w:r w:rsidRPr="005F2C76" w:rsidR="00E01035">
        <w:rPr>
          <w:rFonts w:hAnsi="Arial" w:cs="Arial" w:eastAsia="Times New Roman" w:ascii="Arial"/>
          <w:sz w:val="22"/>
          <w:szCs w:val="22"/>
        </w:rPr>
        <w:tab/>
      </w:r>
      <w:r w:rsidRPr="005F2C76" w:rsidR="00E01035">
        <w:rPr>
          <w:rFonts w:hAnsi="Arial" w:cs="Arial" w:eastAsia="Times New Roman" w:ascii="Arial"/>
          <w:sz w:val="22"/>
          <w:szCs w:val="22"/>
        </w:rPr>
        <w:tab/>
      </w:r>
      <w:r w:rsidRPr="005F2C76" w:rsidR="00E01035">
        <w:rPr>
          <w:rFonts w:hAnsi="Arial" w:cs="Arial" w:eastAsia="Times New Roman" w:ascii="Arial"/>
          <w:sz w:val="22"/>
          <w:szCs w:val="22"/>
        </w:rPr>
        <w:tab/>
      </w:r>
      <w:r w:rsidRPr="005F2C76" w:rsidR="00E01035">
        <w:rPr>
          <w:rFonts w:hAnsi="Arial" w:cs="Arial" w:eastAsia="Times New Roman" w:ascii="Arial"/>
          <w:sz w:val="22"/>
          <w:szCs w:val="22"/>
        </w:rPr>
        <w:tab/>
        <w:t xml:space="preserve">      </w:t>
      </w:r>
      <w:r w:rsidRPr="005F2C76" w:rsidR="005A04A3">
        <w:rPr>
          <w:rFonts w:hAnsi="Arial" w:cs="Arial" w:eastAsia="Times New Roman" w:ascii="Arial"/>
          <w:sz w:val="22"/>
          <w:szCs w:val="22"/>
        </w:rPr>
        <w:t>(10 marks)</w:t>
      </w:r>
    </w:p>
    <w:p w:rsidRPr="005F2C76" w:rsidRDefault="00A373A3" w:rsidR="00A373A3" w:rsidP="00E10448" w14:paraId="300A91F4" w14:textId="77777777">
      <w:pPr>
        <w:ind w:left="720" w:hanging="720"/>
        <w:rPr>
          <w:rFonts w:hAnsi="Arial" w:cs="Arial" w:ascii="Arial"/>
          <w:sz w:val="22"/>
          <w:szCs w:val="22"/>
        </w:rPr>
      </w:pPr>
    </w:p>
    <w:p w:rsidRPr="005F2C76" w:rsidRDefault="00A373A3" w:rsidR="00A373A3" w:rsidP="00E10448" w14:paraId="208DF803" w14:textId="77777777">
      <w:pPr>
        <w:ind w:left="720" w:hanging="720"/>
        <w:rPr>
          <w:rFonts w:hAnsi="Arial" w:cs="Arial" w:ascii="Arial"/>
          <w:sz w:val="22"/>
          <w:szCs w:val="22"/>
        </w:rPr>
      </w:pPr>
    </w:p>
    <w:p w:rsidRPr="005F2C76" w:rsidRDefault="00DB2193" w:rsidR="00DB2193" w:rsidP="00E10448" w14:paraId="017051AD" w14:textId="77777777">
      <w:pPr>
        <w:ind w:left="720" w:hanging="720"/>
        <w:rPr>
          <w:rFonts w:hAnsi="Arial" w:cs="Arial" w:ascii="Arial"/>
          <w:b/>
        </w:rPr>
      </w:pPr>
    </w:p>
    <w:p w:rsidRPr="005F2C76" w:rsidRDefault="00DB2193" w:rsidR="00DB2193" w:rsidP="00E10448" w14:paraId="4CFA115E" w14:textId="77777777">
      <w:pPr>
        <w:ind w:left="720" w:hanging="720"/>
        <w:rPr>
          <w:rFonts w:hAnsi="Arial" w:cs="Arial" w:ascii="Arial"/>
          <w:b/>
        </w:rPr>
      </w:pPr>
    </w:p>
    <w:p w:rsidRPr="005F2C76" w:rsidRDefault="00DB2193" w:rsidR="00DB2193" w:rsidP="00E10448" w14:paraId="307933D8" w14:textId="77777777">
      <w:pPr>
        <w:ind w:left="720" w:hanging="720"/>
        <w:rPr>
          <w:rFonts w:hAnsi="Arial" w:cs="Arial" w:ascii="Arial"/>
          <w:b/>
        </w:rPr>
      </w:pPr>
    </w:p>
    <w:p w:rsidRPr="005F2C76" w:rsidRDefault="00DB2193" w:rsidR="00DB2193" w:rsidP="00E10448" w14:paraId="34C6AB9A" w14:textId="77777777">
      <w:pPr>
        <w:ind w:left="720" w:hanging="720"/>
        <w:rPr>
          <w:rFonts w:hAnsi="Arial" w:cs="Arial" w:ascii="Arial"/>
          <w:b/>
        </w:rPr>
      </w:pPr>
    </w:p>
    <w:p w:rsidRPr="005F2C76" w:rsidRDefault="00DB2193" w:rsidR="00DB2193" w:rsidP="00E10448" w14:paraId="44B20D62" w14:textId="77777777">
      <w:pPr>
        <w:ind w:left="720" w:hanging="720"/>
        <w:rPr>
          <w:rFonts w:hAnsi="Arial" w:cs="Arial" w:ascii="Arial"/>
          <w:b/>
        </w:rPr>
      </w:pPr>
    </w:p>
    <w:p w:rsidRPr="005F2C76" w:rsidRDefault="00DB2193" w:rsidR="00DB2193" w:rsidP="00E10448" w14:paraId="7DB84BA7" w14:textId="77777777">
      <w:pPr>
        <w:ind w:left="720" w:hanging="720"/>
        <w:rPr>
          <w:rFonts w:hAnsi="Arial" w:cs="Arial" w:ascii="Arial"/>
          <w:b/>
        </w:rPr>
      </w:pPr>
    </w:p>
    <w:p w:rsidRPr="005F2C76" w:rsidRDefault="00DB2193" w:rsidR="00DB2193" w:rsidP="00E10448" w14:paraId="223B4AD1" w14:textId="77777777">
      <w:pPr>
        <w:ind w:left="720" w:hanging="720"/>
        <w:rPr>
          <w:rFonts w:hAnsi="Arial" w:cs="Arial" w:ascii="Arial"/>
          <w:b/>
        </w:rPr>
      </w:pPr>
    </w:p>
    <w:p w:rsidRPr="005F2C76" w:rsidRDefault="00DB2193" w:rsidR="00DB2193" w:rsidP="00E10448" w14:paraId="57B20539" w14:textId="77777777">
      <w:pPr>
        <w:ind w:left="720" w:hanging="720"/>
        <w:rPr>
          <w:rFonts w:hAnsi="Arial" w:cs="Arial" w:ascii="Arial"/>
          <w:b/>
        </w:rPr>
      </w:pPr>
    </w:p>
    <w:p w:rsidRPr="005F2C76" w:rsidRDefault="00DB2193" w:rsidR="00DB2193" w:rsidP="00E10448" w14:paraId="637F389E" w14:textId="77777777">
      <w:pPr>
        <w:ind w:left="720" w:hanging="720"/>
        <w:rPr>
          <w:rFonts w:hAnsi="Arial" w:cs="Arial" w:ascii="Arial"/>
          <w:b/>
        </w:rPr>
      </w:pPr>
    </w:p>
    <w:p w:rsidRPr="005F2C76" w:rsidRDefault="00DB2193" w:rsidR="00DB2193" w:rsidP="00E10448" w14:paraId="22ABE83B" w14:textId="77777777">
      <w:pPr>
        <w:ind w:left="720" w:hanging="720"/>
        <w:rPr>
          <w:rFonts w:hAnsi="Arial" w:cs="Arial" w:ascii="Arial"/>
          <w:b/>
        </w:rPr>
      </w:pPr>
    </w:p>
    <w:p w:rsidRPr="005F2C76" w:rsidRDefault="00DB2193" w:rsidR="00DB2193" w:rsidP="00E10448" w14:paraId="37F8E950" w14:textId="77777777">
      <w:pPr>
        <w:ind w:left="720" w:hanging="720"/>
        <w:rPr>
          <w:rFonts w:hAnsi="Arial" w:cs="Arial" w:ascii="Arial"/>
          <w:b/>
        </w:rPr>
      </w:pPr>
    </w:p>
    <w:p w:rsidRPr="005F2C76" w:rsidRDefault="00DB2193" w:rsidR="00DB2193" w:rsidP="00E10448" w14:paraId="631B7FA5" w14:textId="77777777">
      <w:pPr>
        <w:ind w:left="720" w:hanging="720"/>
        <w:rPr>
          <w:rFonts w:hAnsi="Arial" w:cs="Arial" w:ascii="Arial"/>
          <w:b/>
        </w:rPr>
      </w:pPr>
    </w:p>
    <w:p w:rsidRPr="005F2C76" w:rsidRDefault="00DB2193" w:rsidR="00DB2193" w:rsidP="00E10448" w14:paraId="30FCD820" w14:textId="77777777">
      <w:pPr>
        <w:ind w:left="720" w:hanging="720"/>
        <w:rPr>
          <w:rFonts w:hAnsi="Arial" w:cs="Arial" w:ascii="Arial"/>
          <w:b/>
        </w:rPr>
      </w:pPr>
    </w:p>
    <w:p w:rsidRPr="005F2C76" w:rsidRDefault="00DB2193" w:rsidR="00DB2193" w:rsidP="00E10448" w14:paraId="6EFC0EC7" w14:textId="77777777">
      <w:pPr>
        <w:ind w:left="720" w:hanging="720"/>
        <w:rPr>
          <w:rFonts w:hAnsi="Arial" w:cs="Arial" w:ascii="Arial"/>
          <w:b/>
        </w:rPr>
      </w:pPr>
    </w:p>
    <w:p w:rsidRPr="005F2C76" w:rsidRDefault="00DB2193" w:rsidR="00DB2193" w:rsidP="00E10448" w14:paraId="56CFC940" w14:textId="77777777">
      <w:pPr>
        <w:ind w:left="720" w:hanging="720"/>
        <w:rPr>
          <w:rFonts w:hAnsi="Arial" w:cs="Arial" w:ascii="Arial"/>
          <w:b/>
        </w:rPr>
      </w:pPr>
    </w:p>
    <w:p w:rsidRPr="005F2C76" w:rsidRDefault="00DB2193" w:rsidR="00DB2193" w:rsidP="00E10448" w14:paraId="4ECC1EEC" w14:textId="77777777">
      <w:pPr>
        <w:ind w:left="720" w:hanging="720"/>
        <w:rPr>
          <w:rFonts w:hAnsi="Arial" w:cs="Arial" w:ascii="Arial"/>
          <w:b/>
        </w:rPr>
      </w:pPr>
    </w:p>
    <w:p w:rsidRPr="005F2C76" w:rsidRDefault="00DB2193" w:rsidR="00DB2193" w:rsidP="00E10448" w14:paraId="07CB2D76" w14:textId="77777777">
      <w:pPr>
        <w:ind w:left="720" w:hanging="720"/>
        <w:rPr>
          <w:rFonts w:hAnsi="Arial" w:cs="Arial" w:ascii="Arial"/>
          <w:b/>
        </w:rPr>
      </w:pPr>
    </w:p>
    <w:p w:rsidRPr="005F2C76" w:rsidRDefault="00DB2193" w:rsidR="00DB2193" w:rsidP="00E10448" w14:paraId="189BC6A9" w14:textId="77777777">
      <w:pPr>
        <w:ind w:left="720" w:hanging="720"/>
        <w:rPr>
          <w:rFonts w:hAnsi="Arial" w:cs="Arial" w:ascii="Arial"/>
          <w:b/>
        </w:rPr>
      </w:pPr>
    </w:p>
    <w:p w:rsidRPr="005F2C76" w:rsidRDefault="00DB2193" w:rsidR="00DB2193" w:rsidP="00E10448" w14:paraId="2B20FD1D" w14:textId="77777777">
      <w:pPr>
        <w:ind w:left="720" w:hanging="720"/>
        <w:rPr>
          <w:rFonts w:hAnsi="Arial" w:cs="Arial" w:ascii="Arial"/>
          <w:b/>
        </w:rPr>
      </w:pPr>
    </w:p>
    <w:p w:rsidRPr="005F2C76" w:rsidRDefault="00DB2193" w:rsidR="00DB2193" w:rsidP="00E10448" w14:paraId="2B9B1276" w14:textId="77777777">
      <w:pPr>
        <w:ind w:left="720" w:hanging="720"/>
        <w:rPr>
          <w:rFonts w:hAnsi="Arial" w:cs="Arial" w:ascii="Arial"/>
          <w:b/>
        </w:rPr>
      </w:pPr>
    </w:p>
    <w:p w:rsidRPr="005F2C76" w:rsidRDefault="00DB2193" w:rsidR="00DB2193" w:rsidP="00E10448" w14:paraId="771FF2EF" w14:textId="77777777">
      <w:pPr>
        <w:ind w:left="720" w:hanging="720"/>
        <w:rPr>
          <w:rFonts w:hAnsi="Arial" w:cs="Arial" w:ascii="Arial"/>
          <w:b/>
        </w:rPr>
      </w:pPr>
    </w:p>
    <w:p w:rsidRPr="005F2C76" w:rsidRDefault="00DB2193" w:rsidR="00DB2193" w:rsidP="00E10448" w14:paraId="1FB7B243" w14:textId="77777777">
      <w:pPr>
        <w:ind w:left="720" w:hanging="720"/>
        <w:rPr>
          <w:rFonts w:hAnsi="Arial" w:cs="Arial" w:ascii="Arial"/>
          <w:b/>
        </w:rPr>
      </w:pPr>
    </w:p>
    <w:p w:rsidRPr="005F2C76" w:rsidRDefault="00DB2193" w:rsidR="00DB2193" w:rsidP="00E10448" w14:paraId="653E7C7E" w14:textId="77777777">
      <w:pPr>
        <w:ind w:left="720" w:hanging="720"/>
        <w:rPr>
          <w:rFonts w:hAnsi="Arial" w:cs="Arial" w:ascii="Arial"/>
          <w:b/>
        </w:rPr>
      </w:pPr>
    </w:p>
    <w:p w:rsidRPr="005F2C76" w:rsidRDefault="00DB2193" w:rsidR="00DB2193" w:rsidP="00E10448" w14:paraId="293AEAE8" w14:textId="77777777">
      <w:pPr>
        <w:ind w:left="720" w:hanging="720"/>
        <w:rPr>
          <w:rFonts w:hAnsi="Arial" w:cs="Arial" w:ascii="Arial"/>
          <w:b/>
        </w:rPr>
      </w:pPr>
    </w:p>
    <w:p w:rsidRPr="005F2C76" w:rsidRDefault="00DB2193" w:rsidR="00DB2193" w:rsidP="00E10448" w14:paraId="545286CB" w14:textId="77777777">
      <w:pPr>
        <w:ind w:left="720" w:hanging="720"/>
        <w:rPr>
          <w:rFonts w:hAnsi="Arial" w:cs="Arial" w:ascii="Arial"/>
          <w:b/>
        </w:rPr>
      </w:pPr>
    </w:p>
    <w:p w:rsidRPr="005F2C76" w:rsidRDefault="00DB2193" w:rsidR="00DB2193" w:rsidP="00E10448" w14:paraId="7D0A02A4" w14:textId="77777777">
      <w:pPr>
        <w:ind w:left="720" w:hanging="720"/>
        <w:rPr>
          <w:rFonts w:hAnsi="Arial" w:cs="Arial" w:ascii="Arial"/>
          <w:b/>
        </w:rPr>
      </w:pPr>
    </w:p>
    <w:p w:rsidRPr="005F2C76" w:rsidRDefault="00DB2193" w:rsidR="00DB2193" w:rsidP="00E10448" w14:paraId="0414592C" w14:textId="77777777">
      <w:pPr>
        <w:ind w:left="720" w:hanging="720"/>
        <w:rPr>
          <w:rFonts w:hAnsi="Arial" w:cs="Arial" w:ascii="Arial"/>
          <w:b/>
        </w:rPr>
      </w:pPr>
    </w:p>
    <w:p w:rsidRPr="005F2C76" w:rsidRDefault="00DB2193" w:rsidR="00DB2193" w:rsidP="00E10448" w14:paraId="1BADAFBF" w14:textId="77777777">
      <w:pPr>
        <w:ind w:left="720" w:hanging="720"/>
        <w:rPr>
          <w:rFonts w:hAnsi="Arial" w:cs="Arial" w:ascii="Arial"/>
          <w:b/>
        </w:rPr>
      </w:pPr>
    </w:p>
    <w:p w:rsidRDefault="00675908" w:rsidR="00675908" w:rsidP="00514C4E" w14:paraId="26C50938" w14:textId="70222752">
      <w:pPr>
        <w:spacing w:line="360" w:lineRule="auto"/>
        <w:ind w:left="142" w:right="-291"/>
        <w:jc w:val="both"/>
        <w:rPr>
          <w:rFonts w:hAnsi="Arial" w:ascii="Arial"/>
          <w:b/>
          <w:sz w:val="22"/>
          <w:szCs w:val="22"/>
        </w:rPr>
      </w:pPr>
      <w:r w:rsidRPr="005F2C76">
        <w:rPr>
          <w:rFonts w:hAnsi="Arial" w:ascii="Arial"/>
          <w:b/>
          <w:sz w:val="22"/>
          <w:szCs w:val="22"/>
        </w:rPr>
        <w:lastRenderedPageBreak/>
        <w:t xml:space="preserve">Question Number </w:t>
      </w:r>
      <w:r w:rsidRPr="005F2C76">
        <w:rPr>
          <w:rFonts w:hAnsi="Arial" w:ascii="Arial"/>
          <w:b/>
          <w:sz w:val="22"/>
          <w:szCs w:val="22"/>
          <w:u w:val="single"/>
        </w:rPr>
        <w:tab/>
      </w:r>
      <w:r w:rsidRPr="005F2C76">
        <w:rPr>
          <w:rFonts w:hAnsi="Arial" w:ascii="Arial"/>
          <w:b/>
          <w:sz w:val="22"/>
          <w:szCs w:val="22"/>
          <w:u w:val="single"/>
        </w:rPr>
        <w:tab/>
      </w:r>
    </w:p>
    <w:p w:rsidRPr="005F2C76" w:rsidRDefault="004A0CB7" w:rsidR="004A0CB7" w:rsidP="004A0CB7" w14:paraId="7B420ABA" w14:textId="77777777">
      <w:pPr>
        <w:ind w:left="142" w:right="-291"/>
        <w:jc w:val="both"/>
        <w:rPr>
          <w:rFonts w:hAnsi="Arial" w:ascii="Arial"/>
          <w:b/>
          <w:sz w:val="22"/>
          <w:szCs w:val="22"/>
        </w:rPr>
      </w:pPr>
    </w:p>
    <w:p w:rsidRPr="005F2C76" w:rsidRDefault="00675908" w:rsidR="00675908" w:rsidP="00B67DCE" w14:paraId="6FFF7757" w14:textId="77777777">
      <w:pPr>
        <w:spacing w:line="360" w:lineRule="auto"/>
        <w:ind w:left="142" w:right="-291"/>
        <w:jc w:val="both"/>
        <w:rPr>
          <w:rFonts w:hAnsi="Arial" w:ascii="Arial"/>
          <w:b/>
          <w:sz w:val="22"/>
          <w:szCs w:val="22"/>
          <w:u w:val="single"/>
        </w:rPr>
      </w:pP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lastRenderedPageBreak/>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lastRenderedPageBreak/>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p>
    <w:p w:rsidRPr="005F2C76" w:rsidRDefault="00675908" w:rsidR="00675908" w:rsidP="00B67DCE" w14:paraId="3692482E" w14:textId="77777777">
      <w:pPr>
        <w:spacing w:line="360" w:lineRule="auto"/>
        <w:ind w:left="142" w:right="-291"/>
        <w:jc w:val="both"/>
        <w:rPr>
          <w:rFonts w:hAnsi="Arial" w:cs="Arial" w:ascii="Arial"/>
          <w:b/>
        </w:rPr>
      </w:pP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sidR="00B67DCE">
        <w:rPr>
          <w:rFonts w:hAnsi="Arial" w:ascii="Arial"/>
          <w:sz w:val="22"/>
          <w:szCs w:val="22"/>
          <w:u w:val="single"/>
        </w:rPr>
        <w:tab/>
      </w:r>
    </w:p>
    <w:p w:rsidRPr="005F2C76" w:rsidRDefault="004F1F75" w:rsidR="00A373A3" w:rsidP="00B67DCE" w14:paraId="6F4B037A" w14:textId="77777777">
      <w:pPr>
        <w:rPr>
          <w:rFonts w:hAnsi="Arial" w:cs="Arial" w:ascii="Arial"/>
          <w:b/>
        </w:rPr>
      </w:pPr>
      <w:r w:rsidRPr="005F2C76">
        <w:rPr>
          <w:rFonts w:hAnsi="Arial" w:cs="Arial" w:ascii="Arial"/>
          <w:b/>
        </w:rPr>
        <w:lastRenderedPageBreak/>
        <w:t>Unit 2</w:t>
      </w:r>
    </w:p>
    <w:p w:rsidRPr="005F2C76" w:rsidRDefault="004F1F75" w:rsidR="004F1F75" w:rsidP="00E10448" w14:paraId="2BD164C5" w14:textId="77777777">
      <w:pPr>
        <w:ind w:left="720" w:hanging="720"/>
        <w:rPr>
          <w:rFonts w:hAnsi="Arial" w:cs="Arial" w:ascii="Arial"/>
          <w:sz w:val="22"/>
          <w:szCs w:val="22"/>
        </w:rPr>
      </w:pPr>
    </w:p>
    <w:p w:rsidRPr="005F2C76" w:rsidRDefault="00DB2193" w:rsidR="004F1F75" w:rsidP="00E10448" w14:paraId="1B13A060" w14:textId="77777777">
      <w:pPr>
        <w:ind w:left="720" w:hanging="720"/>
        <w:rPr>
          <w:rFonts w:hAnsi="Arial" w:cs="Arial" w:ascii="Arial"/>
          <w:sz w:val="22"/>
          <w:szCs w:val="22"/>
        </w:rPr>
      </w:pPr>
      <w:r w:rsidRPr="005F2C76">
        <w:rPr>
          <w:rFonts w:hAnsi="Arial" w:cs="Arial" w:ascii="Arial"/>
          <w:sz w:val="22"/>
          <w:szCs w:val="22"/>
        </w:rPr>
        <w:t>Choose</w:t>
      </w:r>
      <w:r w:rsidRPr="005F2C76" w:rsidR="004F1F75">
        <w:rPr>
          <w:rFonts w:hAnsi="Arial" w:cs="Arial" w:ascii="Arial"/>
          <w:sz w:val="22"/>
          <w:szCs w:val="22"/>
        </w:rPr>
        <w:t xml:space="preserve"> either </w:t>
      </w:r>
      <w:r w:rsidRPr="005F2C76">
        <w:rPr>
          <w:rFonts w:hAnsi="Arial" w:cs="Arial" w:ascii="Arial"/>
          <w:sz w:val="22"/>
          <w:szCs w:val="22"/>
        </w:rPr>
        <w:t>Q</w:t>
      </w:r>
      <w:r w:rsidRPr="005F2C76" w:rsidR="004F1F75">
        <w:rPr>
          <w:rFonts w:hAnsi="Arial" w:cs="Arial" w:ascii="Arial"/>
          <w:sz w:val="22"/>
          <w:szCs w:val="22"/>
        </w:rPr>
        <w:t xml:space="preserve">uestion 38 or </w:t>
      </w:r>
      <w:r w:rsidRPr="005F2C76">
        <w:rPr>
          <w:rFonts w:hAnsi="Arial" w:cs="Arial" w:ascii="Arial"/>
          <w:sz w:val="22"/>
          <w:szCs w:val="22"/>
        </w:rPr>
        <w:t>Q</w:t>
      </w:r>
      <w:r w:rsidRPr="005F2C76" w:rsidR="004F1F75">
        <w:rPr>
          <w:rFonts w:hAnsi="Arial" w:cs="Arial" w:ascii="Arial"/>
          <w:sz w:val="22"/>
          <w:szCs w:val="22"/>
        </w:rPr>
        <w:t>uestion 39.</w:t>
      </w:r>
    </w:p>
    <w:p w:rsidRPr="005F2C76" w:rsidRDefault="00A373A3" w:rsidR="00A373A3" w:rsidP="00E10448" w14:paraId="5AFC4F4D" w14:textId="77777777">
      <w:pPr>
        <w:ind w:left="720" w:hanging="720"/>
        <w:rPr>
          <w:rFonts w:hAnsi="Arial" w:cs="Arial" w:ascii="Arial"/>
          <w:sz w:val="22"/>
          <w:szCs w:val="22"/>
        </w:rPr>
      </w:pPr>
    </w:p>
    <w:p w:rsidRPr="005F2C76" w:rsidRDefault="00F05AE2" w:rsidR="004F1F75" w:rsidP="00E10448" w14:paraId="1C7B214E" w14:textId="77777777">
      <w:pPr>
        <w:ind w:left="720" w:hanging="720"/>
        <w:rPr>
          <w:rFonts w:hAnsi="Arial" w:cs="Arial" w:ascii="Arial"/>
          <w:b/>
          <w:sz w:val="22"/>
          <w:szCs w:val="22"/>
        </w:rPr>
      </w:pPr>
      <w:r w:rsidRPr="005F2C76">
        <w:rPr>
          <w:rFonts w:hAnsi="Arial" w:ascii="Arial"/>
          <w:b/>
          <w:noProof/>
          <w:sz w:val="22"/>
          <w:szCs w:val="22"/>
          <w:lang w:val="en-US"/>
        </w:rPr>
        <mc:AlternateContent>
          <mc:Choice Requires="wps">
            <w:drawing>
              <wp:anchor simplePos="0" distL="114300" behindDoc="0" allowOverlap="1" relativeHeight="251670528" layoutInCell="1" wp14:anchorId="0B845917" distT="0" locked="0" distB="0" distR="114300" wp14:editId="6F5A9176">
                <wp:simplePos x="0" y="0"/>
                <wp:positionH relativeFrom="column">
                  <wp:posOffset>-342900</wp:posOffset>
                </wp:positionH>
                <wp:positionV relativeFrom="paragraph">
                  <wp:posOffset>142875</wp:posOffset>
                </wp:positionV>
                <wp:extent cx="228600" cy="228600"/>
                <wp:effectExtent r="25400" b="25400" t="0" l="0"/>
                <wp:wrapTight wrapText="bothSides">
                  <wp:wrapPolygon edited="0">
                    <wp:start x="0" y="0"/>
                    <wp:lineTo x="0" y="21600"/>
                    <wp:lineTo x="21600" y="21600"/>
                    <wp:lineTo x="21600" y="0"/>
                    <wp:lineTo x="0" y="0"/>
                  </wp:wrapPolygon>
                </wp:wrapTight>
                <wp:docPr name="Text Box 7" id="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cmpd="sng"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Default="00762F4A" w:rsidR="00762F4A" w:rsidP="00F05AE2" w14:paraId="60CF18FB" w14:textId="77777777"/>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strokecolor="black [3213]" w14:anchorId="0B845917" strokeweight="1pt" style="position:absolute;left:0;text-align:left;margin-left:-27pt;margin-top:11.25pt;width:18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FLmGkOgCAABSBgAADgAAAGRycy9lMm9Eb2MueG1srFVdb9owFH2ftP9g5Z0mQbS0qFClVEyTqq5a O/XZOA5E89dsA2HT/vuOnYSyrg/rtJdwfb9877nHl8urRgqy5dbVWk2T/CRLCFdMl7VaTZMvj4vB eUKcp6qkQis+TfbcJVez9+8ud2bCh3qtRcktQRLlJjszTdbem0maOrbmkroTbbiCsdJWUo+jXaWl pTtklyIdZtlZutO2NFYz7hy0N60xmcX8VcWZ/1RVjnsipglq8/Fr43cZvunskk5Wlpp1zboy6D9U IWmtcOkh1Q31lGxs/UcqWTOrna78CdMy1VVVMx57QDd59qKbhzU1PPYCcJw5wOT+X1p2t723pC6n yTghikqM6JE3nlzrhowDOjvjJnB6MHDzDdSYcq93UIamm8rK8It2COzAeX/ANiRjUA6H52cZLAym Tkb29DnYWOc/cC1JEKaJxegionR763zr2ruEu5Re1ELE8QlFdqhqOI75pUEzTq1isNOiLoNjCImk 4nNhyZaCDr6JjaCEIy+chArOPJKnvRqnxkOMevQTB/tjfjoeFuPTi8FZcZoPRnl2PiiKbDi4WRRZ kY0W84vR9U9UIWk+muxAMQOCBnAB4kLQVTfOYP67eUrKfmN/nqeRdy04SBzx7EtNw+TaCUXJ7wUP DQj1mVeYeBzUK7BQxrjyPTTRO3hVAPEtgZ1/hCxC+ZbgFnxExJu18odgWStt29GGFfE8zfJrX3LV +gOMo76D6JtlE6k+PDB7qcs9iG01GAdyOsMWNeh3S52/pxabAEpsN/8Jn0po0Ex3UkLW2n5/TR/8 MVBYExLGDjZ+21DLEyI+Kjzdi3w0QlofDyOQCAd7bFkeW9RGzjXYmsfqohj8vejFymr5hCVYhFth oorhbtC7F+e+3XdYoowXRXTC8jHU36oHw0LqAHN4XI/NE7Wme4EeTLrT/Q6ikxcPsfUNkUoXG6+r Or7SAHSLajcALK7Iy27Jhs14fI5ez38Fs18AAAD//wMAUEsDBBQABgAIAAAAIQBz9Odl4QAAAAkB AAAPAAAAZHJzL2Rvd25yZXYueG1sTI/BTsMwEETvSPyDtUhcUOo0NCiEbCpExQUQEm1ViZsbmyTC XofYbsLfY05wnJ3R7JtqPRvNTmp0vSWE5SIFpqixsqcWYb97TApgzguSQltSCN/Kwbo+P6tEKe1E b+q09S2LJeRKgdB5P5Scu6ZTRriFHRRF78OORvgox5bLUUyx3GiepekNN6Kn+KETg3roVPO5DQbh Vk9Pnh92r5uX1cZ9heur9/AcEC8v5vs7YF7N/i8Mv/gRHerIdLSBpGMaIclXcYtHyLIcWAwkyyIe jgh5kQOvK/5/Qf0DAAD//wMAUEsBAi0AFAAGAAgAAAAhAOSZw8D7AAAA4QEAABMAAAAAAAAAAAAA AAAAAAAAAFtDb250ZW50X1R5cGVzXS54bWxQSwECLQAUAAYACAAAACEAI7Jq4dcAAACUAQAACwAA AAAAAAAAAAAAAAAsAQAAX3JlbHMvLnJlbHNQSwECLQAUAAYACAAAACEAFLmGkOgCAABSBgAADgAA AAAAAAAAAAAAAAAsAgAAZHJzL2Uyb0RvYy54bWxQSwECLQAUAAYACAAAACEAc/TnZeEAAAAJAQAA DwAAAAAAAAAAAAAAAABABQAAZHJzL2Rvd25yZXYueG1sUEsFBgAAAAAEAAQA8wAAAE4GAAAAAA== " filled="f" id="Text Box 7" type="#_x0000_t202" o:spid="_x0000_s1053">
                <v:textbox>
                  <w:txbxContent>
                    <w:p w:rsidRDefault="00762F4A" w:rsidR="00762F4A" w:rsidP="00F05AE2" w14:paraId="60CF18FB" w14:textId="77777777"/>
                  </w:txbxContent>
                </v:textbox>
                <w10:wrap type="tight"/>
              </v:shape>
            </w:pict>
          </mc:Fallback>
        </mc:AlternateContent>
      </w:r>
    </w:p>
    <w:p w:rsidRPr="005F2C76" w:rsidRDefault="00A373A3" w:rsidR="00A373A3" w:rsidP="00E10448" w14:paraId="3AB96921" w14:textId="77777777">
      <w:pPr>
        <w:ind w:left="720" w:hanging="720"/>
        <w:rPr>
          <w:rFonts w:hAnsi="Arial" w:cs="Arial" w:ascii="Arial"/>
          <w:sz w:val="22"/>
          <w:szCs w:val="22"/>
        </w:rPr>
      </w:pPr>
      <w:r w:rsidRPr="005F2C76">
        <w:rPr>
          <w:rFonts w:hAnsi="Arial" w:cs="Arial" w:ascii="Arial"/>
          <w:b/>
          <w:sz w:val="22"/>
          <w:szCs w:val="22"/>
        </w:rPr>
        <w:t>Question 3</w:t>
      </w:r>
      <w:r w:rsidRPr="005F2C76" w:rsidR="004F1F75">
        <w:rPr>
          <w:rFonts w:hAnsi="Arial" w:cs="Arial" w:ascii="Arial"/>
          <w:b/>
          <w:sz w:val="22"/>
          <w:szCs w:val="22"/>
        </w:rPr>
        <w:t>8</w:t>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r>
      <w:r w:rsidRPr="005F2C76">
        <w:rPr>
          <w:rFonts w:hAnsi="Arial" w:cs="Arial" w:ascii="Arial"/>
          <w:b/>
          <w:sz w:val="22"/>
          <w:szCs w:val="22"/>
        </w:rPr>
        <w:tab/>
        <w:t xml:space="preserve">  </w:t>
      </w:r>
      <w:proofErr w:type="gramStart"/>
      <w:r w:rsidRPr="005F2C76">
        <w:rPr>
          <w:rFonts w:hAnsi="Arial" w:cs="Arial" w:ascii="Arial"/>
          <w:b/>
          <w:sz w:val="22"/>
          <w:szCs w:val="22"/>
        </w:rPr>
        <w:t xml:space="preserve">   (</w:t>
      </w:r>
      <w:proofErr w:type="gramEnd"/>
      <w:r w:rsidRPr="005F2C76">
        <w:rPr>
          <w:rFonts w:hAnsi="Arial" w:cs="Arial" w:ascii="Arial"/>
          <w:b/>
          <w:sz w:val="22"/>
          <w:szCs w:val="22"/>
        </w:rPr>
        <w:t>20 marks)</w:t>
      </w:r>
    </w:p>
    <w:p w:rsidRPr="005F2C76" w:rsidRDefault="00A373A3" w:rsidR="00A373A3" w:rsidP="00E10448" w14:paraId="7602EEE0" w14:textId="77777777">
      <w:pPr>
        <w:ind w:left="720" w:hanging="720"/>
        <w:rPr>
          <w:rFonts w:hAnsi="Arial" w:cs="Arial" w:ascii="Arial"/>
          <w:sz w:val="22"/>
          <w:szCs w:val="22"/>
        </w:rPr>
      </w:pPr>
    </w:p>
    <w:p w:rsidRPr="005F2C76" w:rsidRDefault="00A373A3" w:rsidR="00A373A3" w:rsidP="001A5B3A" w14:paraId="69930A0C" w14:textId="77777777">
      <w:pPr>
        <w:jc w:val="both"/>
        <w:rPr>
          <w:rFonts w:hAnsi="Arial" w:cs="Arial" w:ascii="Arial"/>
          <w:sz w:val="22"/>
          <w:szCs w:val="22"/>
        </w:rPr>
      </w:pPr>
      <w:r w:rsidRPr="005F2C76">
        <w:rPr>
          <w:rFonts w:hAnsi="Arial" w:cs="Arial" w:ascii="Arial"/>
          <w:sz w:val="22"/>
          <w:szCs w:val="22"/>
        </w:rPr>
        <w:t>Eukaryotic cells are enclosed by a</w:t>
      </w:r>
      <w:r w:rsidRPr="005F2C76" w:rsidR="004F1F75">
        <w:rPr>
          <w:rFonts w:hAnsi="Arial" w:cs="Arial" w:ascii="Arial"/>
          <w:sz w:val="22"/>
          <w:szCs w:val="22"/>
        </w:rPr>
        <w:t>n</w:t>
      </w:r>
      <w:r w:rsidRPr="005F2C76">
        <w:rPr>
          <w:rFonts w:hAnsi="Arial" w:cs="Arial" w:ascii="Arial"/>
          <w:sz w:val="22"/>
          <w:szCs w:val="22"/>
        </w:rPr>
        <w:t xml:space="preserve"> intricate matrix of molecules. This membrane controls the movement of substances into and out of the cell. </w:t>
      </w:r>
    </w:p>
    <w:p w:rsidRPr="005F2C76" w:rsidRDefault="00A373A3" w:rsidR="00A373A3" w:rsidP="00A373A3" w14:paraId="48F5662B" w14:textId="77777777">
      <w:pPr>
        <w:rPr>
          <w:rFonts w:hAnsi="Arial" w:cs="Arial" w:ascii="Arial"/>
          <w:sz w:val="22"/>
          <w:szCs w:val="22"/>
        </w:rPr>
      </w:pPr>
    </w:p>
    <w:p w:rsidRPr="005F2C76" w:rsidRDefault="00A373A3" w:rsidR="00A373A3" w:rsidP="00A373A3" w14:paraId="095D6A79" w14:textId="77777777">
      <w:pPr>
        <w:ind w:left="720"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t xml:space="preserve">Describe the fluid mosaic model of the cell membrane and explain how materials can cross the membrane, based on their </w:t>
      </w:r>
      <w:r w:rsidRPr="005F2C76" w:rsidR="004F1F75">
        <w:rPr>
          <w:rFonts w:hAnsi="Arial" w:cs="Arial" w:ascii="Arial"/>
          <w:sz w:val="22"/>
          <w:szCs w:val="22"/>
        </w:rPr>
        <w:t>composition</w:t>
      </w:r>
      <w:r w:rsidRPr="005F2C76">
        <w:rPr>
          <w:rFonts w:hAnsi="Arial" w:cs="Arial" w:ascii="Arial"/>
          <w:sz w:val="22"/>
          <w:szCs w:val="22"/>
        </w:rPr>
        <w:t xml:space="preserve">, size and concentration. </w:t>
      </w:r>
      <w:r w:rsidRPr="005F2C76" w:rsidR="004F1F75">
        <w:rPr>
          <w:rFonts w:hAnsi="Arial" w:cs="Arial" w:ascii="Arial"/>
          <w:sz w:val="22"/>
          <w:szCs w:val="22"/>
        </w:rPr>
        <w:t xml:space="preserve">      (10 marks)</w:t>
      </w:r>
    </w:p>
    <w:p w:rsidRPr="005F2C76" w:rsidRDefault="004F1F75" w:rsidR="004F1F75" w:rsidP="00A373A3" w14:paraId="5FCA582E" w14:textId="77777777">
      <w:pPr>
        <w:ind w:left="720" w:hanging="720"/>
        <w:rPr>
          <w:rFonts w:hAnsi="Arial" w:cs="Arial" w:ascii="Arial"/>
          <w:sz w:val="22"/>
          <w:szCs w:val="22"/>
        </w:rPr>
      </w:pPr>
    </w:p>
    <w:p w:rsidRPr="005F2C76" w:rsidRDefault="00DB2193" w:rsidR="00DB2193" w:rsidP="00A373A3" w14:paraId="70A5CDB3" w14:textId="77777777">
      <w:pPr>
        <w:ind w:left="720" w:hanging="720"/>
        <w:rPr>
          <w:rFonts w:hAnsi="Arial" w:cs="Arial" w:ascii="Arial"/>
          <w:sz w:val="22"/>
          <w:szCs w:val="22"/>
        </w:rPr>
      </w:pPr>
    </w:p>
    <w:p w:rsidRPr="005F2C76" w:rsidRDefault="00AA2CA6" w:rsidR="004F1F75" w:rsidP="001A5B3A" w14:paraId="23D148EF" w14:textId="49996E22">
      <w:pPr>
        <w:jc w:val="both"/>
        <w:rPr>
          <w:rFonts w:hAnsi="Arial" w:cs="Arial" w:ascii="Arial"/>
          <w:sz w:val="22"/>
          <w:szCs w:val="22"/>
        </w:rPr>
      </w:pPr>
      <w:r w:rsidRPr="005F2C76">
        <w:rPr>
          <w:rFonts w:hAnsi="Arial" w:cs="Arial" w:ascii="Arial"/>
          <w:sz w:val="22"/>
          <w:szCs w:val="22"/>
        </w:rPr>
        <w:t xml:space="preserve">Energy is essential for life. The </w:t>
      </w:r>
      <w:r w:rsidR="00AC187F">
        <w:rPr>
          <w:rFonts w:hAnsi="Arial" w:cs="Arial" w:ascii="Arial"/>
          <w:sz w:val="22"/>
          <w:szCs w:val="22"/>
        </w:rPr>
        <w:t>utilisation</w:t>
      </w:r>
      <w:r w:rsidRPr="005F2C76">
        <w:rPr>
          <w:rFonts w:hAnsi="Arial" w:cs="Arial" w:ascii="Arial"/>
          <w:sz w:val="22"/>
          <w:szCs w:val="22"/>
        </w:rPr>
        <w:t xml:space="preserve"> of energy occurs in all cells and involves the input and output of complex biological molecules.</w:t>
      </w:r>
    </w:p>
    <w:p w:rsidRPr="005F2C76" w:rsidRDefault="00AA2CA6" w:rsidR="00AA2CA6" w:rsidP="00AA2CA6" w14:paraId="2EE7CADF" w14:textId="77777777">
      <w:pPr>
        <w:rPr>
          <w:rFonts w:hAnsi="Arial" w:cs="Arial" w:ascii="Arial"/>
          <w:sz w:val="22"/>
          <w:szCs w:val="22"/>
        </w:rPr>
      </w:pPr>
    </w:p>
    <w:p w:rsidRPr="005F2C76" w:rsidRDefault="00AA2CA6" w:rsidR="00AA2CA6" w:rsidP="00C91F48" w14:paraId="0D5EA2E2" w14:textId="77777777">
      <w:pPr>
        <w:ind w:left="720" w:hanging="720"/>
        <w:rPr>
          <w:rFonts w:hAnsi="Arial" w:cs="Arial" w:ascii="Arial"/>
          <w:sz w:val="22"/>
          <w:szCs w:val="22"/>
        </w:rPr>
      </w:pPr>
      <w:r w:rsidRPr="005F2C76">
        <w:rPr>
          <w:rFonts w:hAnsi="Arial" w:cs="Arial" w:ascii="Arial"/>
          <w:sz w:val="22"/>
          <w:szCs w:val="22"/>
        </w:rPr>
        <w:t>(b)</w:t>
      </w:r>
      <w:r w:rsidRPr="005F2C76">
        <w:rPr>
          <w:rFonts w:hAnsi="Arial" w:cs="Arial" w:ascii="Arial"/>
          <w:sz w:val="22"/>
          <w:szCs w:val="22"/>
        </w:rPr>
        <w:tab/>
      </w:r>
      <w:r w:rsidRPr="005F2C76" w:rsidR="00C91F48">
        <w:rPr>
          <w:rFonts w:hAnsi="Arial" w:cs="Arial" w:ascii="Arial"/>
          <w:sz w:val="22"/>
          <w:szCs w:val="22"/>
        </w:rPr>
        <w:t xml:space="preserve">Outline the evolutionary connection between cellular respiration and ancient prokaryotic cells. </w:t>
      </w:r>
      <w:r w:rsidRPr="005F2C76" w:rsidR="00CC4901">
        <w:rPr>
          <w:rFonts w:hAnsi="Arial" w:cs="Arial" w:ascii="Arial"/>
          <w:sz w:val="22"/>
          <w:szCs w:val="22"/>
        </w:rPr>
        <w:t>Explain</w:t>
      </w:r>
      <w:r w:rsidRPr="005F2C76" w:rsidR="00C91F48">
        <w:rPr>
          <w:rFonts w:hAnsi="Arial" w:cs="Arial" w:ascii="Arial"/>
          <w:sz w:val="22"/>
          <w:szCs w:val="22"/>
        </w:rPr>
        <w:t xml:space="preserve"> the process of cellular respiration in eukaryotic cells. </w:t>
      </w:r>
      <w:r w:rsidRPr="005F2C76" w:rsidR="00C91F48">
        <w:rPr>
          <w:rFonts w:hAnsi="Arial" w:cs="Arial" w:ascii="Arial"/>
          <w:sz w:val="22"/>
          <w:szCs w:val="22"/>
        </w:rPr>
        <w:tab/>
        <w:t xml:space="preserve">      (10 marks)</w:t>
      </w:r>
    </w:p>
    <w:p w:rsidRPr="005F2C76" w:rsidRDefault="00C91F48" w:rsidR="00C91F48" w:rsidP="00C91F48" w14:paraId="029B71BA" w14:textId="77777777">
      <w:pPr>
        <w:ind w:left="720" w:hanging="720"/>
        <w:rPr>
          <w:rFonts w:hAnsi="Arial" w:cs="Arial" w:ascii="Arial"/>
          <w:sz w:val="22"/>
          <w:szCs w:val="22"/>
        </w:rPr>
      </w:pPr>
    </w:p>
    <w:p w:rsidRPr="005F2C76" w:rsidRDefault="00C91F48" w:rsidR="00C91F48" w:rsidP="00C91F48" w14:paraId="206693D6" w14:textId="77777777">
      <w:pPr>
        <w:ind w:left="720" w:hanging="720"/>
        <w:rPr>
          <w:rFonts w:hAnsi="Arial" w:cs="Arial" w:ascii="Arial"/>
          <w:sz w:val="22"/>
          <w:szCs w:val="22"/>
        </w:rPr>
      </w:pPr>
    </w:p>
    <w:p w:rsidRPr="005F2C76" w:rsidRDefault="00C91F48" w:rsidR="00C91F48" w:rsidP="00C91F48" w14:paraId="1A42331E" w14:textId="77777777">
      <w:pPr>
        <w:ind w:left="720" w:hanging="720"/>
        <w:rPr>
          <w:rFonts w:hAnsi="Arial" w:cs="Arial" w:ascii="Arial"/>
          <w:sz w:val="22"/>
          <w:szCs w:val="22"/>
        </w:rPr>
      </w:pPr>
    </w:p>
    <w:p w:rsidRPr="005F2C76" w:rsidRDefault="00C91F48" w:rsidR="00C91F48" w:rsidP="00F05AE2" w14:paraId="08F72316" w14:textId="77777777">
      <w:pPr>
        <w:rPr>
          <w:rFonts w:hAnsi="Arial" w:cs="Arial" w:ascii="Arial"/>
          <w:sz w:val="22"/>
          <w:szCs w:val="22"/>
        </w:rPr>
      </w:pPr>
    </w:p>
    <w:p w:rsidRPr="005F2C76" w:rsidRDefault="00C91F48" w:rsidR="00C91F48" w:rsidP="00C91F48" w14:paraId="0C09A7C9" w14:textId="77777777">
      <w:pPr>
        <w:rPr>
          <w:rFonts w:hAnsi="Arial" w:cs="Arial" w:ascii="Arial"/>
          <w:sz w:val="22"/>
          <w:szCs w:val="22"/>
        </w:rPr>
      </w:pPr>
    </w:p>
    <w:p w:rsidRPr="005F2C76" w:rsidRDefault="00F05AE2" w:rsidR="00F05AE2" w:rsidP="00C91F48" w14:paraId="6976849C" w14:textId="77777777">
      <w:pPr>
        <w:ind w:left="720" w:hanging="720"/>
        <w:rPr>
          <w:rFonts w:hAnsi="Arial" w:cs="Arial" w:ascii="Arial"/>
          <w:b/>
          <w:sz w:val="22"/>
          <w:szCs w:val="22"/>
        </w:rPr>
      </w:pPr>
    </w:p>
    <w:p w:rsidRPr="005F2C76" w:rsidRDefault="00F05AE2" w:rsidR="00C91F48" w:rsidP="00C91F48" w14:paraId="02CA5687" w14:textId="77777777">
      <w:pPr>
        <w:ind w:left="720" w:hanging="720"/>
        <w:rPr>
          <w:rFonts w:hAnsi="Arial" w:cs="Arial" w:ascii="Arial"/>
          <w:sz w:val="22"/>
          <w:szCs w:val="22"/>
        </w:rPr>
      </w:pPr>
      <w:r w:rsidRPr="005F2C76">
        <w:rPr>
          <w:rFonts w:hAnsi="Arial" w:ascii="Arial"/>
          <w:b/>
          <w:noProof/>
          <w:sz w:val="22"/>
          <w:szCs w:val="22"/>
          <w:lang w:val="en-US"/>
        </w:rPr>
        <mc:AlternateContent>
          <mc:Choice Requires="wps">
            <w:drawing>
              <wp:anchor simplePos="0" distL="114300" behindDoc="0" allowOverlap="1" relativeHeight="251668480" layoutInCell="1" wp14:anchorId="008B3EFE" distT="0" locked="0" distB="0" distR="114300" wp14:editId="78FC4673">
                <wp:simplePos x="0" y="0"/>
                <wp:positionH relativeFrom="column">
                  <wp:posOffset>-342900</wp:posOffset>
                </wp:positionH>
                <wp:positionV relativeFrom="paragraph">
                  <wp:posOffset>38100</wp:posOffset>
                </wp:positionV>
                <wp:extent cx="228600" cy="228600"/>
                <wp:effectExtent r="25400" b="25400" t="0" l="0"/>
                <wp:wrapTight wrapText="bothSides">
                  <wp:wrapPolygon edited="0">
                    <wp:start x="0" y="0"/>
                    <wp:lineTo x="0" y="21600"/>
                    <wp:lineTo x="21600" y="21600"/>
                    <wp:lineTo x="21600" y="0"/>
                    <wp:lineTo x="0" y="0"/>
                  </wp:wrapPolygon>
                </wp:wrapTight>
                <wp:docPr name="Text Box 6" id="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cmpd="sng"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Default="00762F4A" w:rsidR="00762F4A" w:rsidP="00F05AE2" w14:paraId="4A72BE70" w14:textId="77777777"/>
                        </w:txbxContent>
                      </wps:txbx>
                      <wps:bodyPr bIns="45720" numCol="1" compatLnSpc="1" horzOverflow="overflow" vert="horz" rIns="91440" rtlCol="0" vertOverflow="overflow" anchorCtr="0" spcFirstLastPara="0" tIns="45720" spcCol="0" lIns="91440" forceAA="0" fromWordArt="0" rot="0" anchor="t" wrap="square">
                        <a:prstTxWarp prst="textNoShape">
                          <a:avLst/>
                        </a:prstTxWarp>
                        <a:noAutofit/>
                      </wps:bodyPr>
                    </wps:wsp>
                  </a:graphicData>
                </a:graphic>
              </wp:anchor>
            </w:drawing>
          </mc:Choice>
          <mc:Fallback xmlns:mv="urn:schemas-microsoft-com:mac:vml" xmlns:mo="http://schemas.microsoft.com/office/mac/office/2008/main">
            <w:pict>
              <v:shape strokecolor="black [3213]" w14:anchorId="008B3EFE" strokeweight="1pt" style="position:absolute;left:0;text-align:left;margin-left:-27pt;margin-top:3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2tzLnukCAABSBgAADgAAAGRycy9lMm9Eb2MueG1srFVdb9owFH2ftP9g5Z0mQZS2qFClVEyTqq5a O/XZOA5E89dsA2HT/vuOnYSyrg/rtJdwfb9877nHl8urRgqy5dbVWk2T/CRLCFdMl7VaTZMvj4vB eUKcp6qkQis+TfbcJVez9+8ud2bCh3qtRcktQRLlJjszTdbem0maOrbmkroTbbiCsdJWUo+jXaWl pTtklyIdZtk43WlbGqsZdw7am9aYzGL+quLMf6oqxz0R0wS1+fi18bsM33R2SScrS826Zl0Z9B+q kLRWuPSQ6oZ6Sja2/iOVrJnVTlf+hGmZ6qqqGY89oJs8e9HNw5oaHnsBOM4cYHL/Ly27295bUpfT ZJwQRSVG9MgbT651Q8YBnZ1xEzg9GLj5BmpMudc7KEPTTWVl+EU7BHbgvD9gG5IxKIfD83EGC4Op k5E9fQ421vkPXEsShGliMbqIKN3eOt+69i7hLqUXtRBxfEKRHaoansX80qAZp1Yx2GlRl8ExhERS 8bmwZEtBB9/ERlDCkRdOQgVnHsnTXo1T4yFGPfqJg/0xPz0bFmenF4NxcZoPRnl2PiiKbDi4WRRZ kY0W84vR9U9UIWk+muxAMQOCBnAB4kLQVTfOYP67eUrKfmN/nqeRdy04SBzx7EtNw+TaCUXJ7wUP DQj1mVeYeBzUK7BQxrjyPTTRO3hVAPEtgZ1/hCxC+ZbgFnxExJu18odgWStt29GGFfE8zfJrX3LV +gOMo76D6JtlE6k+PO8ZvNTlHsS2GowDOZ1hixr0u6XO31OLTQAltpv/hE8lNGimOykha22/v6YP /hgorAkJYwcbv22o5QkRHxWe7kU+GiGtj4cRSISDPbYsjy1qI+cabM1jdVEM/l70YmW1fMISLMKt MFHFcDfo3Ytz3+47LFHGiyI6YfkY6m/Vg2EhdYA5PK7H5ola071ADybd6X4H0cmLh9j6hkili43X VR1faQC6RbUbABZX5GW3ZMNmPD5Hr+e/gtkvAAAA//8DAFBLAwQUAAYACAAAACEA/VsiheAAAAAI AQAADwAAAGRycy9kb3ducmV2LnhtbEyPQUvDQBCF74L/YRnBi6Sb1lhqzKaIxYuKYCuF3rbZMQnu zsbspon/3vGkp5nhPd58r1hPzooT9qH1pGA+S0EgVd60VCt43z0mKxAhajLaekIF3xhgXZ6fFTo3 fqQ3PG1jLTiEQq4VNDF2uZShatDpMPMdEmsfvnc68tnX0vR65HBn5SJNl9LplvhDozt8aLD63A5O wa0dn6Lc7143L9kmfA3XV4fheVDq8mK6vwMRcYp/ZvjFZ3QomenoBzJBWAXJTcZdooIlD9aT+YqX o4JskYIsC/m/QPkDAAD//wMAUEsBAi0AFAAGAAgAAAAhAOSZw8D7AAAA4QEAABMAAAAAAAAAAAAA AAAAAAAAAFtDb250ZW50X1R5cGVzXS54bWxQSwECLQAUAAYACAAAACEAI7Jq4dcAAACUAQAACwAA AAAAAAAAAAAAAAAsAQAAX3JlbHMvLnJlbHNQSwECLQAUAAYACAAAACEA2tzLnukCAABSBgAADgAA AAAAAAAAAAAAAAAsAgAAZHJzL2Uyb0RvYy54bWxQSwECLQAUAAYACAAAACEA/VsiheAAAAAIAQAA DwAAAAAAAAAAAAAAAABBBQAAZHJzL2Rvd25yZXYueG1sUEsFBgAAAAAEAAQA8wAAAE4GAAAAAA== " filled="f" id="Text Box 6" type="#_x0000_t202" o:spid="_x0000_s1054">
                <v:textbox>
                  <w:txbxContent>
                    <w:p w:rsidRDefault="00762F4A" w:rsidR="00762F4A" w:rsidP="00F05AE2" w14:paraId="4A72BE70" w14:textId="77777777"/>
                  </w:txbxContent>
                </v:textbox>
                <w10:wrap type="tight"/>
              </v:shape>
            </w:pict>
          </mc:Fallback>
        </mc:AlternateContent>
      </w:r>
      <w:r w:rsidRPr="005F2C76" w:rsidR="00C91F48">
        <w:rPr>
          <w:rFonts w:hAnsi="Arial" w:cs="Arial" w:ascii="Arial"/>
          <w:b/>
          <w:sz w:val="22"/>
          <w:szCs w:val="22"/>
        </w:rPr>
        <w:t>Question 39</w:t>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r>
      <w:r w:rsidRPr="005F2C76" w:rsidR="00CC4901">
        <w:rPr>
          <w:rFonts w:hAnsi="Arial" w:cs="Arial" w:ascii="Arial"/>
          <w:b/>
          <w:sz w:val="22"/>
          <w:szCs w:val="22"/>
        </w:rPr>
        <w:tab/>
        <w:t xml:space="preserve">  </w:t>
      </w:r>
      <w:proofErr w:type="gramStart"/>
      <w:r w:rsidRPr="005F2C76" w:rsidR="00CC4901">
        <w:rPr>
          <w:rFonts w:hAnsi="Arial" w:cs="Arial" w:ascii="Arial"/>
          <w:b/>
          <w:sz w:val="22"/>
          <w:szCs w:val="22"/>
        </w:rPr>
        <w:t xml:space="preserve">   (</w:t>
      </w:r>
      <w:proofErr w:type="gramEnd"/>
      <w:r w:rsidRPr="005F2C76" w:rsidR="00CC4901">
        <w:rPr>
          <w:rFonts w:hAnsi="Arial" w:cs="Arial" w:ascii="Arial"/>
          <w:b/>
          <w:sz w:val="22"/>
          <w:szCs w:val="22"/>
        </w:rPr>
        <w:t>20 marks)</w:t>
      </w:r>
    </w:p>
    <w:p w:rsidRPr="005F2C76" w:rsidRDefault="00CC4901" w:rsidR="00CC4901" w:rsidP="00C91F48" w14:paraId="27662434" w14:textId="77777777">
      <w:pPr>
        <w:ind w:left="720" w:hanging="720"/>
        <w:rPr>
          <w:rFonts w:hAnsi="Arial" w:cs="Arial" w:ascii="Arial"/>
          <w:sz w:val="22"/>
          <w:szCs w:val="22"/>
        </w:rPr>
      </w:pPr>
    </w:p>
    <w:p w:rsidRPr="005F2C76" w:rsidRDefault="00F033BB" w:rsidR="00CC4901" w:rsidP="001A5B3A" w14:paraId="1487AA59" w14:textId="77777777">
      <w:pPr>
        <w:jc w:val="both"/>
        <w:rPr>
          <w:rFonts w:hAnsi="Arial" w:cs="Arial" w:ascii="Arial"/>
          <w:sz w:val="22"/>
          <w:szCs w:val="22"/>
        </w:rPr>
      </w:pPr>
      <w:r w:rsidRPr="005F2C76">
        <w:rPr>
          <w:rFonts w:hAnsi="Arial" w:cs="Arial" w:ascii="Arial"/>
          <w:sz w:val="22"/>
          <w:szCs w:val="22"/>
        </w:rPr>
        <w:t xml:space="preserve">Every chemical reaction that occurs within every living organism is controlled by enzymatic action. </w:t>
      </w:r>
      <w:r w:rsidRPr="005F2C76" w:rsidR="0048345B">
        <w:rPr>
          <w:rFonts w:hAnsi="Arial" w:cs="Arial" w:ascii="Arial"/>
          <w:sz w:val="22"/>
          <w:szCs w:val="22"/>
        </w:rPr>
        <w:t xml:space="preserve">The acquisition of molecules for metabolic processes would not be possible </w:t>
      </w:r>
      <w:r w:rsidRPr="005F2C76" w:rsidR="00582B6B">
        <w:rPr>
          <w:rFonts w:hAnsi="Arial" w:cs="Arial" w:ascii="Arial"/>
          <w:sz w:val="22"/>
          <w:szCs w:val="22"/>
        </w:rPr>
        <w:t>in the absence of enzymes.</w:t>
      </w:r>
    </w:p>
    <w:p w:rsidRPr="005F2C76" w:rsidRDefault="00F033BB" w:rsidR="00F033BB" w:rsidP="00F033BB" w14:paraId="339EDF71" w14:textId="77777777">
      <w:pPr>
        <w:rPr>
          <w:rFonts w:hAnsi="Arial" w:cs="Arial" w:ascii="Arial"/>
          <w:sz w:val="22"/>
          <w:szCs w:val="22"/>
        </w:rPr>
      </w:pPr>
    </w:p>
    <w:p w:rsidRPr="005F2C76" w:rsidRDefault="00F033BB" w:rsidR="00F033BB" w:rsidP="00C51E3F" w14:paraId="70EEB3FC" w14:textId="77777777">
      <w:pPr>
        <w:ind w:left="720" w:hanging="720"/>
        <w:rPr>
          <w:rFonts w:hAnsi="Arial" w:cs="Arial" w:ascii="Arial"/>
          <w:sz w:val="22"/>
          <w:szCs w:val="22"/>
        </w:rPr>
      </w:pPr>
      <w:r w:rsidRPr="005F2C76">
        <w:rPr>
          <w:rFonts w:hAnsi="Arial" w:cs="Arial" w:ascii="Arial"/>
          <w:sz w:val="22"/>
          <w:szCs w:val="22"/>
        </w:rPr>
        <w:t>(a)</w:t>
      </w:r>
      <w:r w:rsidRPr="005F2C76">
        <w:rPr>
          <w:rFonts w:hAnsi="Arial" w:cs="Arial" w:ascii="Arial"/>
          <w:sz w:val="22"/>
          <w:szCs w:val="22"/>
        </w:rPr>
        <w:tab/>
      </w:r>
      <w:r w:rsidRPr="005F2C76" w:rsidR="00C51E3F">
        <w:rPr>
          <w:rFonts w:hAnsi="Arial" w:cs="Arial" w:ascii="Arial"/>
          <w:sz w:val="22"/>
          <w:szCs w:val="22"/>
        </w:rPr>
        <w:t xml:space="preserve">Explain the action of enzymes in biochemical reactions, with reference to the ‘lock and key’ model and the ‘induced fit’ model, and identify the factors that can limit their function. </w:t>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t xml:space="preserve">     (10 marks)</w:t>
      </w:r>
    </w:p>
    <w:p w:rsidRPr="005F2C76" w:rsidRDefault="00C51E3F" w:rsidR="00C51E3F" w:rsidP="00C51E3F" w14:paraId="107BC4C2" w14:textId="77777777">
      <w:pPr>
        <w:ind w:left="720" w:hanging="720"/>
        <w:rPr>
          <w:rFonts w:hAnsi="Arial" w:cs="Arial" w:ascii="Arial"/>
          <w:sz w:val="22"/>
          <w:szCs w:val="22"/>
        </w:rPr>
      </w:pPr>
    </w:p>
    <w:p w:rsidRPr="005F2C76" w:rsidRDefault="00F54B3D" w:rsidR="00F54B3D" w:rsidP="00C51E3F" w14:paraId="773803D7" w14:textId="77777777">
      <w:pPr>
        <w:ind w:left="720" w:hanging="720"/>
        <w:rPr>
          <w:rFonts w:hAnsi="Arial" w:cs="Arial" w:ascii="Arial"/>
          <w:sz w:val="22"/>
          <w:szCs w:val="22"/>
        </w:rPr>
      </w:pPr>
    </w:p>
    <w:p w:rsidRPr="005F2C76" w:rsidRDefault="00582B6B" w:rsidR="00C51E3F" w:rsidP="00C51E3F" w14:paraId="3AF8463E" w14:textId="77777777">
      <w:pPr>
        <w:ind w:left="720" w:hanging="720"/>
        <w:rPr>
          <w:rFonts w:hAnsi="Arial" w:cs="Arial" w:ascii="Arial"/>
          <w:sz w:val="22"/>
          <w:szCs w:val="22"/>
        </w:rPr>
      </w:pPr>
      <w:r w:rsidRPr="005F2C76">
        <w:rPr>
          <w:rFonts w:hAnsi="Arial" w:cs="Arial" w:ascii="Arial"/>
          <w:sz w:val="22"/>
          <w:szCs w:val="22"/>
        </w:rPr>
        <w:t>(b)</w:t>
      </w:r>
      <w:r w:rsidRPr="005F2C76">
        <w:rPr>
          <w:rFonts w:hAnsi="Arial" w:cs="Arial" w:ascii="Arial"/>
          <w:sz w:val="22"/>
          <w:szCs w:val="22"/>
        </w:rPr>
        <w:tab/>
      </w:r>
      <w:r w:rsidRPr="005F2C76" w:rsidR="00D36385">
        <w:rPr>
          <w:rFonts w:hAnsi="Arial" w:cs="Arial" w:ascii="Arial"/>
          <w:sz w:val="22"/>
          <w:szCs w:val="22"/>
        </w:rPr>
        <w:t xml:space="preserve">Describe the process by which animals obtain nutrients for cellular respiration. Identify the relationship between structure and function, </w:t>
      </w:r>
      <w:r w:rsidRPr="005F2C76" w:rsidR="0060230C">
        <w:rPr>
          <w:rFonts w:hAnsi="Arial" w:cs="Arial" w:ascii="Arial"/>
          <w:sz w:val="22"/>
          <w:szCs w:val="22"/>
        </w:rPr>
        <w:t>in</w:t>
      </w:r>
      <w:r w:rsidRPr="005F2C76" w:rsidR="00D36385">
        <w:rPr>
          <w:rFonts w:hAnsi="Arial" w:cs="Arial" w:ascii="Arial"/>
          <w:sz w:val="22"/>
          <w:szCs w:val="22"/>
        </w:rPr>
        <w:t xml:space="preserve"> herbivores and carnivores, </w:t>
      </w:r>
      <w:r w:rsidRPr="005F2C76" w:rsidR="00217E18">
        <w:rPr>
          <w:rFonts w:hAnsi="Arial" w:cs="Arial" w:ascii="Arial"/>
          <w:sz w:val="22"/>
          <w:szCs w:val="22"/>
        </w:rPr>
        <w:t>for this process.</w:t>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r>
      <w:r w:rsidRPr="005F2C76" w:rsidR="00217E18">
        <w:rPr>
          <w:rFonts w:hAnsi="Arial" w:cs="Arial" w:ascii="Arial"/>
          <w:sz w:val="22"/>
          <w:szCs w:val="22"/>
        </w:rPr>
        <w:tab/>
        <w:t xml:space="preserve">     (10 marks)</w:t>
      </w:r>
    </w:p>
    <w:p w:rsidRPr="005F2C76" w:rsidRDefault="00A5760B" w:rsidR="00A5760B" w:rsidP="00C51E3F" w14:paraId="61AB8B2B" w14:textId="77777777">
      <w:pPr>
        <w:ind w:left="720" w:hanging="720"/>
        <w:rPr>
          <w:rFonts w:hAnsi="Arial" w:cs="Arial" w:ascii="Arial"/>
          <w:sz w:val="22"/>
          <w:szCs w:val="22"/>
        </w:rPr>
      </w:pPr>
    </w:p>
    <w:p w:rsidRPr="005F2C76" w:rsidRDefault="00A5760B" w:rsidR="00A5760B" w:rsidP="00C51E3F" w14:paraId="0D06D7E0" w14:textId="77777777">
      <w:pPr>
        <w:ind w:left="720" w:hanging="720"/>
        <w:rPr>
          <w:rFonts w:hAnsi="Arial" w:cs="Arial" w:ascii="Arial"/>
          <w:sz w:val="22"/>
          <w:szCs w:val="22"/>
        </w:rPr>
      </w:pPr>
    </w:p>
    <w:p w:rsidRPr="005F2C76" w:rsidRDefault="00A5760B" w:rsidR="00A5760B" w:rsidP="00C51E3F" w14:paraId="5A946B63" w14:textId="77777777">
      <w:pPr>
        <w:ind w:left="720" w:hanging="720"/>
        <w:rPr>
          <w:rFonts w:hAnsi="Arial" w:cs="Arial" w:ascii="Arial"/>
          <w:sz w:val="22"/>
          <w:szCs w:val="22"/>
        </w:rPr>
      </w:pPr>
    </w:p>
    <w:p w:rsidRPr="005F2C76" w:rsidRDefault="00A5760B" w:rsidR="00A5760B" w:rsidP="00C51E3F" w14:paraId="0AE8ABF4" w14:textId="77777777">
      <w:pPr>
        <w:ind w:left="720" w:hanging="720"/>
        <w:rPr>
          <w:rFonts w:hAnsi="Arial" w:cs="Arial" w:ascii="Arial"/>
          <w:sz w:val="22"/>
          <w:szCs w:val="22"/>
        </w:rPr>
      </w:pPr>
    </w:p>
    <w:p w:rsidRPr="005F2C76" w:rsidRDefault="00A5760B" w:rsidR="00A5760B" w:rsidP="00A5760B" w14:paraId="1B197434" w14:textId="77777777">
      <w:pPr>
        <w:ind w:left="720" w:hanging="720"/>
        <w:jc w:val="center"/>
        <w:rPr>
          <w:rFonts w:hAnsi="Arial" w:cs="Arial" w:ascii="Arial"/>
          <w:sz w:val="22"/>
          <w:szCs w:val="22"/>
        </w:rPr>
      </w:pPr>
      <w:r w:rsidRPr="005F2C76">
        <w:rPr>
          <w:rFonts w:hAnsi="Arial" w:cs="Arial" w:ascii="Arial"/>
          <w:sz w:val="22"/>
          <w:szCs w:val="22"/>
        </w:rPr>
        <w:t>END OF EXAM</w:t>
      </w:r>
    </w:p>
    <w:p w:rsidRPr="005F2C76" w:rsidRDefault="00B67DCE" w:rsidR="00B67DCE" w:rsidP="00B67DCE" w14:paraId="3A8BAA16" w14:textId="77777777">
      <w:pPr>
        <w:ind w:left="720" w:hanging="720"/>
        <w:rPr>
          <w:rFonts w:hAnsi="Arial" w:cs="Arial" w:ascii="Arial"/>
          <w:sz w:val="22"/>
          <w:szCs w:val="22"/>
        </w:rPr>
      </w:pPr>
    </w:p>
    <w:p w:rsidRPr="005F2C76" w:rsidRDefault="00B67DCE" w:rsidR="00B67DCE" w:rsidP="00B67DCE" w14:paraId="1B08D481" w14:textId="77777777">
      <w:pPr>
        <w:ind w:left="720" w:hanging="720"/>
        <w:rPr>
          <w:rFonts w:hAnsi="Arial" w:cs="Arial" w:ascii="Arial"/>
          <w:sz w:val="22"/>
          <w:szCs w:val="22"/>
        </w:rPr>
      </w:pPr>
    </w:p>
    <w:p w:rsidRPr="005F2C76" w:rsidRDefault="00B67DCE" w:rsidR="00B67DCE" w:rsidP="00B67DCE" w14:paraId="3CCD096B" w14:textId="77777777">
      <w:pPr>
        <w:ind w:left="720" w:hanging="720"/>
        <w:rPr>
          <w:rFonts w:hAnsi="Arial" w:cs="Arial" w:ascii="Arial"/>
          <w:sz w:val="22"/>
          <w:szCs w:val="22"/>
        </w:rPr>
      </w:pPr>
    </w:p>
    <w:p w:rsidRPr="005F2C76" w:rsidRDefault="00B67DCE" w:rsidR="00B67DCE" w:rsidP="00B67DCE" w14:paraId="20EF1C53" w14:textId="77777777">
      <w:pPr>
        <w:ind w:left="720" w:hanging="720"/>
        <w:rPr>
          <w:rFonts w:hAnsi="Arial" w:cs="Arial" w:ascii="Arial"/>
          <w:sz w:val="22"/>
          <w:szCs w:val="22"/>
        </w:rPr>
      </w:pPr>
    </w:p>
    <w:p w:rsidRPr="005F2C76" w:rsidRDefault="00B67DCE" w:rsidR="00B67DCE" w:rsidP="00B67DCE" w14:paraId="101E5673" w14:textId="77777777">
      <w:pPr>
        <w:ind w:left="720" w:hanging="720"/>
        <w:rPr>
          <w:rFonts w:hAnsi="Arial" w:cs="Arial" w:ascii="Arial"/>
          <w:sz w:val="22"/>
          <w:szCs w:val="22"/>
        </w:rPr>
      </w:pPr>
    </w:p>
    <w:p w:rsidRPr="005F2C76" w:rsidRDefault="00B67DCE" w:rsidR="00B67DCE" w:rsidP="00B67DCE" w14:paraId="76E73963" w14:textId="77777777">
      <w:pPr>
        <w:ind w:left="720" w:hanging="720"/>
        <w:rPr>
          <w:rFonts w:hAnsi="Arial" w:cs="Arial" w:ascii="Arial"/>
          <w:sz w:val="22"/>
          <w:szCs w:val="22"/>
        </w:rPr>
      </w:pPr>
    </w:p>
    <w:p w:rsidRPr="005F2C76" w:rsidRDefault="00B67DCE" w:rsidR="00B67DCE" w:rsidP="00B67DCE" w14:paraId="1F919356" w14:textId="77777777">
      <w:pPr>
        <w:ind w:left="720" w:hanging="720"/>
        <w:rPr>
          <w:rFonts w:hAnsi="Arial" w:cs="Arial" w:ascii="Arial"/>
          <w:sz w:val="22"/>
          <w:szCs w:val="22"/>
        </w:rPr>
      </w:pPr>
    </w:p>
    <w:p w:rsidRPr="005F2C76" w:rsidRDefault="00B67DCE" w:rsidR="00B67DCE" w:rsidP="00B67DCE" w14:paraId="2ECE1433" w14:textId="77777777">
      <w:pPr>
        <w:ind w:left="720" w:hanging="720"/>
        <w:rPr>
          <w:rFonts w:hAnsi="Arial" w:cs="Arial" w:ascii="Arial"/>
          <w:sz w:val="22"/>
          <w:szCs w:val="22"/>
        </w:rPr>
      </w:pPr>
    </w:p>
    <w:p w:rsidRPr="005F2C76" w:rsidRDefault="00B67DCE" w:rsidR="00B67DCE" w:rsidP="00B67DCE" w14:paraId="32E9A6B8" w14:textId="77777777">
      <w:pPr>
        <w:ind w:left="720" w:hanging="720"/>
        <w:rPr>
          <w:rFonts w:hAnsi="Arial" w:cs="Arial" w:ascii="Arial"/>
          <w:sz w:val="22"/>
          <w:szCs w:val="22"/>
        </w:rPr>
      </w:pPr>
    </w:p>
    <w:p w:rsidRPr="005F2C76" w:rsidRDefault="00B67DCE" w:rsidR="00B67DCE" w:rsidP="00B67DCE" w14:paraId="48ADB18B" w14:textId="77777777">
      <w:pPr>
        <w:ind w:left="720" w:hanging="720"/>
        <w:rPr>
          <w:rFonts w:hAnsi="Arial" w:cs="Arial" w:ascii="Arial"/>
          <w:sz w:val="22"/>
          <w:szCs w:val="22"/>
        </w:rPr>
      </w:pPr>
    </w:p>
    <w:p w:rsidRDefault="004A0CB7" w:rsidR="004A0CB7" w:rsidP="00B67DCE" w14:paraId="2FA27855" w14:textId="77777777">
      <w:pPr>
        <w:spacing w:line="360" w:lineRule="auto"/>
        <w:ind w:left="142" w:right="-291"/>
        <w:jc w:val="both"/>
        <w:rPr>
          <w:rFonts w:hAnsi="Arial" w:ascii="Arial"/>
          <w:b/>
          <w:sz w:val="22"/>
          <w:szCs w:val="22"/>
        </w:rPr>
      </w:pPr>
    </w:p>
    <w:p w:rsidRDefault="004A0CB7" w:rsidR="004A0CB7" w:rsidP="00B67DCE" w14:paraId="06EF2AFA" w14:textId="77777777">
      <w:pPr>
        <w:spacing w:line="360" w:lineRule="auto"/>
        <w:ind w:left="142" w:right="-291"/>
        <w:jc w:val="both"/>
        <w:rPr>
          <w:rFonts w:hAnsi="Arial" w:ascii="Arial"/>
          <w:b/>
          <w:sz w:val="22"/>
          <w:szCs w:val="22"/>
        </w:rPr>
      </w:pPr>
    </w:p>
    <w:p w:rsidRDefault="00B67DCE" w:rsidR="00B67DCE" w:rsidP="004A0CB7" w14:paraId="4F11DC9D" w14:textId="205060FC">
      <w:pPr>
        <w:spacing w:line="360" w:lineRule="auto"/>
        <w:ind w:left="142" w:right="-291"/>
        <w:jc w:val="both"/>
        <w:rPr>
          <w:rFonts w:hAnsi="Arial" w:ascii="Arial"/>
          <w:b/>
          <w:sz w:val="22"/>
          <w:szCs w:val="22"/>
        </w:rPr>
      </w:pPr>
      <w:r w:rsidRPr="005F2C76">
        <w:rPr>
          <w:rFonts w:hAnsi="Arial" w:ascii="Arial"/>
          <w:b/>
          <w:sz w:val="22"/>
          <w:szCs w:val="22"/>
        </w:rPr>
        <w:lastRenderedPageBreak/>
        <w:t xml:space="preserve">Question Number </w:t>
      </w:r>
      <w:r w:rsidRPr="005F2C76">
        <w:rPr>
          <w:rFonts w:hAnsi="Arial" w:ascii="Arial"/>
          <w:b/>
          <w:sz w:val="22"/>
          <w:szCs w:val="22"/>
          <w:u w:val="single"/>
        </w:rPr>
        <w:tab/>
      </w:r>
      <w:r w:rsidRPr="005F2C76">
        <w:rPr>
          <w:rFonts w:hAnsi="Arial" w:ascii="Arial"/>
          <w:b/>
          <w:sz w:val="22"/>
          <w:szCs w:val="22"/>
          <w:u w:val="single"/>
        </w:rPr>
        <w:tab/>
      </w:r>
    </w:p>
    <w:p w:rsidRPr="005F2C76" w:rsidRDefault="004A0CB7" w:rsidR="004A0CB7" w:rsidP="004A0CB7" w14:paraId="46A564CF" w14:textId="77777777">
      <w:pPr>
        <w:ind w:left="142" w:right="-291"/>
        <w:jc w:val="both"/>
        <w:rPr>
          <w:rFonts w:hAnsi="Arial" w:ascii="Arial"/>
          <w:b/>
          <w:sz w:val="22"/>
          <w:szCs w:val="22"/>
        </w:rPr>
      </w:pPr>
    </w:p>
    <w:p w:rsidRPr="005F2C76" w:rsidRDefault="00B67DCE" w:rsidR="00B67DCE" w:rsidP="00B67DCE" w14:paraId="7B496047" w14:textId="77777777">
      <w:pPr>
        <w:spacing w:line="360" w:lineRule="auto"/>
        <w:ind w:left="142" w:right="-291"/>
        <w:jc w:val="both"/>
        <w:rPr>
          <w:rFonts w:hAnsi="Arial" w:ascii="Arial"/>
          <w:b/>
          <w:sz w:val="22"/>
          <w:szCs w:val="22"/>
          <w:u w:val="single"/>
        </w:rPr>
      </w:pP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lastRenderedPageBreak/>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lastRenderedPageBreak/>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p>
    <w:p w:rsidRPr="005F2C76" w:rsidRDefault="00B67DCE" w:rsidR="00B67DCE" w:rsidP="00B67DCE" w14:paraId="48FF7D8D" w14:textId="77777777">
      <w:pPr>
        <w:spacing w:line="360" w:lineRule="auto"/>
        <w:ind w:left="142" w:right="-291"/>
        <w:jc w:val="both"/>
        <w:rPr>
          <w:rFonts w:hAnsi="Arial" w:cs="Arial" w:ascii="Arial"/>
          <w:b/>
        </w:rPr>
      </w:pP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b/>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r w:rsidRPr="005F2C76">
        <w:rPr>
          <w:rFonts w:hAnsi="Arial" w:ascii="Arial"/>
          <w:sz w:val="22"/>
          <w:szCs w:val="22"/>
          <w:u w:val="single"/>
        </w:rPr>
        <w:tab/>
      </w:r>
    </w:p>
    <w:p w:rsidRDefault="009A3048" w:rsidR="009A3048" w:rsidP="009A3048" w14:paraId="3C1CB746" w14:textId="77777777">
      <w:pPr>
        <w:ind w:left="720" w:hanging="720"/>
        <w:rPr>
          <w:rFonts w:hAnsi="Arial" w:ascii="Arial"/>
          <w:b/>
        </w:rPr>
      </w:pPr>
      <w:r>
        <w:rPr>
          <w:rFonts w:hAnsi="Arial" w:ascii="Arial"/>
          <w:b/>
        </w:rPr>
        <w:lastRenderedPageBreak/>
        <w:t>Additional working space</w:t>
      </w:r>
    </w:p>
    <w:p w:rsidRDefault="009A3048" w:rsidR="009A3048" w:rsidP="009A3048" w14:paraId="34AFC741" w14:textId="77777777">
      <w:pPr>
        <w:ind w:left="720" w:hanging="720"/>
        <w:rPr>
          <w:rFonts w:hAnsi="Arial" w:ascii="Arial"/>
        </w:rPr>
      </w:pPr>
    </w:p>
    <w:p w:rsidRPr="002C0E3D" w:rsidRDefault="009A3048" w:rsidR="009A3048" w:rsidP="009A3048" w14:paraId="567BE5C0" w14:textId="77777777">
      <w:pPr>
        <w:ind w:left="720" w:hanging="720"/>
        <w:rPr>
          <w:rFonts w:hAnsi="Arial" w:ascii="Arial"/>
          <w:u w:val="single"/>
        </w:rPr>
      </w:pPr>
      <w:r>
        <w:rPr>
          <w:rFonts w:hAnsi="Arial" w:ascii="Arial"/>
        </w:rPr>
        <w:t xml:space="preserve">Question number: </w:t>
      </w:r>
      <w:r>
        <w:rPr>
          <w:rFonts w:hAnsi="Arial" w:ascii="Arial"/>
          <w:u w:val="single"/>
        </w:rPr>
        <w:tab/>
      </w:r>
      <w:r>
        <w:rPr>
          <w:rFonts w:hAnsi="Arial" w:ascii="Arial"/>
          <w:u w:val="single"/>
        </w:rPr>
        <w:tab/>
      </w:r>
      <w:r>
        <w:rPr>
          <w:rFonts w:hAnsi="Arial" w:ascii="Arial"/>
          <w:u w:val="single"/>
        </w:rPr>
        <w:tab/>
      </w:r>
    </w:p>
    <w:p w:rsidRDefault="009A3048" w:rsidR="009A3048" w:rsidP="009A3048" w14:paraId="6A29C81F" w14:textId="77777777">
      <w:pPr>
        <w:ind w:left="720" w:hanging="720"/>
        <w:rPr>
          <w:rFonts w:hAnsi="Arial" w:ascii="Arial"/>
          <w:b/>
          <w:sz w:val="22"/>
          <w:szCs w:val="22"/>
        </w:rPr>
      </w:pPr>
    </w:p>
    <w:p w:rsidRPr="005F2C76" w:rsidRDefault="009A3048" w:rsidR="00B67DCE" w:rsidP="009A3048" w14:paraId="0C806A82" w14:textId="763D10C9">
      <w:pPr>
        <w:spacing w:line="360" w:lineRule="auto"/>
        <w:rPr>
          <w:rFonts w:hAnsi="Arial" w:cs="Arial" w:ascii="Arial"/>
          <w:b/>
        </w:rPr>
      </w:pP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p>
    <w:p w:rsidRDefault="009A3048" w:rsidR="009A3048" w:rsidP="009A3048" w14:paraId="5380D797" w14:textId="77777777">
      <w:pPr>
        <w:ind w:left="720" w:hanging="720"/>
        <w:rPr>
          <w:rFonts w:hAnsi="Arial" w:ascii="Arial"/>
          <w:b/>
        </w:rPr>
      </w:pPr>
      <w:r>
        <w:rPr>
          <w:rFonts w:hAnsi="Arial" w:ascii="Arial"/>
          <w:b/>
        </w:rPr>
        <w:lastRenderedPageBreak/>
        <w:t>Additional working space</w:t>
      </w:r>
    </w:p>
    <w:p w:rsidRDefault="009A3048" w:rsidR="009A3048" w:rsidP="009A3048" w14:paraId="10DBA43C" w14:textId="77777777">
      <w:pPr>
        <w:ind w:left="720" w:hanging="720"/>
        <w:rPr>
          <w:rFonts w:hAnsi="Arial" w:ascii="Arial"/>
        </w:rPr>
      </w:pPr>
    </w:p>
    <w:p w:rsidRPr="002C0E3D" w:rsidRDefault="009A3048" w:rsidR="009A3048" w:rsidP="009A3048" w14:paraId="5538463F" w14:textId="77777777">
      <w:pPr>
        <w:ind w:left="720" w:hanging="720"/>
        <w:rPr>
          <w:rFonts w:hAnsi="Arial" w:ascii="Arial"/>
          <w:u w:val="single"/>
        </w:rPr>
      </w:pPr>
      <w:r>
        <w:rPr>
          <w:rFonts w:hAnsi="Arial" w:ascii="Arial"/>
        </w:rPr>
        <w:t xml:space="preserve">Question number: </w:t>
      </w:r>
      <w:r>
        <w:rPr>
          <w:rFonts w:hAnsi="Arial" w:ascii="Arial"/>
          <w:u w:val="single"/>
        </w:rPr>
        <w:tab/>
      </w:r>
      <w:r>
        <w:rPr>
          <w:rFonts w:hAnsi="Arial" w:ascii="Arial"/>
          <w:u w:val="single"/>
        </w:rPr>
        <w:tab/>
      </w:r>
      <w:r>
        <w:rPr>
          <w:rFonts w:hAnsi="Arial" w:ascii="Arial"/>
          <w:u w:val="single"/>
        </w:rPr>
        <w:tab/>
      </w:r>
    </w:p>
    <w:p w:rsidRDefault="009A3048" w:rsidR="009A3048" w:rsidP="009A3048" w14:paraId="6AEBBE6B" w14:textId="77777777">
      <w:pPr>
        <w:ind w:left="720" w:hanging="720"/>
        <w:rPr>
          <w:rFonts w:hAnsi="Arial" w:ascii="Arial"/>
          <w:b/>
          <w:sz w:val="22"/>
          <w:szCs w:val="22"/>
        </w:rPr>
      </w:pPr>
    </w:p>
    <w:p w:rsidRDefault="009A3048" w:rsidR="009A3048" w:rsidP="009A3048" w14:paraId="70F4FF69" w14:textId="01F758C2">
      <w:pPr>
        <w:spacing w:line="360" w:lineRule="auto"/>
        <w:rPr>
          <w:rFonts w:hAnsi="Arial" w:ascii="Arial"/>
          <w:sz w:val="22"/>
          <w:szCs w:val="22"/>
        </w:rPr>
      </w:pP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p>
    <w:p w:rsidRDefault="009A3048" w:rsidR="009A3048" w:rsidP="009A3048" w14:paraId="0914B677" w14:textId="77777777">
      <w:pPr>
        <w:ind w:left="720" w:hanging="720"/>
        <w:rPr>
          <w:rFonts w:hAnsi="Arial" w:ascii="Arial"/>
          <w:b/>
        </w:rPr>
      </w:pPr>
      <w:r>
        <w:rPr>
          <w:rFonts w:hAnsi="Arial" w:ascii="Arial"/>
          <w:b/>
        </w:rPr>
        <w:lastRenderedPageBreak/>
        <w:t>Additional working space</w:t>
      </w:r>
    </w:p>
    <w:p w:rsidRDefault="009A3048" w:rsidR="009A3048" w:rsidP="009A3048" w14:paraId="7AA8983E" w14:textId="77777777">
      <w:pPr>
        <w:ind w:left="720" w:hanging="720"/>
        <w:rPr>
          <w:rFonts w:hAnsi="Arial" w:ascii="Arial"/>
        </w:rPr>
      </w:pPr>
    </w:p>
    <w:p w:rsidRPr="002C0E3D" w:rsidRDefault="009A3048" w:rsidR="009A3048" w:rsidP="009A3048" w14:paraId="30E58F61" w14:textId="77777777">
      <w:pPr>
        <w:ind w:left="720" w:hanging="720"/>
        <w:rPr>
          <w:rFonts w:hAnsi="Arial" w:ascii="Arial"/>
          <w:u w:val="single"/>
        </w:rPr>
      </w:pPr>
      <w:r>
        <w:rPr>
          <w:rFonts w:hAnsi="Arial" w:ascii="Arial"/>
        </w:rPr>
        <w:t xml:space="preserve">Question number: </w:t>
      </w:r>
      <w:r>
        <w:rPr>
          <w:rFonts w:hAnsi="Arial" w:ascii="Arial"/>
          <w:u w:val="single"/>
        </w:rPr>
        <w:tab/>
      </w:r>
      <w:r>
        <w:rPr>
          <w:rFonts w:hAnsi="Arial" w:ascii="Arial"/>
          <w:u w:val="single"/>
        </w:rPr>
        <w:tab/>
      </w:r>
      <w:r>
        <w:rPr>
          <w:rFonts w:hAnsi="Arial" w:ascii="Arial"/>
          <w:u w:val="single"/>
        </w:rPr>
        <w:tab/>
      </w:r>
    </w:p>
    <w:p w:rsidRDefault="009A3048" w:rsidR="009A3048" w:rsidP="009A3048" w14:paraId="71BA5985" w14:textId="77777777">
      <w:pPr>
        <w:ind w:left="720" w:hanging="720"/>
        <w:rPr>
          <w:rFonts w:hAnsi="Arial" w:ascii="Arial"/>
          <w:b/>
          <w:sz w:val="22"/>
          <w:szCs w:val="22"/>
        </w:rPr>
      </w:pPr>
    </w:p>
    <w:p w:rsidRDefault="009A3048" w:rsidR="009A3048" w:rsidP="009A3048" w14:paraId="150948FE" w14:textId="2041ED8D">
      <w:pPr>
        <w:spacing w:line="360" w:lineRule="auto"/>
        <w:rPr>
          <w:rFonts w:hAnsi="Arial" w:ascii="Arial"/>
          <w:sz w:val="22"/>
          <w:szCs w:val="22"/>
        </w:rPr>
      </w:pP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r>
        <w:rPr>
          <w:rFonts w:hAnsi="Arial" w:ascii="Arial"/>
          <w:sz w:val="22"/>
          <w:szCs w:val="22"/>
          <w:u w:val="single"/>
        </w:rPr>
        <w:tab/>
      </w:r>
    </w:p>
    <w:p w:rsidRDefault="009A3048" w:rsidR="009A3048" w:rsidP="009A3048" w14:paraId="03C24C3F" w14:textId="160C5B38">
      <w:pPr>
        <w:ind w:left="720" w:hanging="720"/>
        <w:rPr>
          <w:rFonts w:hAnsi="Arial" w:cs="Arial" w:ascii="Arial"/>
          <w:b/>
          <w:sz w:val="22"/>
          <w:szCs w:val="22"/>
        </w:rPr>
      </w:pPr>
      <w:r>
        <w:rPr>
          <w:rFonts w:hAnsi="Arial" w:cs="Arial" w:ascii="Arial"/>
          <w:b/>
          <w:sz w:val="22"/>
          <w:szCs w:val="22"/>
        </w:rPr>
        <w:lastRenderedPageBreak/>
        <w:t>Question 31 (d)</w:t>
      </w:r>
    </w:p>
    <w:p w:rsidRDefault="009A3048" w:rsidR="009A3048" w:rsidP="009A3048" w14:paraId="4F7D5400" w14:textId="77777777">
      <w:pPr>
        <w:ind w:left="720" w:hanging="720"/>
        <w:rPr>
          <w:rFonts w:hAnsi="Arial" w:cs="Arial" w:ascii="Arial"/>
          <w:b/>
          <w:sz w:val="22"/>
          <w:szCs w:val="22"/>
        </w:rPr>
      </w:pPr>
    </w:p>
    <w:p w:rsidRDefault="009A3048" w:rsidR="009A3048" w:rsidP="009A3048" w14:paraId="7314374D" w14:textId="77777777">
      <w:pPr>
        <w:ind w:left="720" w:hanging="720"/>
        <w:rPr>
          <w:rFonts w:hAnsi="Arial" w:cs="Arial" w:ascii="Arial"/>
          <w:b/>
          <w:sz w:val="22"/>
          <w:szCs w:val="22"/>
        </w:rPr>
      </w:pPr>
    </w:p>
    <w:p w:rsidRDefault="00FD54F4" w:rsidR="00FD54F4" w:rsidP="009A3048" w14:paraId="6AD68AFB" w14:textId="77777777">
      <w:pPr>
        <w:ind w:left="720" w:hanging="720"/>
        <w:rPr>
          <w:rFonts w:hAnsi="Arial" w:cs="Arial" w:ascii="Arial"/>
          <w:b/>
          <w:sz w:val="22"/>
          <w:szCs w:val="22"/>
        </w:rPr>
      </w:pPr>
    </w:p>
    <w:p w:rsidRDefault="00FD54F4" w:rsidR="00FD54F4" w:rsidP="009A3048" w14:paraId="439EA17D" w14:textId="25632194">
      <w:pPr>
        <w:ind w:left="720" w:hanging="720"/>
        <w:rPr>
          <w:rFonts w:hAnsi="Arial" w:cs="Arial" w:ascii="Arial"/>
          <w:b/>
          <w:sz w:val="22"/>
          <w:szCs w:val="22"/>
        </w:rPr>
      </w:pPr>
      <w:r w:rsidRPr="005F2C76">
        <w:rPr>
          <w:rFonts w:hAnsi="Arial" w:cs="Arial" w:ascii="Arial"/>
          <w:noProof/>
          <w:sz w:val="22"/>
          <w:szCs w:val="22"/>
          <w:lang w:val="en-US"/>
        </w:rPr>
        <w:drawing>
          <wp:anchor simplePos="0" distL="114300" behindDoc="1" allowOverlap="1" relativeHeight="251738112" layoutInCell="1" wp14:anchorId="26BC3D3F" distT="0" locked="0" distB="0" distR="114300" wp14:editId="670BE475">
            <wp:simplePos x="0" y="0"/>
            <wp:positionH relativeFrom="column">
              <wp:posOffset>0</wp:posOffset>
            </wp:positionH>
            <wp:positionV relativeFrom="paragraph">
              <wp:posOffset>157480</wp:posOffset>
            </wp:positionV>
            <wp:extent cx="5641975" cy="4930775"/>
            <wp:effectExtent r="0" b="0" t="0" l="0"/>
            <wp:wrapThrough wrapText="bothSides">
              <wp:wrapPolygon edited="0">
                <wp:start x="0" y="0"/>
                <wp:lineTo x="0" y="21475"/>
                <wp:lineTo x="21491" y="21475"/>
                <wp:lineTo x="21491" y="0"/>
                <wp:lineTo x="0" y="0"/>
              </wp:wrapPolygon>
            </wp:wrapThrough>
            <wp:docPr descr="grid paper" name="Picture 9" 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grid paper" name="Picture 2" id="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1975" cy="493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Default="00FD54F4" w:rsidR="00FD54F4" w:rsidP="009A3048" w14:paraId="37A61E3D" w14:textId="77777777">
      <w:pPr>
        <w:ind w:left="720" w:hanging="720"/>
        <w:rPr>
          <w:rFonts w:hAnsi="Arial" w:cs="Arial" w:ascii="Arial"/>
          <w:b/>
          <w:sz w:val="22"/>
          <w:szCs w:val="22"/>
        </w:rPr>
      </w:pPr>
    </w:p>
    <w:p w:rsidRDefault="00FD54F4" w:rsidR="00FD54F4" w:rsidP="009A3048" w14:paraId="7AE2DE3A" w14:textId="77777777">
      <w:pPr>
        <w:ind w:left="720" w:hanging="720"/>
        <w:rPr>
          <w:rFonts w:hAnsi="Arial" w:cs="Arial" w:ascii="Arial"/>
          <w:b/>
          <w:sz w:val="22"/>
          <w:szCs w:val="22"/>
        </w:rPr>
      </w:pPr>
    </w:p>
    <w:p w:rsidRDefault="00FD54F4" w:rsidR="00FD54F4" w:rsidP="009A3048" w14:paraId="6C744FA1" w14:textId="77777777">
      <w:pPr>
        <w:ind w:left="720" w:hanging="720"/>
        <w:rPr>
          <w:rFonts w:hAnsi="Arial" w:cs="Arial" w:ascii="Arial"/>
          <w:b/>
          <w:sz w:val="22"/>
          <w:szCs w:val="22"/>
        </w:rPr>
      </w:pPr>
    </w:p>
    <w:p w:rsidRDefault="00FD54F4" w:rsidR="00FD54F4" w:rsidP="009A3048" w14:paraId="451FB75E" w14:textId="77777777">
      <w:pPr>
        <w:ind w:left="720" w:hanging="720"/>
        <w:rPr>
          <w:rFonts w:hAnsi="Arial" w:cs="Arial" w:ascii="Arial"/>
          <w:b/>
          <w:sz w:val="22"/>
          <w:szCs w:val="22"/>
        </w:rPr>
      </w:pPr>
    </w:p>
    <w:p w:rsidRDefault="00FD54F4" w:rsidR="00FD54F4" w:rsidP="009A3048" w14:paraId="6CCA6FEE" w14:textId="77777777">
      <w:pPr>
        <w:ind w:left="720" w:hanging="720"/>
        <w:rPr>
          <w:rFonts w:hAnsi="Arial" w:cs="Arial" w:ascii="Arial"/>
          <w:b/>
          <w:sz w:val="22"/>
          <w:szCs w:val="22"/>
        </w:rPr>
      </w:pPr>
    </w:p>
    <w:p w:rsidRDefault="00FD54F4" w:rsidR="00FD54F4" w:rsidP="009A3048" w14:paraId="2D34F50C" w14:textId="77777777">
      <w:pPr>
        <w:ind w:left="720" w:hanging="720"/>
        <w:rPr>
          <w:rFonts w:hAnsi="Arial" w:cs="Arial" w:ascii="Arial"/>
          <w:b/>
          <w:sz w:val="22"/>
          <w:szCs w:val="22"/>
        </w:rPr>
      </w:pPr>
    </w:p>
    <w:p w:rsidRDefault="00FD54F4" w:rsidR="00FD54F4" w:rsidP="009A3048" w14:paraId="63A9A34D" w14:textId="77777777">
      <w:pPr>
        <w:ind w:left="720" w:hanging="720"/>
        <w:rPr>
          <w:rFonts w:hAnsi="Arial" w:cs="Arial" w:ascii="Arial"/>
          <w:b/>
          <w:sz w:val="22"/>
          <w:szCs w:val="22"/>
        </w:rPr>
      </w:pPr>
    </w:p>
    <w:p w:rsidRDefault="00FD54F4" w:rsidR="00FD54F4" w:rsidP="009A3048" w14:paraId="7DEAA7EC" w14:textId="51C59E9F">
      <w:pPr>
        <w:ind w:left="720" w:hanging="720"/>
        <w:rPr>
          <w:rFonts w:hAnsi="Arial" w:cs="Arial" w:ascii="Arial"/>
          <w:b/>
          <w:sz w:val="22"/>
          <w:szCs w:val="22"/>
        </w:rPr>
      </w:pPr>
    </w:p>
    <w:p w:rsidRDefault="00FD54F4" w:rsidR="00FD54F4" w:rsidP="009A3048" w14:paraId="2E38F89B" w14:textId="77777777">
      <w:pPr>
        <w:ind w:left="720" w:hanging="720"/>
        <w:rPr>
          <w:rFonts w:hAnsi="Arial" w:cs="Arial" w:ascii="Arial"/>
          <w:b/>
          <w:sz w:val="22"/>
          <w:szCs w:val="22"/>
        </w:rPr>
      </w:pPr>
    </w:p>
    <w:p w:rsidRDefault="00FD54F4" w:rsidR="00FD54F4" w:rsidP="009A3048" w14:paraId="5AA60D20" w14:textId="77777777">
      <w:pPr>
        <w:ind w:left="720" w:hanging="720"/>
        <w:rPr>
          <w:rFonts w:hAnsi="Arial" w:cs="Arial" w:ascii="Arial"/>
          <w:b/>
          <w:sz w:val="22"/>
          <w:szCs w:val="22"/>
        </w:rPr>
      </w:pPr>
    </w:p>
    <w:p w:rsidRDefault="00FD54F4" w:rsidR="00FD54F4" w:rsidP="009A3048" w14:paraId="2F527505" w14:textId="77777777">
      <w:pPr>
        <w:ind w:left="720" w:hanging="720"/>
        <w:rPr>
          <w:rFonts w:hAnsi="Arial" w:cs="Arial" w:ascii="Arial"/>
          <w:b/>
          <w:sz w:val="22"/>
          <w:szCs w:val="22"/>
        </w:rPr>
      </w:pPr>
    </w:p>
    <w:p w:rsidRDefault="00FD54F4" w:rsidR="00FD54F4" w:rsidP="009A3048" w14:paraId="096005FB" w14:textId="77777777">
      <w:pPr>
        <w:ind w:left="720" w:hanging="720"/>
        <w:rPr>
          <w:rFonts w:hAnsi="Arial" w:cs="Arial" w:ascii="Arial"/>
          <w:b/>
          <w:sz w:val="22"/>
          <w:szCs w:val="22"/>
        </w:rPr>
      </w:pPr>
    </w:p>
    <w:p w:rsidRDefault="00FD54F4" w:rsidR="00FD54F4" w:rsidP="009A3048" w14:paraId="43D21466" w14:textId="77777777">
      <w:pPr>
        <w:ind w:left="720" w:hanging="720"/>
        <w:rPr>
          <w:rFonts w:hAnsi="Arial" w:cs="Arial" w:ascii="Arial"/>
          <w:b/>
          <w:sz w:val="22"/>
          <w:szCs w:val="22"/>
        </w:rPr>
      </w:pPr>
    </w:p>
    <w:p w:rsidRDefault="00FD54F4" w:rsidR="00FD54F4" w:rsidP="009A3048" w14:paraId="6D6558F4" w14:textId="77777777">
      <w:pPr>
        <w:ind w:left="720" w:hanging="720"/>
        <w:rPr>
          <w:rFonts w:hAnsi="Arial" w:cs="Arial" w:ascii="Arial"/>
          <w:b/>
          <w:sz w:val="22"/>
          <w:szCs w:val="22"/>
        </w:rPr>
      </w:pPr>
    </w:p>
    <w:p w:rsidRDefault="00FD54F4" w:rsidR="00FD54F4" w:rsidP="009A3048" w14:paraId="641288EA" w14:textId="5FEB3FD0">
      <w:pPr>
        <w:ind w:left="720" w:hanging="720"/>
        <w:rPr>
          <w:rFonts w:hAnsi="Arial" w:cs="Arial" w:ascii="Arial"/>
          <w:b/>
          <w:sz w:val="22"/>
          <w:szCs w:val="22"/>
        </w:rPr>
      </w:pPr>
    </w:p>
    <w:p w:rsidRDefault="00FD54F4" w:rsidR="00FD54F4" w:rsidP="009A3048" w14:paraId="361B7803" w14:textId="77777777">
      <w:pPr>
        <w:ind w:left="720" w:hanging="720"/>
        <w:rPr>
          <w:rFonts w:hAnsi="Arial" w:cs="Arial" w:ascii="Arial"/>
          <w:b/>
          <w:sz w:val="22"/>
          <w:szCs w:val="22"/>
        </w:rPr>
      </w:pPr>
    </w:p>
    <w:p w:rsidRDefault="00FD54F4" w:rsidR="00FD54F4" w:rsidP="009A3048" w14:paraId="56D7E05B" w14:textId="77777777">
      <w:pPr>
        <w:ind w:left="720" w:hanging="720"/>
        <w:rPr>
          <w:rFonts w:hAnsi="Arial" w:cs="Arial" w:ascii="Arial"/>
          <w:b/>
          <w:sz w:val="22"/>
          <w:szCs w:val="22"/>
        </w:rPr>
      </w:pPr>
    </w:p>
    <w:p w:rsidRDefault="00FD54F4" w:rsidR="00FD54F4" w:rsidP="009A3048" w14:paraId="32C6F806" w14:textId="77777777">
      <w:pPr>
        <w:ind w:left="720" w:hanging="720"/>
        <w:rPr>
          <w:rFonts w:hAnsi="Arial" w:cs="Arial" w:ascii="Arial"/>
          <w:b/>
          <w:sz w:val="22"/>
          <w:szCs w:val="22"/>
        </w:rPr>
      </w:pPr>
    </w:p>
    <w:p w:rsidRDefault="00FD54F4" w:rsidR="00FD54F4" w:rsidP="009A3048" w14:paraId="1625C66A" w14:textId="77777777">
      <w:pPr>
        <w:ind w:left="720" w:hanging="720"/>
        <w:rPr>
          <w:rFonts w:hAnsi="Arial" w:cs="Arial" w:ascii="Arial"/>
          <w:b/>
          <w:sz w:val="22"/>
          <w:szCs w:val="22"/>
        </w:rPr>
      </w:pPr>
    </w:p>
    <w:p w:rsidRDefault="00FD54F4" w:rsidR="00FD54F4" w:rsidP="009A3048" w14:paraId="423987E1" w14:textId="77777777">
      <w:pPr>
        <w:ind w:left="720" w:hanging="720"/>
        <w:rPr>
          <w:rFonts w:hAnsi="Arial" w:cs="Arial" w:ascii="Arial"/>
          <w:b/>
          <w:sz w:val="22"/>
          <w:szCs w:val="22"/>
        </w:rPr>
      </w:pPr>
    </w:p>
    <w:p w:rsidRDefault="00FD54F4" w:rsidR="00FD54F4" w:rsidP="009A3048" w14:paraId="341EA57F" w14:textId="77777777">
      <w:pPr>
        <w:ind w:left="720" w:hanging="720"/>
        <w:rPr>
          <w:rFonts w:hAnsi="Arial" w:cs="Arial" w:ascii="Arial"/>
          <w:b/>
          <w:sz w:val="22"/>
          <w:szCs w:val="22"/>
        </w:rPr>
      </w:pPr>
    </w:p>
    <w:p w:rsidRDefault="00FD54F4" w:rsidR="00FD54F4" w:rsidP="009A3048" w14:paraId="16BFBC0D" w14:textId="77777777">
      <w:pPr>
        <w:ind w:left="720" w:hanging="720"/>
        <w:rPr>
          <w:rFonts w:hAnsi="Arial" w:cs="Arial" w:ascii="Arial"/>
          <w:b/>
          <w:sz w:val="22"/>
          <w:szCs w:val="22"/>
        </w:rPr>
      </w:pPr>
    </w:p>
    <w:p w:rsidRDefault="00FD54F4" w:rsidR="00FD54F4" w:rsidP="009A3048" w14:paraId="549DFA11" w14:textId="77777777">
      <w:pPr>
        <w:ind w:left="720" w:hanging="720"/>
        <w:rPr>
          <w:rFonts w:hAnsi="Arial" w:cs="Arial" w:ascii="Arial"/>
          <w:b/>
          <w:sz w:val="22"/>
          <w:szCs w:val="22"/>
        </w:rPr>
      </w:pPr>
    </w:p>
    <w:p w:rsidRDefault="00FD54F4" w:rsidR="00FD54F4" w:rsidP="009A3048" w14:paraId="4B8F329F" w14:textId="77777777">
      <w:pPr>
        <w:ind w:left="720" w:hanging="720"/>
        <w:rPr>
          <w:rFonts w:hAnsi="Arial" w:cs="Arial" w:ascii="Arial"/>
          <w:b/>
          <w:sz w:val="22"/>
          <w:szCs w:val="22"/>
        </w:rPr>
      </w:pPr>
    </w:p>
    <w:p w:rsidRDefault="00FD54F4" w:rsidR="00FD54F4" w:rsidP="009A3048" w14:paraId="4F95CC70" w14:textId="77777777">
      <w:pPr>
        <w:ind w:left="720" w:hanging="720"/>
        <w:rPr>
          <w:rFonts w:hAnsi="Arial" w:cs="Arial" w:ascii="Arial"/>
          <w:b/>
          <w:sz w:val="22"/>
          <w:szCs w:val="22"/>
        </w:rPr>
      </w:pPr>
    </w:p>
    <w:p w:rsidRDefault="00FD54F4" w:rsidR="00FD54F4" w:rsidP="009A3048" w14:paraId="40D0B3E3" w14:textId="77777777">
      <w:pPr>
        <w:ind w:left="720" w:hanging="720"/>
        <w:rPr>
          <w:rFonts w:hAnsi="Arial" w:cs="Arial" w:ascii="Arial"/>
          <w:b/>
          <w:sz w:val="22"/>
          <w:szCs w:val="22"/>
        </w:rPr>
      </w:pPr>
    </w:p>
    <w:p w:rsidRDefault="00FD54F4" w:rsidR="00FD54F4" w:rsidP="009A3048" w14:paraId="2191E515" w14:textId="77777777">
      <w:pPr>
        <w:ind w:left="720" w:hanging="720"/>
        <w:rPr>
          <w:rFonts w:hAnsi="Arial" w:cs="Arial" w:ascii="Arial"/>
          <w:b/>
          <w:sz w:val="22"/>
          <w:szCs w:val="22"/>
        </w:rPr>
      </w:pPr>
    </w:p>
    <w:p w:rsidRDefault="00FD54F4" w:rsidR="00FD54F4" w:rsidP="009A3048" w14:paraId="750E1365" w14:textId="77777777">
      <w:pPr>
        <w:ind w:left="720" w:hanging="720"/>
        <w:rPr>
          <w:rFonts w:hAnsi="Arial" w:cs="Arial" w:ascii="Arial"/>
          <w:b/>
          <w:sz w:val="22"/>
          <w:szCs w:val="22"/>
        </w:rPr>
      </w:pPr>
    </w:p>
    <w:p w:rsidRDefault="00FD54F4" w:rsidR="00FD54F4" w:rsidP="009A3048" w14:paraId="380AEF72" w14:textId="77777777">
      <w:pPr>
        <w:ind w:left="720" w:hanging="720"/>
        <w:rPr>
          <w:rFonts w:hAnsi="Arial" w:cs="Arial" w:ascii="Arial"/>
          <w:b/>
          <w:sz w:val="22"/>
          <w:szCs w:val="22"/>
        </w:rPr>
      </w:pPr>
    </w:p>
    <w:p w:rsidRDefault="00FD54F4" w:rsidR="00FD54F4" w:rsidP="009A3048" w14:paraId="1690B5AB" w14:textId="77777777">
      <w:pPr>
        <w:ind w:left="720" w:hanging="720"/>
        <w:rPr>
          <w:rFonts w:hAnsi="Arial" w:cs="Arial" w:ascii="Arial"/>
          <w:b/>
          <w:sz w:val="22"/>
          <w:szCs w:val="22"/>
        </w:rPr>
      </w:pPr>
    </w:p>
    <w:p w:rsidRDefault="00FD54F4" w:rsidR="00FD54F4" w:rsidP="009A3048" w14:paraId="48961F03" w14:textId="77777777">
      <w:pPr>
        <w:ind w:left="720" w:hanging="720"/>
        <w:rPr>
          <w:rFonts w:hAnsi="Arial" w:cs="Arial" w:ascii="Arial"/>
          <w:b/>
          <w:sz w:val="22"/>
          <w:szCs w:val="22"/>
        </w:rPr>
      </w:pPr>
    </w:p>
    <w:p w:rsidRDefault="00FD54F4" w:rsidR="00FD54F4" w:rsidP="009A3048" w14:paraId="42309147" w14:textId="77777777">
      <w:pPr>
        <w:ind w:left="720" w:hanging="720"/>
        <w:rPr>
          <w:rFonts w:hAnsi="Arial" w:cs="Arial" w:ascii="Arial"/>
          <w:b/>
          <w:sz w:val="22"/>
          <w:szCs w:val="22"/>
        </w:rPr>
      </w:pPr>
    </w:p>
    <w:p w:rsidRPr="009A3048" w:rsidRDefault="00FD54F4" w:rsidR="00FD54F4" w:rsidP="009A3048" w14:paraId="5C422CCE" w14:textId="77777777">
      <w:pPr>
        <w:ind w:left="720" w:hanging="720"/>
        <w:rPr>
          <w:rFonts w:hAnsi="Arial" w:cs="Arial" w:ascii="Arial"/>
          <w:b/>
          <w:sz w:val="22"/>
          <w:szCs w:val="22"/>
        </w:rPr>
      </w:pPr>
    </w:p>
    <w:p w:rsidRDefault="009A3048" w:rsidR="009A3048" w:rsidP="009A3048" w14:paraId="4FF3AF6E" w14:textId="270EF6B2">
      <w:pPr>
        <w:ind w:left="720" w:hanging="720"/>
        <w:rPr>
          <w:rFonts w:hAnsi="Arial" w:cs="Arial" w:ascii="Arial"/>
          <w:b/>
          <w:sz w:val="28"/>
          <w:szCs w:val="28"/>
        </w:rPr>
      </w:pPr>
    </w:p>
    <w:p w:rsidRDefault="009A3048" w:rsidR="009A3048" w:rsidP="009A3048" w14:paraId="529DDEAF" w14:textId="77777777">
      <w:pPr>
        <w:ind w:left="720" w:hanging="720"/>
        <w:jc w:val="center"/>
        <w:rPr>
          <w:rFonts w:hAnsi="Arial" w:cs="Arial" w:ascii="Arial"/>
          <w:b/>
          <w:sz w:val="28"/>
          <w:szCs w:val="28"/>
        </w:rPr>
      </w:pPr>
    </w:p>
    <w:p w:rsidRDefault="003D18DB" w:rsidR="003D18DB" w:rsidP="009A3048" w14:paraId="4E17106E" w14:textId="10A9FD6E">
      <w:pPr>
        <w:ind w:left="720" w:hanging="720"/>
        <w:jc w:val="center"/>
        <w:rPr>
          <w:rFonts w:hAnsi="Arial" w:cs="Arial" w:ascii="Arial"/>
          <w:b/>
          <w:sz w:val="28"/>
          <w:szCs w:val="28"/>
        </w:rPr>
      </w:pPr>
    </w:p>
    <w:p w:rsidRDefault="003D18DB" w:rsidR="003D18DB" w:rsidP="009A3048" w14:paraId="65DE31A3" w14:textId="77777777">
      <w:pPr>
        <w:ind w:left="720" w:hanging="720"/>
        <w:jc w:val="center"/>
        <w:rPr>
          <w:rFonts w:hAnsi="Arial" w:cs="Arial" w:ascii="Arial"/>
          <w:b/>
          <w:sz w:val="28"/>
          <w:szCs w:val="28"/>
        </w:rPr>
      </w:pPr>
    </w:p>
    <w:p w:rsidRDefault="003D18DB" w:rsidR="003D18DB" w:rsidP="009A3048" w14:paraId="182326B7" w14:textId="77777777">
      <w:pPr>
        <w:ind w:left="720" w:hanging="720"/>
        <w:jc w:val="center"/>
        <w:rPr>
          <w:rFonts w:hAnsi="Arial" w:cs="Arial" w:ascii="Arial"/>
          <w:b/>
          <w:sz w:val="28"/>
          <w:szCs w:val="28"/>
        </w:rPr>
      </w:pPr>
    </w:p>
    <w:p w:rsidRDefault="003D18DB" w:rsidR="003D18DB" w:rsidP="009A3048" w14:paraId="1790EE8F" w14:textId="77777777">
      <w:pPr>
        <w:ind w:left="720" w:hanging="720"/>
        <w:jc w:val="center"/>
        <w:rPr>
          <w:rFonts w:hAnsi="Arial" w:cs="Arial" w:ascii="Arial"/>
          <w:b/>
          <w:sz w:val="28"/>
          <w:szCs w:val="28"/>
        </w:rPr>
      </w:pPr>
    </w:p>
    <w:p w:rsidRDefault="003D18DB" w:rsidR="003D18DB" w:rsidP="009A3048" w14:paraId="2E1CA0A4" w14:textId="77777777">
      <w:pPr>
        <w:ind w:left="720" w:hanging="720"/>
        <w:jc w:val="center"/>
        <w:rPr>
          <w:rFonts w:hAnsi="Arial" w:cs="Arial" w:ascii="Arial"/>
          <w:b/>
          <w:sz w:val="28"/>
          <w:szCs w:val="28"/>
        </w:rPr>
      </w:pPr>
    </w:p>
    <w:p w:rsidRDefault="009A3048" w:rsidR="009A3048" w:rsidP="009A3048" w14:paraId="0D74C39B" w14:textId="123FB4E4">
      <w:pPr>
        <w:ind w:left="720" w:hanging="720"/>
        <w:jc w:val="center"/>
        <w:rPr>
          <w:rFonts w:hAnsi="Arial" w:cs="Arial" w:ascii="Arial"/>
          <w:b/>
          <w:sz w:val="28"/>
          <w:szCs w:val="28"/>
        </w:rPr>
      </w:pPr>
    </w:p>
    <w:p w:rsidRDefault="009A3048" w:rsidR="009A3048" w:rsidP="009A3048" w14:paraId="74A70C1A" w14:textId="77777777">
      <w:pPr>
        <w:ind w:left="720" w:hanging="720"/>
        <w:jc w:val="center"/>
        <w:rPr>
          <w:rFonts w:hAnsi="Arial" w:cs="Arial" w:ascii="Arial"/>
          <w:b/>
          <w:sz w:val="28"/>
          <w:szCs w:val="28"/>
        </w:rPr>
      </w:pPr>
    </w:p>
    <w:p w:rsidRDefault="009A3048" w:rsidR="009A3048" w:rsidP="009A3048" w14:paraId="47882CD1" w14:textId="77777777">
      <w:pPr>
        <w:ind w:left="720" w:hanging="720"/>
        <w:jc w:val="center"/>
        <w:rPr>
          <w:rFonts w:hAnsi="Arial" w:cs="Arial" w:ascii="Arial"/>
          <w:b/>
          <w:sz w:val="28"/>
          <w:szCs w:val="28"/>
        </w:rPr>
      </w:pPr>
    </w:p>
    <w:p w:rsidRDefault="009A3048" w:rsidR="009A3048" w:rsidP="009A3048" w14:paraId="4E2C3301" w14:textId="77777777">
      <w:pPr>
        <w:ind w:left="720" w:hanging="720"/>
        <w:jc w:val="center"/>
        <w:rPr>
          <w:rFonts w:hAnsi="Arial" w:cs="Arial" w:ascii="Arial"/>
          <w:b/>
          <w:sz w:val="28"/>
          <w:szCs w:val="28"/>
        </w:rPr>
      </w:pPr>
    </w:p>
    <w:p w:rsidRDefault="009A3048" w:rsidR="009A3048" w:rsidP="009A3048" w14:paraId="10AD887B" w14:textId="77777777">
      <w:pPr>
        <w:ind w:left="720" w:hanging="720"/>
        <w:jc w:val="center"/>
        <w:rPr>
          <w:rFonts w:hAnsi="Arial" w:cs="Arial" w:ascii="Arial"/>
          <w:b/>
          <w:sz w:val="28"/>
          <w:szCs w:val="28"/>
        </w:rPr>
      </w:pPr>
    </w:p>
    <w:p w:rsidRDefault="00476D4C" w:rsidR="00476D4C" w:rsidP="009A3048" w14:paraId="035E56EF" w14:textId="77777777">
      <w:pPr>
        <w:ind w:left="720" w:hanging="720"/>
        <w:jc w:val="center"/>
        <w:rPr>
          <w:rFonts w:hAnsi="Arial" w:cs="Arial" w:ascii="Arial"/>
          <w:b/>
          <w:sz w:val="28"/>
          <w:szCs w:val="28"/>
        </w:rPr>
        <w:sectPr w:rsidR="00476D4C" w:rsidSect="004F6C54">
          <w:footerReference r:id="rId25" w:type="default"/>
          <w:pgSz w:w="11900" w:h="16840"/>
          <w:pgMar w:gutter="0" w:bottom="1191" w:left="1134" w:footer="709" w:top="1247" w:right="1418" w:header="709"/>
          <w:cols w:space="708"/>
          <w:titlePg/>
          <w:docGrid w:linePitch="360"/>
        </w:sectPr>
      </w:pPr>
    </w:p>
    <w:p w:rsidRDefault="009A3048" w:rsidR="009A3048" w:rsidP="009A3048" w14:paraId="6C59855D" w14:textId="47A0EAD9">
      <w:pPr>
        <w:ind w:left="720" w:hanging="720"/>
        <w:jc w:val="center"/>
        <w:rPr>
          <w:rFonts w:hAnsi="Arial" w:cs="Arial" w:ascii="Arial"/>
          <w:b/>
          <w:sz w:val="28"/>
          <w:szCs w:val="28"/>
        </w:rPr>
      </w:pPr>
    </w:p>
    <w:p w:rsidRDefault="009A3048" w:rsidR="009A3048" w:rsidP="009A3048" w14:paraId="01FB9557" w14:textId="77777777">
      <w:pPr>
        <w:ind w:left="720" w:hanging="720"/>
        <w:jc w:val="center"/>
        <w:rPr>
          <w:rFonts w:hAnsi="Arial" w:cs="Arial" w:ascii="Arial"/>
          <w:b/>
          <w:sz w:val="28"/>
          <w:szCs w:val="28"/>
        </w:rPr>
      </w:pPr>
    </w:p>
    <w:p w:rsidRDefault="009A3048" w:rsidR="009A3048" w:rsidP="009A3048" w14:paraId="2B9CDF5B" w14:textId="77777777">
      <w:pPr>
        <w:ind w:left="720" w:hanging="720"/>
        <w:jc w:val="center"/>
        <w:rPr>
          <w:rFonts w:hAnsi="Arial" w:cs="Arial" w:ascii="Arial"/>
          <w:b/>
          <w:sz w:val="28"/>
          <w:szCs w:val="28"/>
        </w:rPr>
      </w:pPr>
    </w:p>
    <w:p w:rsidRPr="009A3048" w:rsidRDefault="009A3048" w:rsidR="00C83578" w:rsidP="009A3048" w14:paraId="1EC32843" w14:textId="38C54A5B">
      <w:pPr>
        <w:ind w:left="720" w:hanging="720"/>
        <w:jc w:val="center"/>
        <w:rPr>
          <w:rFonts w:hAnsi="Arial" w:cs="Arial" w:ascii="Arial"/>
          <w:b/>
          <w:sz w:val="28"/>
          <w:szCs w:val="28"/>
        </w:rPr>
      </w:pPr>
      <w:r w:rsidRPr="009A3048">
        <w:rPr>
          <w:rFonts w:hAnsi="Arial" w:cs="Arial" w:ascii="Arial"/>
          <w:b/>
          <w:sz w:val="28"/>
          <w:szCs w:val="28"/>
        </w:rPr>
        <w:t>Acknowledgements</w:t>
      </w:r>
    </w:p>
    <w:p w:rsidRPr="005F2C76" w:rsidRDefault="009A3048" w:rsidR="009A3048" w:rsidP="00B67DCE" w14:paraId="1FB9DFA4" w14:textId="77777777">
      <w:pPr>
        <w:ind w:left="720" w:hanging="720"/>
        <w:rPr>
          <w:rFonts w:hAnsi="Arial" w:cs="Arial" w:ascii="Arial"/>
          <w:sz w:val="22"/>
          <w:szCs w:val="22"/>
        </w:rPr>
      </w:pPr>
    </w:p>
    <w:p w:rsidRPr="005F2C76" w:rsidRDefault="002A3D44" w:rsidR="004227CC" w:rsidP="00B67DCE" w14:paraId="324FA627" w14:textId="0CBB4E50">
      <w:pPr>
        <w:ind w:left="720" w:hanging="720"/>
        <w:rPr>
          <w:rFonts w:hAnsi="Arial" w:cs="Arial" w:ascii="Arial"/>
          <w:b/>
          <w:sz w:val="22"/>
          <w:szCs w:val="22"/>
        </w:rPr>
      </w:pPr>
      <w:r w:rsidRPr="005F2C76">
        <w:rPr>
          <w:rFonts w:hAnsi="Arial" w:cs="Arial" w:ascii="Arial"/>
          <w:b/>
          <w:sz w:val="22"/>
          <w:szCs w:val="22"/>
        </w:rPr>
        <w:t>Question 22 and 23</w:t>
      </w:r>
    </w:p>
    <w:p w:rsidRPr="005F2C76" w:rsidRDefault="002A3D44" w:rsidR="002A3D44" w:rsidP="002A3D44" w14:paraId="08B81886" w14:textId="19918EC5">
      <w:pPr>
        <w:rPr>
          <w:rFonts w:hAnsi="Arial" w:cs="Arial" w:ascii="Arial"/>
          <w:sz w:val="22"/>
          <w:szCs w:val="22"/>
        </w:rPr>
      </w:pPr>
      <w:r w:rsidRPr="005F2C76">
        <w:rPr>
          <w:rFonts w:hAnsi="Arial" w:cs="Arial" w:ascii="Arial"/>
          <w:sz w:val="22"/>
          <w:szCs w:val="22"/>
        </w:rPr>
        <w:t>Cell process image</w:t>
      </w:r>
    </w:p>
    <w:p w:rsidRPr="005F2C76" w:rsidRDefault="009853E0" w:rsidR="002A3D44" w:rsidP="002A3D44" w14:paraId="001ED6FD" w14:textId="08FB2768">
      <w:pPr>
        <w:rPr>
          <w:rFonts w:hAnsi="Arial" w:cs="Arial" w:ascii="Arial"/>
          <w:sz w:val="22"/>
          <w:szCs w:val="22"/>
        </w:rPr>
      </w:pPr>
      <w:r w:rsidRPr="005F2C76">
        <w:rPr>
          <w:rFonts w:hAnsi="Arial" w:cs="Arial" w:hint="eastAsia" w:ascii="Arial"/>
          <w:sz w:val="22"/>
          <w:szCs w:val="22"/>
        </w:rPr>
        <w:t>Own work, CC0, https://commons.wikimedia.org/w/index.php?curid=40217073</w:t>
      </w:r>
    </w:p>
    <w:p w:rsidRPr="005F2C76" w:rsidRDefault="002A3D44" w:rsidR="002A3D44" w:rsidP="002A3D44" w14:paraId="3A2A5CF6" w14:textId="77777777">
      <w:pPr>
        <w:rPr>
          <w:rFonts w:hAnsi="Arial" w:cs="Arial" w:ascii="Arial"/>
          <w:b/>
          <w:sz w:val="22"/>
          <w:szCs w:val="22"/>
        </w:rPr>
      </w:pPr>
    </w:p>
    <w:p w:rsidRPr="005F2C76" w:rsidRDefault="004227CC" w:rsidR="004227CC" w:rsidP="00B67DCE" w14:paraId="6EDB7AC8" w14:textId="6E2C3DE7">
      <w:pPr>
        <w:ind w:left="720" w:hanging="720"/>
        <w:rPr>
          <w:rFonts w:hAnsi="Arial" w:cs="Arial" w:ascii="Arial"/>
          <w:b/>
          <w:sz w:val="22"/>
          <w:szCs w:val="22"/>
        </w:rPr>
      </w:pPr>
      <w:r w:rsidRPr="005F2C76">
        <w:rPr>
          <w:rFonts w:hAnsi="Arial" w:cs="Arial" w:ascii="Arial"/>
          <w:b/>
          <w:sz w:val="22"/>
          <w:szCs w:val="22"/>
        </w:rPr>
        <w:t>Question 25</w:t>
      </w:r>
    </w:p>
    <w:p w:rsidRPr="005F2C76" w:rsidRDefault="004227CC" w:rsidR="004227CC" w:rsidP="00B67DCE" w14:paraId="75024097" w14:textId="05C159D9">
      <w:pPr>
        <w:ind w:left="720" w:hanging="720"/>
        <w:rPr>
          <w:rFonts w:hAnsi="Arial" w:cs="Arial" w:ascii="Arial"/>
          <w:sz w:val="22"/>
          <w:szCs w:val="22"/>
        </w:rPr>
      </w:pPr>
      <w:r w:rsidRPr="005F2C76">
        <w:rPr>
          <w:rFonts w:hAnsi="Arial" w:cs="Arial" w:ascii="Arial"/>
          <w:sz w:val="22"/>
          <w:szCs w:val="22"/>
        </w:rPr>
        <w:t xml:space="preserve">Test tube image </w:t>
      </w:r>
    </w:p>
    <w:p w:rsidRPr="005F2C76" w:rsidRDefault="004227CC" w:rsidR="004227CC" w:rsidP="00B67DCE" w14:paraId="64A19026" w14:textId="03061C83">
      <w:pPr>
        <w:ind w:left="720" w:hanging="720"/>
        <w:rPr>
          <w:rFonts w:hAnsi="Arial" w:cs="Arial" w:ascii="Arial"/>
          <w:sz w:val="22"/>
          <w:szCs w:val="22"/>
        </w:rPr>
      </w:pPr>
      <w:r w:rsidRPr="005F2C76">
        <w:rPr>
          <w:rFonts w:hAnsi="Arial" w:cs="Arial" w:ascii="Arial"/>
          <w:sz w:val="22"/>
          <w:szCs w:val="22"/>
        </w:rPr>
        <w:t>Clipart</w:t>
      </w:r>
      <w:r w:rsidR="00B75588">
        <w:rPr>
          <w:rFonts w:hAnsi="Arial" w:cs="Arial" w:ascii="Arial"/>
          <w:sz w:val="22"/>
          <w:szCs w:val="22"/>
        </w:rPr>
        <w:t xml:space="preserve"> P</w:t>
      </w:r>
      <w:r w:rsidRPr="005F2C76">
        <w:rPr>
          <w:rFonts w:hAnsi="Arial" w:cs="Arial" w:ascii="Arial"/>
          <w:sz w:val="22"/>
          <w:szCs w:val="22"/>
        </w:rPr>
        <w:t>anda</w:t>
      </w:r>
    </w:p>
    <w:p w:rsidRPr="005F2C76" w:rsidRDefault="000E02D2" w:rsidR="004227CC" w:rsidP="00B67DCE" w14:paraId="0860D468" w14:textId="793440A9">
      <w:pPr>
        <w:ind w:left="720" w:hanging="720"/>
        <w:rPr>
          <w:rFonts w:hAnsi="Arial" w:cs="Arial" w:ascii="Arial"/>
          <w:sz w:val="22"/>
          <w:szCs w:val="22"/>
        </w:rPr>
      </w:pPr>
      <w:hyperlink w:history="1" r:id="rId26">
        <w:r w:rsidRPr="005F2C76" w:rsidR="004227CC">
          <w:rPr>
            <w:rStyle w:val="Hyperlink"/>
            <w:rFonts w:hAnsi="Arial" w:cs="Arial" w:ascii="Arial"/>
            <w:color w:val="auto"/>
            <w:sz w:val="22"/>
            <w:szCs w:val="22"/>
          </w:rPr>
          <w:t>http://www.clipartpanda.com/clipart_images/test-tube-clip-art-viewing-33978516</w:t>
        </w:r>
      </w:hyperlink>
    </w:p>
    <w:p w:rsidRPr="005F2C76" w:rsidRDefault="004227CC" w:rsidR="004227CC" w:rsidP="00B67DCE" w14:paraId="66C9EFF4" w14:textId="77777777">
      <w:pPr>
        <w:ind w:left="720" w:hanging="720"/>
        <w:rPr>
          <w:rFonts w:hAnsi="Arial" w:cs="Arial" w:ascii="Arial"/>
          <w:sz w:val="22"/>
          <w:szCs w:val="22"/>
        </w:rPr>
      </w:pPr>
    </w:p>
    <w:p w:rsidRPr="005F2C76" w:rsidRDefault="004227CC" w:rsidR="004227CC" w:rsidP="00B67DCE" w14:paraId="34A5FAEA" w14:textId="17919DF1">
      <w:pPr>
        <w:ind w:left="720" w:hanging="720"/>
        <w:rPr>
          <w:rFonts w:hAnsi="Arial" w:cs="Arial" w:ascii="Arial"/>
          <w:b/>
          <w:sz w:val="22"/>
          <w:szCs w:val="22"/>
        </w:rPr>
      </w:pPr>
      <w:r w:rsidRPr="005F2C76">
        <w:rPr>
          <w:rFonts w:hAnsi="Arial" w:cs="Arial" w:ascii="Arial"/>
          <w:b/>
          <w:sz w:val="22"/>
          <w:szCs w:val="22"/>
        </w:rPr>
        <w:t>Question 28</w:t>
      </w:r>
    </w:p>
    <w:p w:rsidRPr="005F2C76" w:rsidRDefault="004227CC" w:rsidR="004227CC" w:rsidP="00B67DCE" w14:paraId="30024011" w14:textId="61609D06">
      <w:pPr>
        <w:ind w:left="720" w:hanging="720"/>
        <w:rPr>
          <w:rFonts w:hAnsi="Arial" w:cs="Arial" w:ascii="Arial"/>
          <w:sz w:val="22"/>
          <w:szCs w:val="22"/>
        </w:rPr>
      </w:pPr>
      <w:r w:rsidRPr="005F2C76">
        <w:rPr>
          <w:rFonts w:hAnsi="Arial" w:cs="Arial" w:ascii="Arial"/>
          <w:sz w:val="22"/>
          <w:szCs w:val="22"/>
        </w:rPr>
        <w:t>Cell diagram</w:t>
      </w:r>
    </w:p>
    <w:p w:rsidRPr="005F2C76" w:rsidRDefault="004227CC" w:rsidR="004227CC" w:rsidP="00B67DCE" w14:paraId="4B3DA938" w14:textId="0C478D3E">
      <w:pPr>
        <w:ind w:left="720" w:hanging="720"/>
        <w:rPr>
          <w:rFonts w:hAnsi="Arial" w:cs="Arial" w:ascii="Arial"/>
          <w:sz w:val="22"/>
          <w:szCs w:val="22"/>
        </w:rPr>
      </w:pPr>
      <w:r w:rsidRPr="005F2C76">
        <w:rPr>
          <w:rFonts w:hAnsi="Arial" w:cs="Arial" w:ascii="Arial"/>
          <w:sz w:val="22"/>
          <w:szCs w:val="22"/>
        </w:rPr>
        <w:t>By author</w:t>
      </w:r>
    </w:p>
    <w:p w:rsidRPr="005F2C76" w:rsidRDefault="004227CC" w:rsidR="004227CC" w:rsidP="00B67DCE" w14:paraId="5E97A731" w14:textId="77777777">
      <w:pPr>
        <w:ind w:left="720" w:hanging="720"/>
        <w:rPr>
          <w:rFonts w:hAnsi="Arial" w:cs="Arial" w:ascii="Arial"/>
          <w:b/>
          <w:sz w:val="22"/>
          <w:szCs w:val="22"/>
        </w:rPr>
      </w:pPr>
    </w:p>
    <w:p w:rsidRPr="005F2C76" w:rsidRDefault="00ED4A19" w:rsidR="00ED4A19" w:rsidP="00B67DCE" w14:paraId="27BB1BB9" w14:textId="75813A0A">
      <w:pPr>
        <w:ind w:left="720" w:hanging="720"/>
        <w:rPr>
          <w:rFonts w:hAnsi="Arial" w:cs="Arial" w:ascii="Arial"/>
          <w:b/>
          <w:sz w:val="22"/>
          <w:szCs w:val="22"/>
        </w:rPr>
      </w:pPr>
      <w:r w:rsidRPr="005F2C76">
        <w:rPr>
          <w:rFonts w:hAnsi="Arial" w:cs="Arial" w:ascii="Arial"/>
          <w:b/>
          <w:sz w:val="22"/>
          <w:szCs w:val="22"/>
        </w:rPr>
        <w:t>Question 31</w:t>
      </w:r>
    </w:p>
    <w:p w:rsidRPr="005F2C76" w:rsidRDefault="00ED4A19" w:rsidR="00ED4A19" w:rsidP="00B67DCE" w14:paraId="50234E57" w14:textId="799C9B0C">
      <w:pPr>
        <w:ind w:left="720" w:hanging="720"/>
        <w:rPr>
          <w:rFonts w:hAnsi="Arial" w:cs="Arial" w:ascii="Arial"/>
          <w:sz w:val="22"/>
          <w:szCs w:val="22"/>
        </w:rPr>
      </w:pPr>
      <w:r w:rsidRPr="005F2C76">
        <w:rPr>
          <w:rFonts w:hAnsi="Arial" w:cs="Arial" w:ascii="Arial"/>
          <w:sz w:val="22"/>
          <w:szCs w:val="22"/>
        </w:rPr>
        <w:t>Aquatic plants in beakers</w:t>
      </w:r>
    </w:p>
    <w:p w:rsidRPr="005F2C76" w:rsidRDefault="00E067CA" w:rsidR="00E067CA" w:rsidP="00E067CA" w14:paraId="7E6DD9A7" w14:textId="77777777">
      <w:pPr>
        <w:tabs>
          <w:tab w:val="left" w:pos="1701"/>
        </w:tabs>
        <w:rPr>
          <w:rFonts w:hAnsi="Arial" w:cs="Arial" w:ascii="Arial"/>
          <w:sz w:val="22"/>
          <w:szCs w:val="22"/>
        </w:rPr>
      </w:pPr>
      <w:r w:rsidRPr="005F2C76">
        <w:rPr>
          <w:rFonts w:hAnsi="Arial" w:cs="Arial" w:ascii="Arial"/>
          <w:sz w:val="22"/>
          <w:szCs w:val="22"/>
        </w:rPr>
        <w:t xml:space="preserve">Diagram courtesy of Dr Peter Scott </w:t>
      </w:r>
    </w:p>
    <w:p w:rsidRPr="005F2C76" w:rsidRDefault="00E067CA" w:rsidR="00ED4A19" w:rsidP="00E067CA" w14:paraId="61F2AC43" w14:textId="467451BF">
      <w:pPr>
        <w:tabs>
          <w:tab w:val="left" w:pos="1701"/>
        </w:tabs>
        <w:rPr>
          <w:rFonts w:hAnsi="Arial" w:cs="Arial" w:ascii="Arial"/>
          <w:sz w:val="22"/>
          <w:szCs w:val="22"/>
        </w:rPr>
      </w:pPr>
      <w:r w:rsidRPr="005F2C76">
        <w:rPr>
          <w:rFonts w:hAnsi="Arial" w:cs="Arial" w:ascii="Arial"/>
          <w:sz w:val="22"/>
          <w:szCs w:val="22"/>
        </w:rPr>
        <w:t>IB Biology Higher Level, (eBook, 2013)</w:t>
      </w:r>
    </w:p>
    <w:p w:rsidRPr="005F2C76" w:rsidRDefault="00E067CA" w:rsidR="00E067CA" w:rsidP="00E067CA" w14:paraId="7770E147" w14:textId="77777777">
      <w:pPr>
        <w:tabs>
          <w:tab w:val="left" w:pos="1701"/>
        </w:tabs>
        <w:rPr>
          <w:rFonts w:hAnsi="Arial" w:cs="Arial" w:ascii="Arial"/>
          <w:sz w:val="22"/>
          <w:szCs w:val="22"/>
        </w:rPr>
      </w:pPr>
    </w:p>
    <w:p w:rsidRPr="005F2C76" w:rsidRDefault="00D3675F" w:rsidR="00EF2113" w:rsidP="00EF2113" w14:paraId="4E3BD31C" w14:textId="77777777">
      <w:pPr>
        <w:tabs>
          <w:tab w:val="left" w:pos="1701"/>
        </w:tabs>
        <w:rPr>
          <w:rFonts w:hAnsi="Arial" w:cs="Arial" w:ascii="Arial"/>
          <w:b/>
          <w:sz w:val="22"/>
          <w:szCs w:val="22"/>
        </w:rPr>
      </w:pPr>
      <w:r w:rsidRPr="005F2C76">
        <w:rPr>
          <w:rFonts w:hAnsi="Arial" w:cs="Arial" w:ascii="Arial"/>
          <w:b/>
          <w:sz w:val="22"/>
          <w:szCs w:val="22"/>
        </w:rPr>
        <w:t xml:space="preserve">Question 32 </w:t>
      </w:r>
    </w:p>
    <w:p w:rsidRPr="005F2C76" w:rsidRDefault="00D3675F" w:rsidR="00D3675F" w:rsidP="00E067CA" w14:paraId="0C582278" w14:textId="0D3B2A34">
      <w:pPr>
        <w:tabs>
          <w:tab w:val="left" w:pos="1701"/>
        </w:tabs>
        <w:rPr>
          <w:rFonts w:hAnsi="Arial" w:cs="Arial" w:ascii="Arial"/>
          <w:sz w:val="22"/>
          <w:szCs w:val="22"/>
        </w:rPr>
      </w:pPr>
      <w:r w:rsidRPr="005F2C76">
        <w:rPr>
          <w:rFonts w:hAnsi="Arial" w:cs="Arial" w:ascii="Arial"/>
          <w:sz w:val="22"/>
          <w:szCs w:val="22"/>
        </w:rPr>
        <w:t xml:space="preserve">Xylem </w:t>
      </w:r>
      <w:r w:rsidRPr="005F2C76" w:rsidR="00EF2113">
        <w:rPr>
          <w:rFonts w:hAnsi="Arial" w:cs="Arial" w:ascii="Arial"/>
          <w:sz w:val="22"/>
          <w:szCs w:val="22"/>
        </w:rPr>
        <w:t xml:space="preserve">and Phloem of </w:t>
      </w:r>
      <w:r w:rsidRPr="005F2C76" w:rsidR="00EF2113">
        <w:rPr>
          <w:rFonts w:hAnsi="Arial" w:cs="Arial" w:eastAsia="Times New Roman" w:ascii="Arial"/>
          <w:i/>
          <w:sz w:val="22"/>
          <w:szCs w:val="22"/>
        </w:rPr>
        <w:t>Cucurbita maxima</w:t>
      </w:r>
    </w:p>
    <w:p w:rsidRPr="005F2C76" w:rsidRDefault="00EF2113" w:rsidR="00D3675F" w:rsidP="00E067CA" w14:paraId="2198DEF1" w14:textId="31CEB61A">
      <w:pPr>
        <w:tabs>
          <w:tab w:val="left" w:pos="1701"/>
        </w:tabs>
        <w:rPr>
          <w:rFonts w:hAnsi="Arial" w:cs="Arial" w:ascii="Arial"/>
          <w:sz w:val="22"/>
          <w:szCs w:val="22"/>
        </w:rPr>
      </w:pPr>
      <w:r w:rsidRPr="005F2C76">
        <w:rPr>
          <w:rFonts w:hAnsi="Arial" w:cs="Arial" w:ascii="Arial"/>
          <w:sz w:val="22"/>
          <w:szCs w:val="22"/>
        </w:rPr>
        <w:t>By (</w:t>
      </w:r>
      <w:proofErr w:type="spellStart"/>
      <w:r w:rsidRPr="005F2C76">
        <w:rPr>
          <w:rFonts w:hAnsi="Arial" w:cs="Arial" w:ascii="Arial"/>
          <w:sz w:val="22"/>
          <w:szCs w:val="22"/>
        </w:rPr>
        <w:t>biophotos</w:t>
      </w:r>
      <w:proofErr w:type="spellEnd"/>
      <w:r w:rsidRPr="005F2C76">
        <w:rPr>
          <w:rFonts w:hAnsi="Arial" w:cs="Arial" w:ascii="Arial"/>
          <w:sz w:val="22"/>
          <w:szCs w:val="22"/>
        </w:rPr>
        <w:t>)</w:t>
      </w:r>
    </w:p>
    <w:p w:rsidRPr="005F2C76" w:rsidRDefault="00EF2113" w:rsidR="00EF2113" w:rsidP="00E067CA" w14:paraId="7BE3DFE5" w14:textId="701156CA">
      <w:pPr>
        <w:tabs>
          <w:tab w:val="left" w:pos="1701"/>
        </w:tabs>
        <w:rPr>
          <w:rFonts w:hAnsi="Arial" w:cs="Arial" w:ascii="Arial"/>
          <w:sz w:val="22"/>
          <w:szCs w:val="22"/>
        </w:rPr>
      </w:pPr>
      <w:r w:rsidRPr="005F2C76">
        <w:rPr>
          <w:rFonts w:hAnsi="Arial" w:cs="Arial" w:ascii="Arial"/>
          <w:sz w:val="22"/>
          <w:szCs w:val="22"/>
        </w:rPr>
        <w:t>Flickr</w:t>
      </w:r>
    </w:p>
    <w:p w:rsidRPr="005F2C76" w:rsidRDefault="00EF2113" w:rsidR="00EF2113" w:rsidP="00E067CA" w14:paraId="622CD989" w14:textId="77777777">
      <w:pPr>
        <w:tabs>
          <w:tab w:val="left" w:pos="1701"/>
        </w:tabs>
        <w:rPr>
          <w:rFonts w:hAnsi="Arial" w:cs="Arial" w:ascii="Arial"/>
          <w:sz w:val="22"/>
          <w:szCs w:val="22"/>
        </w:rPr>
      </w:pPr>
    </w:p>
    <w:p w:rsidRPr="005F2C76" w:rsidRDefault="00C83578" w:rsidR="00C83578" w:rsidP="00B67DCE" w14:paraId="7BECDD57" w14:textId="3FEC6489">
      <w:pPr>
        <w:ind w:left="720" w:hanging="720"/>
        <w:rPr>
          <w:rFonts w:hAnsi="Arial" w:cs="Arial" w:ascii="Arial"/>
          <w:b/>
          <w:sz w:val="22"/>
          <w:szCs w:val="22"/>
        </w:rPr>
      </w:pPr>
      <w:r w:rsidRPr="005F2C76">
        <w:rPr>
          <w:rFonts w:hAnsi="Arial" w:cs="Arial" w:ascii="Arial"/>
          <w:b/>
          <w:sz w:val="22"/>
          <w:szCs w:val="22"/>
        </w:rPr>
        <w:t>Question 34 (d)</w:t>
      </w:r>
    </w:p>
    <w:p w:rsidRPr="005F2C76" w:rsidRDefault="00C83578" w:rsidR="00C83578" w:rsidP="00B67DCE" w14:paraId="39B0FF45" w14:textId="388C327D">
      <w:pPr>
        <w:ind w:left="720" w:hanging="720"/>
        <w:rPr>
          <w:rFonts w:hAnsi="Arial" w:cs="Arial" w:ascii="Arial"/>
          <w:sz w:val="22"/>
          <w:szCs w:val="22"/>
        </w:rPr>
      </w:pPr>
      <w:r w:rsidRPr="005F2C76">
        <w:rPr>
          <w:rFonts w:hAnsi="Arial" w:cs="Arial" w:ascii="Arial"/>
          <w:sz w:val="22"/>
          <w:szCs w:val="22"/>
        </w:rPr>
        <w:t>Unlabelled heart diagram</w:t>
      </w:r>
    </w:p>
    <w:p w:rsidRPr="005F2C76" w:rsidRDefault="000E02D2" w:rsidR="00C83578" w:rsidP="00B67DCE" w14:paraId="5EC0B077" w14:textId="0A27F364">
      <w:pPr>
        <w:ind w:left="720" w:hanging="720"/>
        <w:rPr>
          <w:rFonts w:hAnsi="Arial" w:cs="Arial" w:ascii="Arial"/>
          <w:sz w:val="22"/>
          <w:szCs w:val="22"/>
        </w:rPr>
      </w:pPr>
      <w:hyperlink w:history="1" r:id="rId27">
        <w:r w:rsidRPr="005F2C76" w:rsidR="00C83578">
          <w:rPr>
            <w:rStyle w:val="Hyperlink"/>
            <w:rFonts w:hAnsi="Arial" w:cs="Arial" w:ascii="Arial"/>
            <w:color w:val="auto"/>
            <w:sz w:val="22"/>
            <w:szCs w:val="22"/>
          </w:rPr>
          <w:t>http://clipart-library.com/images/BiarbL7jT.jpg</w:t>
        </w:r>
      </w:hyperlink>
    </w:p>
    <w:p w:rsidRPr="005F2C76" w:rsidRDefault="00C83578" w:rsidR="00C83578" w:rsidP="00B67DCE" w14:paraId="0E648E9F" w14:textId="77777777">
      <w:pPr>
        <w:ind w:left="720" w:hanging="720"/>
        <w:rPr>
          <w:rFonts w:hAnsi="Arial" w:cs="Arial" w:ascii="Arial"/>
          <w:sz w:val="22"/>
          <w:szCs w:val="22"/>
        </w:rPr>
      </w:pPr>
    </w:p>
    <w:p w:rsidRPr="005F2C76" w:rsidRDefault="004227CC" w:rsidR="00C83578" w:rsidP="00B67DCE" w14:paraId="7579A505" w14:textId="65423722">
      <w:pPr>
        <w:ind w:left="720" w:hanging="720"/>
        <w:rPr>
          <w:rFonts w:hAnsi="Arial" w:cs="Arial" w:ascii="Arial"/>
          <w:sz w:val="22"/>
          <w:szCs w:val="22"/>
        </w:rPr>
      </w:pPr>
      <w:r w:rsidRPr="005F2C76">
        <w:rPr>
          <w:rFonts w:hAnsi="Arial" w:cs="Arial" w:ascii="Arial"/>
          <w:sz w:val="22"/>
          <w:szCs w:val="22"/>
        </w:rPr>
        <w:t>Other diagrams or images within this exam are by the author.</w:t>
      </w:r>
    </w:p>
    <w:sectPr w:rsidRPr="005F2C76" w:rsidR="00C83578" w:rsidSect="00476D4C">
      <w:footerReference r:id="rId28" w:type="default"/>
      <w:type w:val="continuous"/>
      <w:pgSz w:w="11900" w:h="16840"/>
      <w:pgMar w:gutter="0" w:bottom="1191" w:left="1134" w:footer="709" w:top="1247" w:right="1418" w:header="709"/>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date="2017-05-21T11:25:00Z" w:author="Neil George" w:id="0">
    <w:p w14:paraId="00000001" w14:textId="00000002">
      <w:pPr>
        <w:pStyle w:val="CommentText"/>
      </w:pPr>
      <w:r>
        <w:rPr>
          <w:rStyle w:val="CommentReference"/>
        </w:rPr>
        <w:annotationRef/>
      </w:r>
      <w:r>
        <w:t>Start with capitals to be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E7962C" w16cid:durableId="1D1349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AAE34" w14:textId="77777777" w:rsidR="000E02D2" w:rsidRDefault="000E02D2" w:rsidP="004F6C54">
      <w:r>
        <w:separator/>
      </w:r>
    </w:p>
  </w:endnote>
  <w:endnote w:type="continuationSeparator" w:id="0">
    <w:p w14:paraId="06D71C6C" w14:textId="77777777" w:rsidR="000E02D2" w:rsidRDefault="000E02D2" w:rsidP="004F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6C457" w14:textId="71914EE6" w:rsidR="00762F4A" w:rsidRPr="00E040FD" w:rsidRDefault="000E02D2" w:rsidP="00E040FD">
    <w:pPr>
      <w:pStyle w:val="Footer"/>
      <w:jc w:val="center"/>
      <w:rPr>
        <w:rFonts w:ascii="Arial" w:hAnsi="Arial" w:cs="Arial"/>
        <w:sz w:val="20"/>
        <w:szCs w:val="20"/>
      </w:rPr>
    </w:pPr>
    <w:sdt>
      <w:sdtPr>
        <w:rPr>
          <w:rFonts w:ascii="Arial" w:hAnsi="Arial" w:cs="Arial"/>
          <w:sz w:val="20"/>
          <w:szCs w:val="20"/>
        </w:rPr>
        <w:id w:val="969400743"/>
        <w:placeholder>
          <w:docPart w:val="3A09F5AC85D0B04DBB572488944CAEDB"/>
        </w:placeholder>
        <w:temporary/>
        <w:showingPlcHdr/>
      </w:sdtPr>
      <w:sdtEndPr/>
      <w:sdtContent>
        <w:r w:rsidR="00762F4A" w:rsidRPr="00E040FD">
          <w:rPr>
            <w:rFonts w:ascii="Arial" w:hAnsi="Arial" w:cs="Arial"/>
            <w:sz w:val="20"/>
            <w:szCs w:val="20"/>
          </w:rPr>
          <w:t>[Type text]</w:t>
        </w:r>
      </w:sdtContent>
    </w:sdt>
    <w:r w:rsidR="00762F4A" w:rsidRPr="00E040FD">
      <w:rPr>
        <w:rFonts w:ascii="Arial" w:hAnsi="Arial" w:cs="Arial"/>
        <w:sz w:val="20"/>
        <w:szCs w:val="20"/>
      </w:rPr>
      <w:ptab w:relativeTo="margin" w:alignment="center" w:leader="none"/>
    </w:r>
    <w:sdt>
      <w:sdtPr>
        <w:rPr>
          <w:rFonts w:ascii="Arial" w:hAnsi="Arial" w:cs="Arial"/>
          <w:sz w:val="20"/>
          <w:szCs w:val="20"/>
        </w:rPr>
        <w:id w:val="969400748"/>
        <w:placeholder>
          <w:docPart w:val="274ECC2935654D49BDEC22AD05F85174"/>
        </w:placeholder>
        <w:temporary/>
        <w:showingPlcHdr/>
      </w:sdtPr>
      <w:sdtEndPr/>
      <w:sdtContent>
        <w:r w:rsidR="00762F4A" w:rsidRPr="00E040FD">
          <w:rPr>
            <w:rFonts w:ascii="Arial" w:hAnsi="Arial" w:cs="Arial"/>
            <w:sz w:val="20"/>
            <w:szCs w:val="20"/>
          </w:rPr>
          <w:t>[Type text]</w:t>
        </w:r>
      </w:sdtContent>
    </w:sdt>
    <w:r w:rsidR="00762F4A" w:rsidRPr="00E040FD">
      <w:rPr>
        <w:rFonts w:ascii="Arial" w:hAnsi="Arial" w:cs="Arial"/>
        <w:sz w:val="20"/>
        <w:szCs w:val="20"/>
      </w:rPr>
      <w:ptab w:relativeTo="margin" w:alignment="right" w:leader="none"/>
    </w:r>
    <w:sdt>
      <w:sdtPr>
        <w:rPr>
          <w:rFonts w:ascii="Arial" w:hAnsi="Arial" w:cs="Arial"/>
          <w:sz w:val="20"/>
          <w:szCs w:val="20"/>
        </w:rPr>
        <w:id w:val="969400753"/>
        <w:placeholder>
          <w:docPart w:val="3C1C242351AA954AA312D4E3DC4CB71E"/>
        </w:placeholder>
        <w:temporary/>
        <w:showingPlcHdr/>
      </w:sdtPr>
      <w:sdtEndPr/>
      <w:sdtContent>
        <w:r w:rsidR="00762F4A" w:rsidRPr="00E040FD">
          <w:rPr>
            <w:rFonts w:ascii="Arial" w:hAnsi="Arial" w:cs="Arial"/>
            <w:sz w:val="20"/>
            <w:szCs w:val="20"/>
          </w:rP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DA5BA" w14:textId="55D86002" w:rsidR="00762F4A" w:rsidRDefault="00762F4A">
    <w:pPr>
      <w:pStyle w:val="Footer"/>
    </w:pPr>
    <w:r w:rsidRPr="00E040FD">
      <w:rPr>
        <w:rFonts w:ascii="Arial" w:hAnsi="Arial" w:cs="Arial"/>
        <w:color w:val="365F91" w:themeColor="accent1" w:themeShade="BF"/>
        <w:sz w:val="20"/>
        <w:szCs w:val="20"/>
        <w:lang w:val="en-US"/>
      </w:rPr>
      <w:ptab w:relativeTo="margin" w:alignment="center" w:leader="none"/>
    </w:r>
    <w:r>
      <w:rPr>
        <w:rFonts w:ascii="Arial" w:hAnsi="Arial" w:cs="Arial"/>
        <w:color w:val="365F91" w:themeColor="accent1" w:themeShade="BF"/>
        <w:sz w:val="20"/>
        <w:szCs w:val="20"/>
        <w:lang w:val="en-US"/>
      </w:rPr>
      <w:t>SEE NEXT PAGE</w:t>
    </w:r>
    <w:r w:rsidRPr="00E040FD">
      <w:rPr>
        <w:rFonts w:ascii="Arial" w:hAnsi="Arial" w:cs="Arial"/>
        <w:color w:val="365F91" w:themeColor="accent1" w:themeShade="BF"/>
        <w:sz w:val="20"/>
        <w:szCs w:val="20"/>
        <w:lang w:val="en-U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CD25" w14:textId="77777777" w:rsidR="00762F4A" w:rsidRDefault="00762F4A">
    <w:pPr>
      <w:pStyle w:val="Footer"/>
    </w:pPr>
    <w:r w:rsidRPr="00E040FD">
      <w:rPr>
        <w:rFonts w:ascii="Arial" w:hAnsi="Arial" w:cs="Arial"/>
        <w:color w:val="365F91" w:themeColor="accent1" w:themeShade="BF"/>
        <w:sz w:val="20"/>
        <w:szCs w:val="20"/>
        <w:lang w:val="en-US"/>
      </w:rPr>
      <w:ptab w:relativeTo="margin" w:alignment="center" w:leader="none"/>
    </w:r>
    <w:r>
      <w:rPr>
        <w:rFonts w:ascii="Arial" w:hAnsi="Arial" w:cs="Arial"/>
        <w:color w:val="365F91" w:themeColor="accent1" w:themeShade="BF"/>
        <w:sz w:val="20"/>
        <w:szCs w:val="20"/>
        <w:lang w:val="en-US"/>
      </w:rPr>
      <w:t>SEE NEXT PAGE</w:t>
    </w:r>
    <w:r w:rsidRPr="00E040FD">
      <w:rPr>
        <w:rFonts w:ascii="Arial" w:hAnsi="Arial" w:cs="Arial"/>
        <w:color w:val="365F91" w:themeColor="accent1" w:themeShade="BF"/>
        <w:sz w:val="20"/>
        <w:szCs w:val="20"/>
        <w:lang w:val="en-US"/>
      </w:rP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F8DD4" w14:textId="1DC542D9" w:rsidR="00762F4A" w:rsidRPr="00476D4C" w:rsidRDefault="00762F4A" w:rsidP="00476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62171" w14:textId="77777777" w:rsidR="000E02D2" w:rsidRDefault="000E02D2" w:rsidP="004F6C54">
      <w:r>
        <w:separator/>
      </w:r>
    </w:p>
  </w:footnote>
  <w:footnote w:type="continuationSeparator" w:id="0">
    <w:p w14:paraId="3C493EF1" w14:textId="77777777" w:rsidR="000E02D2" w:rsidRDefault="000E02D2" w:rsidP="004F6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D355B" w14:textId="77777777" w:rsidR="00762F4A" w:rsidRDefault="00762F4A" w:rsidP="000F643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A9492D0" w14:textId="77777777" w:rsidR="00762F4A" w:rsidRPr="00FF1874" w:rsidRDefault="00762F4A">
    <w:pPr>
      <w:pStyle w:val="Header"/>
      <w:rPr>
        <w:rFonts w:ascii="Arial" w:hAnsi="Arial" w:cs="Arial"/>
        <w:sz w:val="22"/>
        <w:szCs w:val="22"/>
      </w:rPr>
    </w:pPr>
    <w:r>
      <w:rPr>
        <w:rFonts w:ascii="Arial" w:hAnsi="Arial" w:cs="Arial"/>
        <w:sz w:val="22"/>
        <w:szCs w:val="22"/>
      </w:rPr>
      <w:t>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9D67" w14:textId="1576F51A" w:rsidR="00762F4A" w:rsidRPr="004F6C54" w:rsidRDefault="00762F4A" w:rsidP="004F6C54">
    <w:pPr>
      <w:pStyle w:val="Header"/>
      <w:framePr w:wrap="around" w:vAnchor="text" w:hAnchor="page" w:x="5815" w:y="-60"/>
      <w:rPr>
        <w:rStyle w:val="PageNumber"/>
        <w:rFonts w:ascii="Arial" w:hAnsi="Arial" w:cs="Arial"/>
        <w:sz w:val="22"/>
        <w:szCs w:val="22"/>
      </w:rPr>
    </w:pPr>
    <w:r w:rsidRPr="004F6C54">
      <w:rPr>
        <w:rStyle w:val="PageNumber"/>
        <w:rFonts w:ascii="Arial" w:hAnsi="Arial" w:cs="Arial"/>
        <w:sz w:val="22"/>
        <w:szCs w:val="22"/>
      </w:rPr>
      <w:fldChar w:fldCharType="begin"/>
    </w:r>
    <w:r w:rsidRPr="004F6C54">
      <w:rPr>
        <w:rStyle w:val="PageNumber"/>
        <w:rFonts w:ascii="Arial" w:hAnsi="Arial" w:cs="Arial"/>
        <w:sz w:val="22"/>
        <w:szCs w:val="22"/>
      </w:rPr>
      <w:instrText xml:space="preserve">PAGE  </w:instrText>
    </w:r>
    <w:r w:rsidRPr="004F6C54">
      <w:rPr>
        <w:rStyle w:val="PageNumber"/>
        <w:rFonts w:ascii="Arial" w:hAnsi="Arial" w:cs="Arial"/>
        <w:sz w:val="22"/>
        <w:szCs w:val="22"/>
      </w:rPr>
      <w:fldChar w:fldCharType="separate"/>
    </w:r>
    <w:r w:rsidR="00F62B28">
      <w:rPr>
        <w:rStyle w:val="PageNumber"/>
        <w:rFonts w:ascii="Arial" w:hAnsi="Arial" w:cs="Arial"/>
        <w:noProof/>
        <w:sz w:val="22"/>
        <w:szCs w:val="22"/>
      </w:rPr>
      <w:t>35</w:t>
    </w:r>
    <w:r w:rsidRPr="004F6C54">
      <w:rPr>
        <w:rStyle w:val="PageNumber"/>
        <w:rFonts w:ascii="Arial" w:hAnsi="Arial" w:cs="Arial"/>
        <w:sz w:val="22"/>
        <w:szCs w:val="22"/>
      </w:rPr>
      <w:fldChar w:fldCharType="end"/>
    </w:r>
  </w:p>
  <w:p w14:paraId="539D5C5F" w14:textId="77777777" w:rsidR="00762F4A" w:rsidRPr="004F6C54" w:rsidRDefault="00762F4A" w:rsidP="00FF1874">
    <w:pPr>
      <w:pStyle w:val="Header"/>
      <w:tabs>
        <w:tab w:val="clear" w:pos="8640"/>
        <w:tab w:val="right" w:pos="9356"/>
      </w:tabs>
      <w:rPr>
        <w:rFonts w:ascii="Arial" w:hAnsi="Arial" w:cs="Arial"/>
        <w:sz w:val="22"/>
        <w:szCs w:val="22"/>
      </w:rPr>
    </w:pPr>
    <w:r>
      <w:tab/>
    </w:r>
    <w:r>
      <w:tab/>
      <w:t xml:space="preserve">     </w:t>
    </w:r>
    <w:r w:rsidRPr="004F6C54">
      <w:rPr>
        <w:rFonts w:ascii="Arial" w:hAnsi="Arial" w:cs="Arial"/>
        <w:sz w:val="22"/>
        <w:szCs w:val="22"/>
      </w:rPr>
      <w:t>BIOLOGY</w:t>
    </w:r>
  </w:p>
  <w:p w14:paraId="56ED8E30" w14:textId="77777777" w:rsidR="00762F4A" w:rsidRDefault="00762F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D819FF"/>
    <w:multiLevelType w:val="hybridMultilevel"/>
    <w:tmpl w:val="06461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3" w15:restartNumberingAfterBreak="0">
    <w:nsid w:val="7FA93800"/>
    <w:multiLevelType w:val="hybridMultilevel"/>
    <w:tmpl w:val="10E8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rdley">
    <w15:presenceInfo w15:providerId="Windows Live" w15:userId="c7dcc0980f1024f7"/>
  </w15:person>
  <w15:person w15:author="Bill">
    <w15:presenceInfo w15:providerId="Windows Live" w15:userId="8b45a3280ddc8126"/>
  </w15:person>
  <w15:person w15:author="Neil George">
    <w15:presenceInfo w15:providerId="Windows Live" w15:userId="07c6168c751624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FC7"/>
    <w:rsid w:val="000002DE"/>
    <w:rsid w:val="00001EE3"/>
    <w:rsid w:val="000124CA"/>
    <w:rsid w:val="0002681D"/>
    <w:rsid w:val="00031282"/>
    <w:rsid w:val="00041ED3"/>
    <w:rsid w:val="00043BBD"/>
    <w:rsid w:val="00045FD3"/>
    <w:rsid w:val="00050512"/>
    <w:rsid w:val="00065690"/>
    <w:rsid w:val="0006648E"/>
    <w:rsid w:val="00075182"/>
    <w:rsid w:val="00080FA1"/>
    <w:rsid w:val="000820F0"/>
    <w:rsid w:val="00084AE5"/>
    <w:rsid w:val="00094D7F"/>
    <w:rsid w:val="000953D0"/>
    <w:rsid w:val="00096380"/>
    <w:rsid w:val="000A2456"/>
    <w:rsid w:val="000B2563"/>
    <w:rsid w:val="000D4F9C"/>
    <w:rsid w:val="000E02D2"/>
    <w:rsid w:val="000E2CB9"/>
    <w:rsid w:val="000E4D15"/>
    <w:rsid w:val="000F1B43"/>
    <w:rsid w:val="000F6435"/>
    <w:rsid w:val="00103662"/>
    <w:rsid w:val="0011609B"/>
    <w:rsid w:val="001239DA"/>
    <w:rsid w:val="001242B2"/>
    <w:rsid w:val="00131266"/>
    <w:rsid w:val="00134B80"/>
    <w:rsid w:val="00137322"/>
    <w:rsid w:val="00160CF4"/>
    <w:rsid w:val="00165D10"/>
    <w:rsid w:val="0016682C"/>
    <w:rsid w:val="00175459"/>
    <w:rsid w:val="001777C8"/>
    <w:rsid w:val="001A38AF"/>
    <w:rsid w:val="001A5B3A"/>
    <w:rsid w:val="001A630D"/>
    <w:rsid w:val="001C5553"/>
    <w:rsid w:val="001C75BD"/>
    <w:rsid w:val="001E2A39"/>
    <w:rsid w:val="001E4715"/>
    <w:rsid w:val="0020366A"/>
    <w:rsid w:val="0020720A"/>
    <w:rsid w:val="00207B66"/>
    <w:rsid w:val="00217E18"/>
    <w:rsid w:val="002202CE"/>
    <w:rsid w:val="00232B14"/>
    <w:rsid w:val="002340B0"/>
    <w:rsid w:val="002371FD"/>
    <w:rsid w:val="00262367"/>
    <w:rsid w:val="00286286"/>
    <w:rsid w:val="002865F0"/>
    <w:rsid w:val="0029198A"/>
    <w:rsid w:val="002A0A32"/>
    <w:rsid w:val="002A271C"/>
    <w:rsid w:val="002A3D44"/>
    <w:rsid w:val="002B143B"/>
    <w:rsid w:val="002B50A2"/>
    <w:rsid w:val="002C1C7B"/>
    <w:rsid w:val="002C3147"/>
    <w:rsid w:val="002C7600"/>
    <w:rsid w:val="002E3E3A"/>
    <w:rsid w:val="002F0494"/>
    <w:rsid w:val="002F4FE0"/>
    <w:rsid w:val="00303201"/>
    <w:rsid w:val="00321756"/>
    <w:rsid w:val="00322C71"/>
    <w:rsid w:val="003252E4"/>
    <w:rsid w:val="0033576A"/>
    <w:rsid w:val="0034184B"/>
    <w:rsid w:val="00342E30"/>
    <w:rsid w:val="00344CF4"/>
    <w:rsid w:val="00355AC8"/>
    <w:rsid w:val="003643B3"/>
    <w:rsid w:val="0036465F"/>
    <w:rsid w:val="00370217"/>
    <w:rsid w:val="003748F6"/>
    <w:rsid w:val="00385BCD"/>
    <w:rsid w:val="00394415"/>
    <w:rsid w:val="003974F3"/>
    <w:rsid w:val="003B070B"/>
    <w:rsid w:val="003B2697"/>
    <w:rsid w:val="003B40BA"/>
    <w:rsid w:val="003B4A1C"/>
    <w:rsid w:val="003C14F5"/>
    <w:rsid w:val="003C15B1"/>
    <w:rsid w:val="003C4739"/>
    <w:rsid w:val="003C7B60"/>
    <w:rsid w:val="003D18DB"/>
    <w:rsid w:val="003E3CC4"/>
    <w:rsid w:val="003F1C89"/>
    <w:rsid w:val="00407F12"/>
    <w:rsid w:val="004227CC"/>
    <w:rsid w:val="00424D57"/>
    <w:rsid w:val="00425315"/>
    <w:rsid w:val="00437257"/>
    <w:rsid w:val="00456F15"/>
    <w:rsid w:val="00466F29"/>
    <w:rsid w:val="004732F4"/>
    <w:rsid w:val="00476D4C"/>
    <w:rsid w:val="00477017"/>
    <w:rsid w:val="00482696"/>
    <w:rsid w:val="0048345B"/>
    <w:rsid w:val="00485462"/>
    <w:rsid w:val="00490B6F"/>
    <w:rsid w:val="0049342A"/>
    <w:rsid w:val="00495479"/>
    <w:rsid w:val="00495712"/>
    <w:rsid w:val="004968F6"/>
    <w:rsid w:val="004A0CB7"/>
    <w:rsid w:val="004A3469"/>
    <w:rsid w:val="004A6333"/>
    <w:rsid w:val="004B1934"/>
    <w:rsid w:val="004C12EE"/>
    <w:rsid w:val="004D0418"/>
    <w:rsid w:val="004E4874"/>
    <w:rsid w:val="004F1F75"/>
    <w:rsid w:val="004F1FAE"/>
    <w:rsid w:val="004F6C54"/>
    <w:rsid w:val="00501FEF"/>
    <w:rsid w:val="005077A2"/>
    <w:rsid w:val="00514C4E"/>
    <w:rsid w:val="005209C8"/>
    <w:rsid w:val="005379DD"/>
    <w:rsid w:val="0054063F"/>
    <w:rsid w:val="00543588"/>
    <w:rsid w:val="00544BAF"/>
    <w:rsid w:val="0055597F"/>
    <w:rsid w:val="00555F74"/>
    <w:rsid w:val="005563B0"/>
    <w:rsid w:val="0056062C"/>
    <w:rsid w:val="00570A99"/>
    <w:rsid w:val="00572D0D"/>
    <w:rsid w:val="00582B6B"/>
    <w:rsid w:val="005952A8"/>
    <w:rsid w:val="005A00A1"/>
    <w:rsid w:val="005A04A3"/>
    <w:rsid w:val="005A2C40"/>
    <w:rsid w:val="005A5E66"/>
    <w:rsid w:val="005B0475"/>
    <w:rsid w:val="005B083A"/>
    <w:rsid w:val="005B0C55"/>
    <w:rsid w:val="005D0F3E"/>
    <w:rsid w:val="005F1D90"/>
    <w:rsid w:val="005F2C76"/>
    <w:rsid w:val="0060230C"/>
    <w:rsid w:val="00602AA5"/>
    <w:rsid w:val="0060598C"/>
    <w:rsid w:val="00613423"/>
    <w:rsid w:val="00615CE4"/>
    <w:rsid w:val="00617CAB"/>
    <w:rsid w:val="0063184E"/>
    <w:rsid w:val="006358FE"/>
    <w:rsid w:val="006370E3"/>
    <w:rsid w:val="00637C39"/>
    <w:rsid w:val="006519E3"/>
    <w:rsid w:val="006618F9"/>
    <w:rsid w:val="0066389C"/>
    <w:rsid w:val="00664F9B"/>
    <w:rsid w:val="00670E7E"/>
    <w:rsid w:val="00672751"/>
    <w:rsid w:val="00673024"/>
    <w:rsid w:val="00675908"/>
    <w:rsid w:val="00676A2D"/>
    <w:rsid w:val="00690415"/>
    <w:rsid w:val="00694370"/>
    <w:rsid w:val="00695797"/>
    <w:rsid w:val="006A2B5E"/>
    <w:rsid w:val="006A6854"/>
    <w:rsid w:val="006C3EB2"/>
    <w:rsid w:val="006C5FC7"/>
    <w:rsid w:val="006C782F"/>
    <w:rsid w:val="006D1989"/>
    <w:rsid w:val="006E5857"/>
    <w:rsid w:val="006E5E25"/>
    <w:rsid w:val="006E619E"/>
    <w:rsid w:val="006F7956"/>
    <w:rsid w:val="007046CB"/>
    <w:rsid w:val="00704BC3"/>
    <w:rsid w:val="0070572D"/>
    <w:rsid w:val="00705C97"/>
    <w:rsid w:val="00706364"/>
    <w:rsid w:val="007339F5"/>
    <w:rsid w:val="007426A7"/>
    <w:rsid w:val="00744271"/>
    <w:rsid w:val="007464B2"/>
    <w:rsid w:val="00755B2D"/>
    <w:rsid w:val="0076260A"/>
    <w:rsid w:val="00762F4A"/>
    <w:rsid w:val="00764144"/>
    <w:rsid w:val="0076630D"/>
    <w:rsid w:val="0077780B"/>
    <w:rsid w:val="00781DC8"/>
    <w:rsid w:val="00792335"/>
    <w:rsid w:val="007C4365"/>
    <w:rsid w:val="007D1B95"/>
    <w:rsid w:val="007D1E7C"/>
    <w:rsid w:val="007D227F"/>
    <w:rsid w:val="007D70B6"/>
    <w:rsid w:val="007E1BBD"/>
    <w:rsid w:val="007E255F"/>
    <w:rsid w:val="007E708F"/>
    <w:rsid w:val="007F08CD"/>
    <w:rsid w:val="007F2380"/>
    <w:rsid w:val="007F4695"/>
    <w:rsid w:val="00815503"/>
    <w:rsid w:val="00817F65"/>
    <w:rsid w:val="00830E54"/>
    <w:rsid w:val="00841C9E"/>
    <w:rsid w:val="00843B30"/>
    <w:rsid w:val="00844D70"/>
    <w:rsid w:val="00846E06"/>
    <w:rsid w:val="008558F4"/>
    <w:rsid w:val="00861F32"/>
    <w:rsid w:val="00862EC4"/>
    <w:rsid w:val="008706FD"/>
    <w:rsid w:val="00896628"/>
    <w:rsid w:val="008A2D24"/>
    <w:rsid w:val="008B34C2"/>
    <w:rsid w:val="008B5F93"/>
    <w:rsid w:val="008B713D"/>
    <w:rsid w:val="008C1F9D"/>
    <w:rsid w:val="008F0B79"/>
    <w:rsid w:val="008F48A3"/>
    <w:rsid w:val="00904C5C"/>
    <w:rsid w:val="00904FC0"/>
    <w:rsid w:val="009072F2"/>
    <w:rsid w:val="00907DD1"/>
    <w:rsid w:val="009119F7"/>
    <w:rsid w:val="0093112D"/>
    <w:rsid w:val="00932752"/>
    <w:rsid w:val="009348E8"/>
    <w:rsid w:val="00936188"/>
    <w:rsid w:val="0094321F"/>
    <w:rsid w:val="00944451"/>
    <w:rsid w:val="00953BFE"/>
    <w:rsid w:val="009612ED"/>
    <w:rsid w:val="00964E0B"/>
    <w:rsid w:val="00973E40"/>
    <w:rsid w:val="0098055C"/>
    <w:rsid w:val="009853E0"/>
    <w:rsid w:val="00995BD4"/>
    <w:rsid w:val="009A3048"/>
    <w:rsid w:val="009A39BE"/>
    <w:rsid w:val="009B5CAB"/>
    <w:rsid w:val="009B7B6C"/>
    <w:rsid w:val="009C36C5"/>
    <w:rsid w:val="009D3937"/>
    <w:rsid w:val="009D5146"/>
    <w:rsid w:val="009E46BD"/>
    <w:rsid w:val="00A003F1"/>
    <w:rsid w:val="00A0459F"/>
    <w:rsid w:val="00A060D1"/>
    <w:rsid w:val="00A12105"/>
    <w:rsid w:val="00A13B6A"/>
    <w:rsid w:val="00A155A5"/>
    <w:rsid w:val="00A176D5"/>
    <w:rsid w:val="00A21164"/>
    <w:rsid w:val="00A25C9B"/>
    <w:rsid w:val="00A30878"/>
    <w:rsid w:val="00A35015"/>
    <w:rsid w:val="00A37134"/>
    <w:rsid w:val="00A373A3"/>
    <w:rsid w:val="00A44EDB"/>
    <w:rsid w:val="00A551A2"/>
    <w:rsid w:val="00A5567D"/>
    <w:rsid w:val="00A5760B"/>
    <w:rsid w:val="00A64F33"/>
    <w:rsid w:val="00A6706A"/>
    <w:rsid w:val="00A67D2D"/>
    <w:rsid w:val="00A77844"/>
    <w:rsid w:val="00A944F1"/>
    <w:rsid w:val="00AA2CA6"/>
    <w:rsid w:val="00AB23BD"/>
    <w:rsid w:val="00AB4560"/>
    <w:rsid w:val="00AC187F"/>
    <w:rsid w:val="00AC61B9"/>
    <w:rsid w:val="00AD2D83"/>
    <w:rsid w:val="00AD3103"/>
    <w:rsid w:val="00AD4AD9"/>
    <w:rsid w:val="00AD6EF1"/>
    <w:rsid w:val="00AE0173"/>
    <w:rsid w:val="00AF2983"/>
    <w:rsid w:val="00AF7901"/>
    <w:rsid w:val="00B065FC"/>
    <w:rsid w:val="00B1109A"/>
    <w:rsid w:val="00B23CD1"/>
    <w:rsid w:val="00B43A22"/>
    <w:rsid w:val="00B53561"/>
    <w:rsid w:val="00B62C77"/>
    <w:rsid w:val="00B67DCE"/>
    <w:rsid w:val="00B75588"/>
    <w:rsid w:val="00B8571F"/>
    <w:rsid w:val="00B9150C"/>
    <w:rsid w:val="00B941D4"/>
    <w:rsid w:val="00BA1F0E"/>
    <w:rsid w:val="00BA21D8"/>
    <w:rsid w:val="00BA5790"/>
    <w:rsid w:val="00BB1A21"/>
    <w:rsid w:val="00BC7377"/>
    <w:rsid w:val="00BE0CE0"/>
    <w:rsid w:val="00BE6CD0"/>
    <w:rsid w:val="00BF361D"/>
    <w:rsid w:val="00BF47C1"/>
    <w:rsid w:val="00BF5BA2"/>
    <w:rsid w:val="00C026C8"/>
    <w:rsid w:val="00C16845"/>
    <w:rsid w:val="00C20443"/>
    <w:rsid w:val="00C51984"/>
    <w:rsid w:val="00C51E3F"/>
    <w:rsid w:val="00C54167"/>
    <w:rsid w:val="00C60295"/>
    <w:rsid w:val="00C60B51"/>
    <w:rsid w:val="00C62002"/>
    <w:rsid w:val="00C6319A"/>
    <w:rsid w:val="00C6548C"/>
    <w:rsid w:val="00C7502B"/>
    <w:rsid w:val="00C75248"/>
    <w:rsid w:val="00C759CC"/>
    <w:rsid w:val="00C80389"/>
    <w:rsid w:val="00C83578"/>
    <w:rsid w:val="00C91F48"/>
    <w:rsid w:val="00C95912"/>
    <w:rsid w:val="00CA194D"/>
    <w:rsid w:val="00CA7B87"/>
    <w:rsid w:val="00CB7BCF"/>
    <w:rsid w:val="00CC36DB"/>
    <w:rsid w:val="00CC4901"/>
    <w:rsid w:val="00CC7984"/>
    <w:rsid w:val="00CF368A"/>
    <w:rsid w:val="00D02A77"/>
    <w:rsid w:val="00D03FCB"/>
    <w:rsid w:val="00D12B03"/>
    <w:rsid w:val="00D212C2"/>
    <w:rsid w:val="00D24768"/>
    <w:rsid w:val="00D2498D"/>
    <w:rsid w:val="00D255B6"/>
    <w:rsid w:val="00D26573"/>
    <w:rsid w:val="00D31C56"/>
    <w:rsid w:val="00D35C9C"/>
    <w:rsid w:val="00D36385"/>
    <w:rsid w:val="00D3675F"/>
    <w:rsid w:val="00D4186E"/>
    <w:rsid w:val="00D42F28"/>
    <w:rsid w:val="00D45B8E"/>
    <w:rsid w:val="00D47F4E"/>
    <w:rsid w:val="00D57172"/>
    <w:rsid w:val="00D62FC1"/>
    <w:rsid w:val="00D671AC"/>
    <w:rsid w:val="00D76C5E"/>
    <w:rsid w:val="00D77136"/>
    <w:rsid w:val="00DA67B3"/>
    <w:rsid w:val="00DB2193"/>
    <w:rsid w:val="00DB3FB7"/>
    <w:rsid w:val="00DB4279"/>
    <w:rsid w:val="00DB761E"/>
    <w:rsid w:val="00DC2BD1"/>
    <w:rsid w:val="00DC6B9D"/>
    <w:rsid w:val="00DE2B06"/>
    <w:rsid w:val="00DE5BEF"/>
    <w:rsid w:val="00DE629B"/>
    <w:rsid w:val="00DE65F7"/>
    <w:rsid w:val="00DE6B96"/>
    <w:rsid w:val="00DF22D6"/>
    <w:rsid w:val="00DF586C"/>
    <w:rsid w:val="00E01035"/>
    <w:rsid w:val="00E030AF"/>
    <w:rsid w:val="00E040FD"/>
    <w:rsid w:val="00E067CA"/>
    <w:rsid w:val="00E10448"/>
    <w:rsid w:val="00E13EF9"/>
    <w:rsid w:val="00E17385"/>
    <w:rsid w:val="00E43F82"/>
    <w:rsid w:val="00E634EB"/>
    <w:rsid w:val="00E6519A"/>
    <w:rsid w:val="00E65678"/>
    <w:rsid w:val="00E73BC5"/>
    <w:rsid w:val="00E94D8D"/>
    <w:rsid w:val="00EA1DFD"/>
    <w:rsid w:val="00EC3CE9"/>
    <w:rsid w:val="00ED2236"/>
    <w:rsid w:val="00ED4A19"/>
    <w:rsid w:val="00EE2881"/>
    <w:rsid w:val="00EF2113"/>
    <w:rsid w:val="00F033BB"/>
    <w:rsid w:val="00F05AE2"/>
    <w:rsid w:val="00F1496D"/>
    <w:rsid w:val="00F25803"/>
    <w:rsid w:val="00F25B06"/>
    <w:rsid w:val="00F30D66"/>
    <w:rsid w:val="00F31707"/>
    <w:rsid w:val="00F33D15"/>
    <w:rsid w:val="00F35494"/>
    <w:rsid w:val="00F37222"/>
    <w:rsid w:val="00F42378"/>
    <w:rsid w:val="00F428B5"/>
    <w:rsid w:val="00F501EC"/>
    <w:rsid w:val="00F54B3D"/>
    <w:rsid w:val="00F61DD1"/>
    <w:rsid w:val="00F62B28"/>
    <w:rsid w:val="00F752B6"/>
    <w:rsid w:val="00F8200A"/>
    <w:rsid w:val="00F83445"/>
    <w:rsid w:val="00F87EE9"/>
    <w:rsid w:val="00F9002B"/>
    <w:rsid w:val="00F9610F"/>
    <w:rsid w:val="00F96953"/>
    <w:rsid w:val="00F97A14"/>
    <w:rsid w:val="00F97DB3"/>
    <w:rsid w:val="00FA67B3"/>
    <w:rsid w:val="00FB3D11"/>
    <w:rsid w:val="00FC2701"/>
    <w:rsid w:val="00FC68B2"/>
    <w:rsid w:val="00FD54F4"/>
    <w:rsid w:val="00FD6FC8"/>
    <w:rsid w:val="00FE16CF"/>
    <w:rsid w:val="00FE5BC3"/>
    <w:rsid w:val="00FE630E"/>
    <w:rsid w:val="00FF18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2FC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heme="minorEastAsia" w:cstheme="minorBidi" w:asciiTheme="minorHAnsi" w:hAnsiTheme="minorHAnsi"/>
        <w:sz w:val="24"/>
        <w:szCs w:val="24"/>
        <w:lang w:bidi="ar-SA" w:val="en-AU" w:eastAsia="en-US"/>
      </w:rPr>
    </w:rPrDefault>
    <w:pPrDefault/>
  </w:docDefaults>
  <w:latentStyles w:defUIPriority="99" w:defQFormat="0" w:defSemiHidden="0" w:count="375"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59"/>
    <w:lsdException w:unhideWhenUsed="1" w:semiHidden="1" w:name="Table Theme"/>
    <w:lsdException w:semiHidden="1" w:name="Placeholder Text"/>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atentStyles>
  <w:style w:default="1" w:styleId="Normal" w:type="paragraph">
    <w:name w:val="Normal"/>
    <w:qFormat/>
  </w:style>
  <w:style w:styleId="Heading1" w:type="paragraph">
    <w:name w:val="heading 1"/>
    <w:basedOn w:val="Normal"/>
    <w:link w:val="Heading1Char"/>
    <w:uiPriority w:val="9"/>
    <w:qFormat/>
    <w:rsid w:val="00EF2113"/>
    <w:pPr>
      <w:spacing w:before="100" w:beforeAutospacing="1" w:after="100" w:afterAutospacing="1"/>
      <w:outlineLvl w:val="0"/>
    </w:pPr>
    <w:rPr>
      <w:rFonts w:hAnsi="Times" w:ascii="Times"/>
      <w:b/>
      <w:bCs/>
      <w:kern w:val="36"/>
      <w:sz w:val="48"/>
      <w:szCs w:val="4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ListParagraph" w:type="paragraph">
    <w:name w:val="List Paragraph"/>
    <w:basedOn w:val="Normal"/>
    <w:uiPriority w:val="34"/>
    <w:qFormat/>
    <w:rsid w:val="006C5FC7"/>
    <w:pPr>
      <w:ind w:left="720"/>
      <w:contextualSpacing/>
    </w:pPr>
  </w:style>
  <w:style w:styleId="BalloonText" w:type="paragraph">
    <w:name w:val="Balloon Text"/>
    <w:basedOn w:val="Normal"/>
    <w:link w:val="BalloonTextChar"/>
    <w:uiPriority w:val="99"/>
    <w:semiHidden/>
    <w:unhideWhenUsed/>
    <w:rsid w:val="006C5FC7"/>
    <w:rPr>
      <w:rFonts w:hAnsi="Lucida Grande" w:cs="Lucida Grande" w:ascii="Lucida Grande"/>
      <w:sz w:val="18"/>
      <w:szCs w:val="18"/>
    </w:rPr>
  </w:style>
  <w:style w:styleId="BalloonTextChar" w:customStyle="1" w:type="character">
    <w:name w:val="Balloon Text Char"/>
    <w:basedOn w:val="DefaultParagraphFont"/>
    <w:link w:val="BalloonText"/>
    <w:uiPriority w:val="99"/>
    <w:semiHidden/>
    <w:rsid w:val="006C5FC7"/>
    <w:rPr>
      <w:rFonts w:hAnsi="Lucida Grande" w:cs="Lucida Grande" w:ascii="Lucida Grande"/>
      <w:sz w:val="18"/>
      <w:szCs w:val="18"/>
    </w:rPr>
  </w:style>
  <w:style w:styleId="TableGrid" w:type="table">
    <w:name w:val="Table Grid"/>
    <w:basedOn w:val="TableNormal"/>
    <w:uiPriority w:val="59"/>
    <w:rsid w:val="00781DC8"/>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Header" w:type="paragraph">
    <w:name w:val="header"/>
    <w:basedOn w:val="Normal"/>
    <w:link w:val="HeaderChar"/>
    <w:uiPriority w:val="99"/>
    <w:unhideWhenUsed/>
    <w:rsid w:val="004F6C54"/>
    <w:pPr>
      <w:tabs>
        <w:tab w:val="center" w:pos="4320"/>
        <w:tab w:val="right" w:pos="8640"/>
      </w:tabs>
    </w:pPr>
  </w:style>
  <w:style w:styleId="HeaderChar" w:customStyle="1" w:type="character">
    <w:name w:val="Header Char"/>
    <w:basedOn w:val="DefaultParagraphFont"/>
    <w:link w:val="Header"/>
    <w:uiPriority w:val="99"/>
    <w:rsid w:val="004F6C54"/>
  </w:style>
  <w:style w:styleId="Footer" w:type="paragraph">
    <w:name w:val="footer"/>
    <w:basedOn w:val="Normal"/>
    <w:link w:val="FooterChar"/>
    <w:uiPriority w:val="99"/>
    <w:unhideWhenUsed/>
    <w:rsid w:val="004F6C54"/>
    <w:pPr>
      <w:tabs>
        <w:tab w:val="center" w:pos="4320"/>
        <w:tab w:val="right" w:pos="8640"/>
      </w:tabs>
    </w:pPr>
  </w:style>
  <w:style w:styleId="FooterChar" w:customStyle="1" w:type="character">
    <w:name w:val="Footer Char"/>
    <w:basedOn w:val="DefaultParagraphFont"/>
    <w:link w:val="Footer"/>
    <w:uiPriority w:val="99"/>
    <w:rsid w:val="004F6C54"/>
  </w:style>
  <w:style w:styleId="PageNumber" w:type="character">
    <w:name w:val="page number"/>
    <w:basedOn w:val="DefaultParagraphFont"/>
    <w:uiPriority w:val="99"/>
    <w:semiHidden/>
    <w:unhideWhenUsed/>
    <w:rsid w:val="004F6C54"/>
  </w:style>
  <w:style w:styleId="NoSpacing" w:type="paragraph">
    <w:name w:val="No Spacing"/>
    <w:link w:val="NoSpacingChar"/>
    <w:qFormat/>
    <w:rsid w:val="00E040FD"/>
    <w:rPr>
      <w:rFonts w:hAnsi="PMingLiU" w:ascii="PMingLiU"/>
      <w:sz w:val="22"/>
      <w:szCs w:val="22"/>
      <w:lang w:val="en-US"/>
    </w:rPr>
  </w:style>
  <w:style w:styleId="NoSpacingChar" w:customStyle="1" w:type="character">
    <w:name w:val="No Spacing Char"/>
    <w:basedOn w:val="DefaultParagraphFont"/>
    <w:link w:val="NoSpacing"/>
    <w:rsid w:val="00E040FD"/>
    <w:rPr>
      <w:rFonts w:hAnsi="PMingLiU" w:ascii="PMingLiU"/>
      <w:sz w:val="22"/>
      <w:szCs w:val="22"/>
      <w:lang w:val="en-US"/>
    </w:rPr>
  </w:style>
  <w:style w:styleId="Hyperlink" w:type="character">
    <w:name w:val="Hyperlink"/>
    <w:basedOn w:val="DefaultParagraphFont"/>
    <w:uiPriority w:val="99"/>
    <w:unhideWhenUsed/>
    <w:rsid w:val="00C83578"/>
    <w:rPr>
      <w:color w:val="0000FF" w:themeColor="hyperlink"/>
      <w:u w:val="single"/>
    </w:rPr>
  </w:style>
  <w:style w:styleId="Heading1Char" w:customStyle="1" w:type="character">
    <w:name w:val="Heading 1 Char"/>
    <w:basedOn w:val="DefaultParagraphFont"/>
    <w:link w:val="Heading1"/>
    <w:uiPriority w:val="9"/>
    <w:rsid w:val="00EF2113"/>
    <w:rPr>
      <w:rFonts w:hAnsi="Times" w:ascii="Times"/>
      <w:b/>
      <w:bCs/>
      <w:kern w:val="36"/>
      <w:sz w:val="48"/>
      <w:szCs w:val="48"/>
    </w:rPr>
  </w:style>
  <w:style w:styleId="CommentReference" w:type="character">
    <w:name w:val="annotation reference"/>
    <w:basedOn w:val="DefaultParagraphFont"/>
    <w:uiPriority w:val="99"/>
    <w:semiHidden/>
    <w:unhideWhenUsed/>
    <w:rsid w:val="00C95912"/>
    <w:rPr>
      <w:sz w:val="18"/>
      <w:szCs w:val="18"/>
    </w:rPr>
  </w:style>
  <w:style w:styleId="CommentText" w:type="paragraph">
    <w:name w:val="annotation text"/>
    <w:basedOn w:val="Normal"/>
    <w:link w:val="CommentTextChar"/>
    <w:uiPriority w:val="99"/>
    <w:semiHidden/>
    <w:unhideWhenUsed/>
    <w:rsid w:val="00C95912"/>
  </w:style>
  <w:style w:styleId="CommentTextChar" w:customStyle="1" w:type="character">
    <w:name w:val="Comment Text Char"/>
    <w:basedOn w:val="DefaultParagraphFont"/>
    <w:link w:val="CommentText"/>
    <w:uiPriority w:val="99"/>
    <w:semiHidden/>
    <w:rsid w:val="00C95912"/>
  </w:style>
  <w:style w:styleId="CommentSubject" w:type="paragraph">
    <w:name w:val="annotation subject"/>
    <w:basedOn w:val="CommentText"/>
    <w:next w:val="CommentText"/>
    <w:link w:val="CommentSubjectChar"/>
    <w:uiPriority w:val="99"/>
    <w:semiHidden/>
    <w:unhideWhenUsed/>
    <w:rsid w:val="00C95912"/>
    <w:rPr>
      <w:b/>
      <w:bCs/>
      <w:sz w:val="20"/>
      <w:szCs w:val="20"/>
    </w:rPr>
  </w:style>
  <w:style w:styleId="CommentSubjectChar" w:customStyle="1" w:type="character">
    <w:name w:val="Comment Subject Char"/>
    <w:basedOn w:val="CommentTextChar"/>
    <w:link w:val="CommentSubject"/>
    <w:uiPriority w:val="99"/>
    <w:semiHidden/>
    <w:rsid w:val="00C95912"/>
    <w:rPr>
      <w:b/>
      <w:bCs/>
      <w:sz w:val="20"/>
      <w:szCs w:val="20"/>
    </w:rPr>
  </w:style>
  <w:style w:styleId="NormalWeb" w:type="paragraph">
    <w:name w:val="Normal (Web)"/>
    <w:basedOn w:val="Normal"/>
    <w:uiPriority w:val="99"/>
    <w:semiHidden/>
    <w:unhideWhenUsed/>
    <w:rsid w:val="00BF361D"/>
    <w:pPr>
      <w:spacing w:before="100" w:beforeAutospacing="1" w:after="100" w:afterAutospacing="1"/>
    </w:pPr>
    <w:rPr>
      <w:rFonts w:hAnsi="Times New Roman" w:cs="Times New Roman" w:ascii="Times New Roman"/>
      <w:lang w:val="en-GB" w:eastAsia="en-GB"/>
    </w:rPr>
  </w:style>
  <w:style w:styleId="Revision" w:type="paragraph">
    <w:name w:val="Revision"/>
    <w:hidden/>
    <w:uiPriority w:val="99"/>
    <w:semiHidden/>
    <w:rsid w:val="00DC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20080">
      <w:bodyDiv w:val="1"/>
      <w:marLeft w:val="0"/>
      <w:marRight w:val="0"/>
      <w:marTop w:val="0"/>
      <w:marBottom w:val="0"/>
      <w:divBdr>
        <w:top w:val="none" w:sz="0" w:space="0" w:color="auto"/>
        <w:left w:val="none" w:sz="0" w:space="0" w:color="auto"/>
        <w:bottom w:val="none" w:sz="0" w:space="0" w:color="auto"/>
        <w:right w:val="none" w:sz="0" w:space="0" w:color="auto"/>
      </w:divBdr>
      <w:divsChild>
        <w:div w:id="50543435">
          <w:marLeft w:val="0"/>
          <w:marRight w:val="0"/>
          <w:marTop w:val="0"/>
          <w:marBottom w:val="0"/>
          <w:divBdr>
            <w:top w:val="none" w:sz="0" w:space="0" w:color="auto"/>
            <w:left w:val="none" w:sz="0" w:space="0" w:color="auto"/>
            <w:bottom w:val="none" w:sz="0" w:space="0" w:color="auto"/>
            <w:right w:val="none" w:sz="0" w:space="0" w:color="auto"/>
          </w:divBdr>
          <w:divsChild>
            <w:div w:id="1799566687">
              <w:marLeft w:val="0"/>
              <w:marRight w:val="0"/>
              <w:marTop w:val="0"/>
              <w:marBottom w:val="0"/>
              <w:divBdr>
                <w:top w:val="none" w:sz="0" w:space="0" w:color="auto"/>
                <w:left w:val="none" w:sz="0" w:space="0" w:color="auto"/>
                <w:bottom w:val="none" w:sz="0" w:space="0" w:color="auto"/>
                <w:right w:val="none" w:sz="0" w:space="0" w:color="auto"/>
              </w:divBdr>
              <w:divsChild>
                <w:div w:id="1206913945">
                  <w:marLeft w:val="0"/>
                  <w:marRight w:val="0"/>
                  <w:marTop w:val="0"/>
                  <w:marBottom w:val="0"/>
                  <w:divBdr>
                    <w:top w:val="none" w:sz="0" w:space="0" w:color="auto"/>
                    <w:left w:val="none" w:sz="0" w:space="0" w:color="auto"/>
                    <w:bottom w:val="none" w:sz="0" w:space="0" w:color="auto"/>
                    <w:right w:val="none" w:sz="0" w:space="0" w:color="auto"/>
                  </w:divBdr>
                  <w:divsChild>
                    <w:div w:id="9615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36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Type="http://schemas.openxmlformats.org/officeDocument/2006/relationships/image" Target="media/image2.png" Id="rId8"></Relationship><Relationship Type="http://schemas.microsoft.com/office/2016/09/relationships/commentsIds" Target="commentsIds.xml" Id="rId13"></Relationship><Relationship Type="http://schemas.openxmlformats.org/officeDocument/2006/relationships/image" Target="media/image9.jpeg" Id="rId18"></Relationship><Relationship Type="http://schemas.openxmlformats.org/officeDocument/2006/relationships/hyperlink" Target="http://www.clipartpanda.com/clipart_images/test-tube-clip-art-viewing-33978516" Id="rId26" TargetMode="External"></Relationship><Relationship Type="http://schemas.openxmlformats.org/officeDocument/2006/relationships/settings" Target="settings.xml" Id="rId3"></Relationship><Relationship Type="http://schemas.openxmlformats.org/officeDocument/2006/relationships/header" Target="header1.xml" Id="rId21"></Relationship><Relationship Type="http://schemas.openxmlformats.org/officeDocument/2006/relationships/image" Target="media/image1.wmf" Id="rId7"></Relationship><Relationship Type="http://schemas.microsoft.com/office/2011/relationships/commentsExtended" Target="commentsExtended.xml" Id="rId12"></Relationship><Relationship Type="http://schemas.openxmlformats.org/officeDocument/2006/relationships/image" Target="media/image8.png" Id="rId17"></Relationship><Relationship Type="http://schemas.openxmlformats.org/officeDocument/2006/relationships/footer" Target="footer3.xml" Id="rId25"></Relationship><Relationship Type="http://schemas.openxmlformats.org/officeDocument/2006/relationships/styles" Target="styles.xml" Id="rId2"></Relationship><Relationship Type="http://schemas.openxmlformats.org/officeDocument/2006/relationships/image" Target="media/image7.jpeg" Id="rId16"></Relationship><Relationship Type="http://schemas.openxmlformats.org/officeDocument/2006/relationships/image" Target="media/image11.jpeg" Id="rId20"></Relationship><Relationship Type="http://schemas.openxmlformats.org/officeDocument/2006/relationships/fontTable" Target="fontTable.xml" Id="rId29"></Relationship><Relationship Type="http://schemas.openxmlformats.org/officeDocument/2006/relationships/numbering" Target="numbering.xml" Id="rId1"></Relationship><Relationship Type="http://schemas.openxmlformats.org/officeDocument/2006/relationships/endnotes" Target="endnotes.xml" Id="rId6"></Relationship><Relationship Type="http://schemas.openxmlformats.org/officeDocument/2006/relationships/comments" Target="comments.xml" Id="rId11"></Relationship><Relationship Type="http://schemas.openxmlformats.org/officeDocument/2006/relationships/footer" Target="footer2.xml" Id="rId24"></Relationship><Relationship Type="http://schemas.openxmlformats.org/officeDocument/2006/relationships/theme" Target="theme/theme1.xml" Id="rId32"></Relationship><Relationship Type="http://schemas.openxmlformats.org/officeDocument/2006/relationships/footnotes" Target="footnotes.xml" Id="rId5"></Relationship><Relationship Type="http://schemas.openxmlformats.org/officeDocument/2006/relationships/image" Target="media/image6.png" Id="rId15"></Relationship><Relationship Type="http://schemas.openxmlformats.org/officeDocument/2006/relationships/footer" Target="footer1.xml" Id="rId23"></Relationship><Relationship Type="http://schemas.openxmlformats.org/officeDocument/2006/relationships/footer" Target="footer4.xml" Id="rId28"></Relationship><Relationship Type="http://schemas.openxmlformats.org/officeDocument/2006/relationships/image" Target="media/image4.png" Id="rId10"></Relationship><Relationship Type="http://schemas.openxmlformats.org/officeDocument/2006/relationships/image" Target="media/image10.jpeg" Id="rId19"></Relationship><Relationship Type="http://schemas.openxmlformats.org/officeDocument/2006/relationships/glossaryDocument" Target="glossary/document.xml" Id="rId31"></Relationship><Relationship Type="http://schemas.openxmlformats.org/officeDocument/2006/relationships/webSettings" Target="webSettings.xml" Id="rId4"></Relationship><Relationship Type="http://schemas.openxmlformats.org/officeDocument/2006/relationships/image" Target="media/image3.png" Id="rId9"></Relationship><Relationship Type="http://schemas.openxmlformats.org/officeDocument/2006/relationships/image" Target="media/image5.png" Id="rId14"></Relationship><Relationship Type="http://schemas.openxmlformats.org/officeDocument/2006/relationships/header" Target="header2.xml" Id="rId22"></Relationship><Relationship Type="http://schemas.openxmlformats.org/officeDocument/2006/relationships/hyperlink" Target="http://clipart-library.com/images/BiarbL7jT.jpg" Id="rId27" TargetMode="External"></Relationship><Relationship Type="http://schemas.microsoft.com/office/2011/relationships/people" Target="people.xml" Id="rId30"></Relationship><Relationship Target="../customXML/item1.xml" Type="http://schemas.openxmlformats.org/officeDocument/2006/relationships/customXml" Id="rId33"></Relationshi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09F5AC85D0B04DBB572488944CAEDB"/>
        <w:category>
          <w:name w:val="General"/>
          <w:gallery w:val="placeholder"/>
        </w:category>
        <w:types>
          <w:type w:val="bbPlcHdr"/>
        </w:types>
        <w:behaviors>
          <w:behavior w:val="content"/>
        </w:behaviors>
        <w:guid w:val="{6E9B8C8A-8A4F-1349-9EF6-4737F1134556}"/>
      </w:docPartPr>
      <w:docPartBody>
        <w:p w:rsidR="00BB7096" w:rsidRDefault="00BB7096" w:rsidP="00BB7096">
          <w:pPr>
            <w:pStyle w:val="3A09F5AC85D0B04DBB572488944CAEDB"/>
          </w:pPr>
          <w:r>
            <w:t>[Type text]</w:t>
          </w:r>
        </w:p>
      </w:docPartBody>
    </w:docPart>
    <w:docPart>
      <w:docPartPr>
        <w:name w:val="274ECC2935654D49BDEC22AD05F85174"/>
        <w:category>
          <w:name w:val="General"/>
          <w:gallery w:val="placeholder"/>
        </w:category>
        <w:types>
          <w:type w:val="bbPlcHdr"/>
        </w:types>
        <w:behaviors>
          <w:behavior w:val="content"/>
        </w:behaviors>
        <w:guid w:val="{E4A51990-F1B1-184C-B299-0594D66D416D}"/>
      </w:docPartPr>
      <w:docPartBody>
        <w:p w:rsidR="00BB7096" w:rsidRDefault="00BB7096" w:rsidP="00BB7096">
          <w:pPr>
            <w:pStyle w:val="274ECC2935654D49BDEC22AD05F85174"/>
          </w:pPr>
          <w:r>
            <w:t>[Type text]</w:t>
          </w:r>
        </w:p>
      </w:docPartBody>
    </w:docPart>
    <w:docPart>
      <w:docPartPr>
        <w:name w:val="3C1C242351AA954AA312D4E3DC4CB71E"/>
        <w:category>
          <w:name w:val="General"/>
          <w:gallery w:val="placeholder"/>
        </w:category>
        <w:types>
          <w:type w:val="bbPlcHdr"/>
        </w:types>
        <w:behaviors>
          <w:behavior w:val="content"/>
        </w:behaviors>
        <w:guid w:val="{CDD18A94-DED6-D643-81AD-A8ED816620D6}"/>
      </w:docPartPr>
      <w:docPartBody>
        <w:p w:rsidR="00BB7096" w:rsidRDefault="00BB7096" w:rsidP="00BB7096">
          <w:pPr>
            <w:pStyle w:val="3C1C242351AA954AA312D4E3DC4CB71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096"/>
    <w:rsid w:val="001B6882"/>
    <w:rsid w:val="00336603"/>
    <w:rsid w:val="00467F6E"/>
    <w:rsid w:val="0053507E"/>
    <w:rsid w:val="005742E8"/>
    <w:rsid w:val="005A6F1A"/>
    <w:rsid w:val="00653A01"/>
    <w:rsid w:val="006A4480"/>
    <w:rsid w:val="00793FEE"/>
    <w:rsid w:val="00832276"/>
    <w:rsid w:val="00BB7096"/>
    <w:rsid w:val="00E048EB"/>
    <w:rsid w:val="00F80B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B31E9B9083B42A29B43CCD4C6B066">
    <w:name w:val="446B31E9B9083B42A29B43CCD4C6B066"/>
    <w:rsid w:val="00BB7096"/>
  </w:style>
  <w:style w:type="paragraph" w:customStyle="1" w:styleId="DAB41EFC1D41D24D93396BC54B8EF6A6">
    <w:name w:val="DAB41EFC1D41D24D93396BC54B8EF6A6"/>
    <w:rsid w:val="00BB7096"/>
  </w:style>
  <w:style w:type="paragraph" w:customStyle="1" w:styleId="30616B2707815840B095AFD582848626">
    <w:name w:val="30616B2707815840B095AFD582848626"/>
    <w:rsid w:val="00BB7096"/>
  </w:style>
  <w:style w:type="paragraph" w:customStyle="1" w:styleId="4B8A6DD989CD0A439462507FDACB41F8">
    <w:name w:val="4B8A6DD989CD0A439462507FDACB41F8"/>
    <w:rsid w:val="00BB7096"/>
  </w:style>
  <w:style w:type="paragraph" w:customStyle="1" w:styleId="0DD4296F0A8966478118C1E1E3AE39C0">
    <w:name w:val="0DD4296F0A8966478118C1E1E3AE39C0"/>
    <w:rsid w:val="00BB7096"/>
  </w:style>
  <w:style w:type="paragraph" w:customStyle="1" w:styleId="27258069032D5544841FBE7A1950D7E4">
    <w:name w:val="27258069032D5544841FBE7A1950D7E4"/>
    <w:rsid w:val="00BB7096"/>
  </w:style>
  <w:style w:type="paragraph" w:customStyle="1" w:styleId="3A09F5AC85D0B04DBB572488944CAEDB">
    <w:name w:val="3A09F5AC85D0B04DBB572488944CAEDB"/>
    <w:rsid w:val="00BB7096"/>
  </w:style>
  <w:style w:type="paragraph" w:customStyle="1" w:styleId="274ECC2935654D49BDEC22AD05F85174">
    <w:name w:val="274ECC2935654D49BDEC22AD05F85174"/>
    <w:rsid w:val="00BB7096"/>
  </w:style>
  <w:style w:type="paragraph" w:customStyle="1" w:styleId="3C1C242351AA954AA312D4E3DC4CB71E">
    <w:name w:val="3C1C242351AA954AA312D4E3DC4CB71E"/>
    <w:rsid w:val="00BB7096"/>
  </w:style>
  <w:style w:type="paragraph" w:customStyle="1" w:styleId="25D512516DA9A1499C636B6DB993793C">
    <w:name w:val="25D512516DA9A1499C636B6DB993793C"/>
    <w:rsid w:val="00BB7096"/>
  </w:style>
  <w:style w:type="paragraph" w:customStyle="1" w:styleId="7ECAA7529DE6AD47B03CB6B1EC39A3D5">
    <w:name w:val="7ECAA7529DE6AD47B03CB6B1EC39A3D5"/>
    <w:rsid w:val="00BB7096"/>
  </w:style>
  <w:style w:type="paragraph" w:customStyle="1" w:styleId="6DB43574A28E2E41926E45A01164E571">
    <w:name w:val="6DB43574A28E2E41926E45A01164E571"/>
    <w:rsid w:val="00BB7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IUL+1Z9RPxHZT2U6b2wy5krWaPQ==">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4840</Words>
  <Characters>27589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Bayfield</Company>
  <LinksUpToDate>false</LinksUpToDate>
  <CharactersWithSpaces>32365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Braimbridge</dc:creator>
  <cp:lastModifiedBy>Mark Hardley</cp:lastModifiedBy>
  <cp:revision>4</cp:revision>
  <cp:lastPrinted>2017-10-18T04:43:00Z</cp:lastPrinted>
  <dcterms:created xsi:type="dcterms:W3CDTF">2017-08-08T00:48:00Z</dcterms:created>
  <dcterms:modified xsi:type="dcterms:W3CDTF">2018-10-19T03:41:00Z</dcterms:modified>
</cp:coreProperties>
</file>